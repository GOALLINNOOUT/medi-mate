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09" w:rsidRPr="00E01AD4" w:rsidRDefault="002568CC" w:rsidP="0090160C">
      <w:pPr>
        <w:spacing w:line="360" w:lineRule="auto"/>
        <w:jc w:val="center"/>
        <w:rPr>
          <w:rFonts w:ascii="Segoe UI" w:hAnsi="Segoe UI" w:cs="Segoe UI"/>
          <w:b/>
          <w:sz w:val="48"/>
        </w:rPr>
      </w:pPr>
      <w:r w:rsidRPr="00E01AD4">
        <w:rPr>
          <w:rFonts w:ascii="Segoe UI" w:hAnsi="Segoe UI" w:cs="Segoe UI"/>
          <w:b/>
          <w:sz w:val="48"/>
        </w:rPr>
        <w:t>MEDIMATE DEVELOPER DOCUMENTATION</w:t>
      </w:r>
    </w:p>
    <w:p w:rsidR="002568CC" w:rsidRPr="00E01AD4" w:rsidRDefault="002568CC" w:rsidP="002568CC">
      <w:pPr>
        <w:spacing w:line="360" w:lineRule="auto"/>
        <w:jc w:val="center"/>
        <w:rPr>
          <w:rFonts w:ascii="Segoe UI" w:hAnsi="Segoe UI" w:cs="Segoe UI"/>
          <w:i/>
        </w:rPr>
      </w:pPr>
      <w:r w:rsidRPr="00E01AD4">
        <w:rPr>
          <w:rFonts w:ascii="Segoe UI" w:hAnsi="Segoe UI" w:cs="Segoe UI"/>
          <w:i/>
        </w:rPr>
        <w:t>Technical Specification &amp; Implementation Guide</w:t>
      </w:r>
    </w:p>
    <w:p w:rsidR="002568CC" w:rsidRPr="00E01AD4" w:rsidRDefault="002568CC" w:rsidP="002568CC">
      <w:pPr>
        <w:spacing w:line="360" w:lineRule="auto"/>
        <w:jc w:val="center"/>
        <w:rPr>
          <w:rFonts w:ascii="Segoe UI" w:hAnsi="Segoe UI" w:cs="Segoe UI"/>
          <w:i/>
        </w:rPr>
      </w:pPr>
    </w:p>
    <w:p w:rsidR="0090160C" w:rsidRPr="00E01AD4" w:rsidRDefault="0090160C" w:rsidP="002568CC">
      <w:pPr>
        <w:spacing w:line="360" w:lineRule="auto"/>
        <w:jc w:val="center"/>
        <w:rPr>
          <w:rFonts w:ascii="Segoe UI" w:hAnsi="Segoe UI" w:cs="Segoe UI"/>
          <w:i/>
        </w:rPr>
      </w:pPr>
    </w:p>
    <w:p w:rsidR="0090160C" w:rsidRPr="00E01AD4" w:rsidRDefault="0090160C" w:rsidP="002568CC">
      <w:pPr>
        <w:spacing w:line="360" w:lineRule="auto"/>
        <w:jc w:val="center"/>
        <w:rPr>
          <w:rFonts w:ascii="Segoe UI" w:hAnsi="Segoe UI" w:cs="Segoe UI"/>
          <w:i/>
        </w:rPr>
      </w:pPr>
    </w:p>
    <w:p w:rsidR="002568CC" w:rsidRPr="00E01AD4" w:rsidRDefault="002568CC" w:rsidP="002568CC">
      <w:pPr>
        <w:spacing w:line="240" w:lineRule="auto"/>
        <w:jc w:val="center"/>
        <w:rPr>
          <w:rFonts w:ascii="Segoe UI" w:hAnsi="Segoe UI" w:cs="Segoe UI"/>
        </w:rPr>
      </w:pPr>
      <w:r w:rsidRPr="00E01AD4">
        <w:rPr>
          <w:rStyle w:val="Strong"/>
          <w:rFonts w:ascii="Segoe UI" w:hAnsi="Segoe UI" w:cs="Segoe UI"/>
        </w:rPr>
        <w:t>Version:</w:t>
      </w:r>
      <w:r w:rsidRPr="00E01AD4">
        <w:rPr>
          <w:rFonts w:ascii="Segoe UI" w:hAnsi="Segoe UI" w:cs="Segoe UI"/>
        </w:rPr>
        <w:t xml:space="preserve"> v1.0</w:t>
      </w:r>
      <w:r w:rsidRPr="00E01AD4">
        <w:rPr>
          <w:rFonts w:ascii="Segoe UI" w:hAnsi="Segoe UI" w:cs="Segoe UI"/>
        </w:rPr>
        <w:br/>
      </w:r>
      <w:r w:rsidRPr="00E01AD4">
        <w:rPr>
          <w:rStyle w:val="Strong"/>
          <w:rFonts w:ascii="Segoe UI" w:hAnsi="Segoe UI" w:cs="Segoe UI"/>
        </w:rPr>
        <w:t>Author:</w:t>
      </w:r>
      <w:r w:rsidRPr="00E01AD4">
        <w:rPr>
          <w:rFonts w:ascii="Segoe UI" w:hAnsi="Segoe UI" w:cs="Segoe UI"/>
        </w:rPr>
        <w:t xml:space="preserve"> ADELA</w:t>
      </w:r>
      <w:r w:rsidRPr="00E01AD4">
        <w:rPr>
          <w:rFonts w:ascii="Segoe UI" w:hAnsi="Segoe UI" w:cs="Segoe UI"/>
        </w:rPr>
        <w:br/>
      </w:r>
      <w:r w:rsidRPr="00E01AD4">
        <w:rPr>
          <w:rStyle w:val="Strong"/>
          <w:rFonts w:ascii="Segoe UI" w:hAnsi="Segoe UI" w:cs="Segoe UI"/>
        </w:rPr>
        <w:t>Date:</w:t>
      </w:r>
      <w:r w:rsidRPr="00E01AD4">
        <w:rPr>
          <w:rFonts w:ascii="Segoe UI" w:hAnsi="Segoe UI" w:cs="Segoe UI"/>
        </w:rPr>
        <w:t xml:space="preserve"> 11 October 2025</w:t>
      </w:r>
    </w:p>
    <w:p w:rsidR="002568CC" w:rsidRPr="00E01AD4" w:rsidRDefault="002568CC" w:rsidP="002568CC">
      <w:pPr>
        <w:spacing w:line="240" w:lineRule="auto"/>
        <w:jc w:val="center"/>
        <w:rPr>
          <w:rFonts w:ascii="Segoe UI" w:hAnsi="Segoe UI" w:cs="Segoe UI"/>
        </w:rPr>
      </w:pPr>
    </w:p>
    <w:p w:rsidR="002568CC" w:rsidRPr="00E01AD4" w:rsidRDefault="002568CC" w:rsidP="002568CC">
      <w:pPr>
        <w:spacing w:line="240" w:lineRule="auto"/>
        <w:jc w:val="center"/>
        <w:rPr>
          <w:rFonts w:ascii="Segoe UI" w:hAnsi="Segoe UI" w:cs="Segoe UI"/>
        </w:rPr>
      </w:pPr>
      <w:r w:rsidRPr="00E01AD4">
        <w:rPr>
          <w:rStyle w:val="Strong"/>
          <w:rFonts w:ascii="Segoe UI" w:hAnsi="Segoe UI" w:cs="Segoe UI"/>
        </w:rPr>
        <w:t>Organization:</w:t>
      </w:r>
      <w:r w:rsidRPr="00E01AD4">
        <w:rPr>
          <w:rFonts w:ascii="Segoe UI" w:hAnsi="Segoe UI" w:cs="Segoe UI"/>
        </w:rPr>
        <w:t xml:space="preserve"> </w:t>
      </w:r>
      <w:proofErr w:type="spellStart"/>
      <w:r w:rsidRPr="00E01AD4">
        <w:rPr>
          <w:rFonts w:ascii="Segoe UI" w:hAnsi="Segoe UI" w:cs="Segoe UI"/>
        </w:rPr>
        <w:t>MediMate</w:t>
      </w:r>
      <w:proofErr w:type="spellEnd"/>
      <w:r w:rsidRPr="00E01AD4">
        <w:rPr>
          <w:rFonts w:ascii="Segoe UI" w:hAnsi="Segoe UI" w:cs="Segoe UI"/>
        </w:rPr>
        <w:t xml:space="preserve"> Development Team</w:t>
      </w:r>
      <w:r w:rsidRPr="00E01AD4">
        <w:rPr>
          <w:rFonts w:ascii="Segoe UI" w:hAnsi="Segoe UI" w:cs="Segoe UI"/>
        </w:rPr>
        <w:br/>
      </w:r>
      <w:r w:rsidRPr="00E01AD4">
        <w:rPr>
          <w:rStyle w:val="Strong"/>
          <w:rFonts w:ascii="Segoe UI" w:hAnsi="Segoe UI" w:cs="Segoe UI"/>
        </w:rPr>
        <w:t>Contact:</w:t>
      </w:r>
      <w:r w:rsidRPr="00E01AD4">
        <w:rPr>
          <w:rFonts w:ascii="Segoe UI" w:hAnsi="Segoe UI" w:cs="Segoe UI"/>
        </w:rPr>
        <w:t xml:space="preserve"> </w:t>
      </w:r>
      <w:r w:rsidR="00EE19C2" w:rsidRPr="00E01AD4">
        <w:rPr>
          <w:rFonts w:ascii="Segoe UI" w:hAnsi="Segoe UI" w:cs="Segoe UI"/>
          <w:rPrChange w:id="1" w:author="Adela" w:date="2025-10-22T21:06:00Z">
            <w:rPr/>
          </w:rPrChange>
        </w:rPr>
        <w:fldChar w:fldCharType="begin"/>
      </w:r>
      <w:r w:rsidR="00EE19C2" w:rsidRPr="00E01AD4">
        <w:rPr>
          <w:rFonts w:ascii="Segoe UI" w:hAnsi="Segoe UI" w:cs="Segoe UI"/>
          <w:rPrChange w:id="2" w:author="Adela" w:date="2025-10-22T21:06:00Z">
            <w:rPr/>
          </w:rPrChange>
        </w:rPr>
        <w:instrText xml:space="preserve"> HYPERLINK "mailto:dev@medimate.io" </w:instrText>
      </w:r>
      <w:r w:rsidR="00EE19C2" w:rsidRPr="00E01AD4">
        <w:rPr>
          <w:rFonts w:ascii="Segoe UI" w:hAnsi="Segoe UI" w:cs="Segoe UI"/>
          <w:rPrChange w:id="3" w:author="Adela" w:date="2025-10-22T21:06:00Z">
            <w:rPr>
              <w:rStyle w:val="Hyperlink"/>
              <w:rFonts w:ascii="Segoe UI" w:hAnsi="Segoe UI" w:cs="Segoe UI"/>
              <w:color w:val="auto"/>
            </w:rPr>
          </w:rPrChange>
        </w:rPr>
        <w:fldChar w:fldCharType="separate"/>
      </w:r>
      <w:r w:rsidRPr="00E01AD4">
        <w:rPr>
          <w:rStyle w:val="Hyperlink"/>
          <w:rFonts w:ascii="Segoe UI" w:hAnsi="Segoe UI" w:cs="Segoe UI"/>
          <w:color w:val="auto"/>
        </w:rPr>
        <w:t>dev@medimate.io</w:t>
      </w:r>
      <w:r w:rsidR="00EE19C2" w:rsidRPr="00E01AD4">
        <w:rPr>
          <w:rStyle w:val="Hyperlink"/>
          <w:rFonts w:ascii="Segoe UI" w:hAnsi="Segoe UI" w:cs="Segoe UI"/>
          <w:color w:val="auto"/>
          <w:rPrChange w:id="4" w:author="Adela" w:date="2025-10-22T21:06:00Z">
            <w:rPr>
              <w:rStyle w:val="Hyperlink"/>
              <w:rFonts w:ascii="Segoe UI" w:hAnsi="Segoe UI" w:cs="Segoe UI"/>
              <w:color w:val="auto"/>
            </w:rPr>
          </w:rPrChange>
        </w:rPr>
        <w:fldChar w:fldCharType="end"/>
      </w:r>
    </w:p>
    <w:p w:rsidR="002568CC" w:rsidRPr="00E01AD4" w:rsidRDefault="002568CC" w:rsidP="002568CC">
      <w:pPr>
        <w:spacing w:line="240" w:lineRule="auto"/>
        <w:jc w:val="center"/>
        <w:rPr>
          <w:rFonts w:ascii="Segoe UI" w:hAnsi="Segoe UI" w:cs="Segoe UI"/>
        </w:rPr>
      </w:pPr>
    </w:p>
    <w:p w:rsidR="002568CC" w:rsidRPr="00E01AD4" w:rsidRDefault="002568CC" w:rsidP="002568CC">
      <w:pPr>
        <w:spacing w:line="240" w:lineRule="auto"/>
        <w:jc w:val="center"/>
        <w:rPr>
          <w:rFonts w:ascii="Segoe UI" w:hAnsi="Segoe UI" w:cs="Segoe UI"/>
        </w:rPr>
      </w:pPr>
    </w:p>
    <w:p w:rsidR="002568CC" w:rsidRPr="00E01AD4" w:rsidRDefault="002568CC" w:rsidP="002568CC">
      <w:pPr>
        <w:spacing w:line="240" w:lineRule="auto"/>
        <w:jc w:val="center"/>
        <w:rPr>
          <w:rFonts w:ascii="Segoe UI" w:hAnsi="Segoe UI" w:cs="Segoe UI"/>
        </w:rPr>
      </w:pPr>
    </w:p>
    <w:p w:rsidR="002568CC" w:rsidRPr="00E01AD4" w:rsidRDefault="002568CC" w:rsidP="002568CC">
      <w:pPr>
        <w:spacing w:line="240" w:lineRule="auto"/>
        <w:jc w:val="center"/>
        <w:rPr>
          <w:rFonts w:ascii="Segoe UI" w:hAnsi="Segoe UI" w:cs="Segoe UI"/>
        </w:rPr>
      </w:pPr>
    </w:p>
    <w:p w:rsidR="002568CC" w:rsidRPr="00E01AD4" w:rsidRDefault="002568CC" w:rsidP="002568CC">
      <w:pPr>
        <w:spacing w:line="240" w:lineRule="auto"/>
        <w:jc w:val="center"/>
        <w:rPr>
          <w:rFonts w:ascii="Segoe UI" w:hAnsi="Segoe UI" w:cs="Segoe UI"/>
        </w:rPr>
      </w:pPr>
    </w:p>
    <w:p w:rsidR="002568CC" w:rsidRPr="00E01AD4" w:rsidRDefault="002568CC" w:rsidP="002568CC">
      <w:pPr>
        <w:spacing w:line="240" w:lineRule="auto"/>
        <w:jc w:val="center"/>
        <w:rPr>
          <w:rFonts w:ascii="Segoe UI" w:hAnsi="Segoe UI" w:cs="Segoe UI"/>
        </w:rPr>
      </w:pPr>
    </w:p>
    <w:p w:rsidR="0090160C" w:rsidRPr="00E01AD4" w:rsidRDefault="0090160C" w:rsidP="002568CC">
      <w:pPr>
        <w:spacing w:line="240" w:lineRule="auto"/>
        <w:jc w:val="center"/>
        <w:rPr>
          <w:rFonts w:ascii="Segoe UI" w:hAnsi="Segoe UI" w:cs="Segoe UI"/>
        </w:rPr>
      </w:pPr>
    </w:p>
    <w:p w:rsidR="0090160C" w:rsidRPr="00E01AD4" w:rsidRDefault="0090160C" w:rsidP="002568CC">
      <w:pPr>
        <w:spacing w:line="240" w:lineRule="auto"/>
        <w:jc w:val="center"/>
        <w:rPr>
          <w:rFonts w:ascii="Segoe UI" w:hAnsi="Segoe UI" w:cs="Segoe UI"/>
        </w:rPr>
      </w:pPr>
    </w:p>
    <w:p w:rsidR="0090160C" w:rsidRPr="00E01AD4" w:rsidRDefault="0090160C" w:rsidP="0090160C">
      <w:pPr>
        <w:spacing w:line="240" w:lineRule="auto"/>
        <w:jc w:val="center"/>
        <w:rPr>
          <w:rFonts w:ascii="Segoe UI" w:hAnsi="Segoe UI" w:cs="Segoe UI"/>
        </w:rPr>
      </w:pPr>
    </w:p>
    <w:p w:rsidR="0090160C" w:rsidRPr="00E01AD4" w:rsidRDefault="0090160C" w:rsidP="0090160C">
      <w:pPr>
        <w:spacing w:line="240" w:lineRule="auto"/>
        <w:jc w:val="center"/>
        <w:rPr>
          <w:rFonts w:ascii="Segoe UI" w:hAnsi="Segoe UI" w:cs="Segoe UI"/>
        </w:rPr>
      </w:pPr>
    </w:p>
    <w:p w:rsidR="0090160C" w:rsidRPr="00E01AD4" w:rsidRDefault="0090160C" w:rsidP="0090160C">
      <w:pPr>
        <w:spacing w:line="240" w:lineRule="auto"/>
        <w:jc w:val="center"/>
        <w:rPr>
          <w:rFonts w:ascii="Segoe UI" w:hAnsi="Segoe UI" w:cs="Segoe UI"/>
        </w:rPr>
      </w:pPr>
    </w:p>
    <w:p w:rsidR="00146403" w:rsidRPr="00E01AD4" w:rsidRDefault="002568CC" w:rsidP="0090160C">
      <w:pPr>
        <w:spacing w:line="240" w:lineRule="auto"/>
        <w:jc w:val="center"/>
        <w:rPr>
          <w:rStyle w:val="Emphasis"/>
          <w:rFonts w:ascii="Segoe UI" w:hAnsi="Segoe UI" w:cs="Segoe UI"/>
        </w:rPr>
      </w:pPr>
      <w:r w:rsidRPr="00E01AD4">
        <w:rPr>
          <w:rFonts w:ascii="Segoe UI Symbol" w:hAnsi="Segoe UI Symbol" w:cs="Segoe UI Symbol"/>
          <w:rPrChange w:id="5" w:author="Adela" w:date="2025-10-22T21:06:00Z">
            <w:rPr>
              <w:rFonts w:ascii="Segoe UI Symbol" w:hAnsi="Segoe UI Symbol" w:cs="Segoe UI Symbol"/>
              <w:i/>
              <w:iCs/>
            </w:rPr>
          </w:rPrChange>
        </w:rPr>
        <w:t>📘</w:t>
      </w:r>
      <w:r w:rsidRPr="00E01AD4">
        <w:rPr>
          <w:rFonts w:ascii="Segoe UI" w:hAnsi="Segoe UI" w:cs="Segoe UI"/>
        </w:rPr>
        <w:t xml:space="preserve"> </w:t>
      </w:r>
      <w:proofErr w:type="gramStart"/>
      <w:r w:rsidRPr="00E01AD4">
        <w:rPr>
          <w:rStyle w:val="Emphasis"/>
          <w:rFonts w:ascii="Segoe UI" w:hAnsi="Segoe UI" w:cs="Segoe UI"/>
        </w:rPr>
        <w:t>Confidential  Internal</w:t>
      </w:r>
      <w:proofErr w:type="gramEnd"/>
      <w:r w:rsidRPr="00E01AD4">
        <w:rPr>
          <w:rStyle w:val="Emphasis"/>
          <w:rFonts w:ascii="Segoe UI" w:hAnsi="Segoe UI" w:cs="Segoe UI"/>
        </w:rPr>
        <w:t xml:space="preserve"> Use Only</w:t>
      </w:r>
    </w:p>
    <w:p w:rsidR="002568CC" w:rsidRPr="00E01AD4" w:rsidRDefault="002568CC" w:rsidP="00146403">
      <w:pPr>
        <w:rPr>
          <w:rStyle w:val="Emphasis"/>
          <w:rFonts w:ascii="Segoe UI" w:hAnsi="Segoe UI" w:cs="Segoe UI"/>
        </w:rPr>
      </w:pPr>
    </w:p>
    <w:p w:rsidR="000F5518" w:rsidRPr="00E01AD4" w:rsidRDefault="000F5518" w:rsidP="004F7A37">
      <w:pPr>
        <w:pStyle w:val="Heading1"/>
        <w:jc w:val="center"/>
        <w:rPr>
          <w:rFonts w:ascii="Segoe UI" w:hAnsi="Segoe UI" w:cs="Segoe UI"/>
          <w:b/>
          <w:color w:val="auto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211762424"/>
      <w:bookmarkStart w:id="7" w:name="_Toc212156904"/>
      <w:r w:rsidRPr="00E01AD4">
        <w:rPr>
          <w:rFonts w:ascii="Segoe UI" w:hAnsi="Segoe UI" w:cs="Segoe UI"/>
          <w:b/>
          <w:color w:val="auto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8" w:author="Adela" w:date="2025-10-22T21:06:00Z">
            <w:rPr>
              <w:rFonts w:ascii="Segoe UI" w:hAnsi="Segoe UI" w:cs="Segoe UI"/>
              <w:b/>
              <w:i/>
              <w:iCs/>
              <w:color w:val="auto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  <w:lastRenderedPageBreak/>
        <w:t>REVISION HISTORY</w:t>
      </w:r>
      <w:bookmarkEnd w:id="6"/>
      <w:bookmarkEnd w:id="7"/>
    </w:p>
    <w:p w:rsidR="000F5518" w:rsidRPr="00E01AD4" w:rsidRDefault="000F5518" w:rsidP="0090160C">
      <w:pPr>
        <w:spacing w:line="240" w:lineRule="auto"/>
        <w:jc w:val="center"/>
        <w:rPr>
          <w:rStyle w:val="Emphasis"/>
          <w:rFonts w:ascii="Segoe UI" w:hAnsi="Segoe UI" w:cs="Segoe UI"/>
          <w:b/>
          <w:rPrChange w:id="9" w:author="Adela" w:date="2025-10-22T21:06:00Z">
            <w:rPr>
              <w:rStyle w:val="Emphasis"/>
              <w:rFonts w:ascii="Segoe UI" w:eastAsiaTheme="majorEastAsia" w:hAnsi="Segoe UI" w:cs="Segoe UI"/>
              <w:b/>
              <w:color w:val="2E74B5" w:themeColor="accent1" w:themeShade="BF"/>
              <w:sz w:val="32"/>
              <w:szCs w:val="32"/>
            </w:rPr>
          </w:rPrChange>
        </w:rPr>
      </w:pPr>
    </w:p>
    <w:tbl>
      <w:tblPr>
        <w:tblW w:w="11610" w:type="dxa"/>
        <w:tblInd w:w="-995" w:type="dxa"/>
        <w:tblLook w:val="04A0" w:firstRow="1" w:lastRow="0" w:firstColumn="1" w:lastColumn="0" w:noHBand="0" w:noVBand="1"/>
      </w:tblPr>
      <w:tblGrid>
        <w:gridCol w:w="3060"/>
        <w:gridCol w:w="2880"/>
        <w:gridCol w:w="2604"/>
        <w:gridCol w:w="3066"/>
      </w:tblGrid>
      <w:tr w:rsidR="00E01AD4" w:rsidRPr="00E01AD4" w:rsidTr="008A79D2">
        <w:trPr>
          <w:trHeight w:val="557"/>
        </w:trPr>
        <w:tc>
          <w:tcPr>
            <w:tcW w:w="3060" w:type="dxa"/>
            <w:shd w:val="clear" w:color="auto" w:fill="F2F2F2" w:themeFill="background1" w:themeFillShade="F2"/>
          </w:tcPr>
          <w:p w:rsidR="000F5518" w:rsidRPr="00E01AD4" w:rsidRDefault="000F5518" w:rsidP="008A79D2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  <w:rPrChange w:id="10" w:author="Adela" w:date="2025-10-22T21:06:00Z">
                  <w:rPr>
                    <w:rFonts w:ascii="Segoe UI" w:hAnsi="Segoe UI" w:cs="Segoe UI"/>
                    <w:i/>
                    <w:iCs/>
                  </w:rPr>
                </w:rPrChange>
              </w:rPr>
              <w:t>Version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0F5518" w:rsidRPr="00E01AD4" w:rsidRDefault="000F5518" w:rsidP="008A79D2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Date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:rsidR="000F5518" w:rsidRPr="00E01AD4" w:rsidRDefault="000F5518" w:rsidP="008A79D2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Author</w:t>
            </w:r>
          </w:p>
        </w:tc>
        <w:tc>
          <w:tcPr>
            <w:tcW w:w="3066" w:type="dxa"/>
            <w:shd w:val="clear" w:color="auto" w:fill="F2F2F2" w:themeFill="background1" w:themeFillShade="F2"/>
          </w:tcPr>
          <w:p w:rsidR="000F5518" w:rsidRPr="00E01AD4" w:rsidRDefault="000F5518" w:rsidP="008A79D2">
            <w:pPr>
              <w:spacing w:line="360" w:lineRule="auto"/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Description of Change</w:t>
            </w:r>
          </w:p>
        </w:tc>
      </w:tr>
      <w:tr w:rsidR="00E01AD4" w:rsidRPr="00E01AD4" w:rsidTr="008A79D2">
        <w:trPr>
          <w:trHeight w:val="3946"/>
        </w:trPr>
        <w:tc>
          <w:tcPr>
            <w:tcW w:w="3060" w:type="dxa"/>
            <w:shd w:val="clear" w:color="auto" w:fill="FFFFFF" w:themeFill="background1"/>
          </w:tcPr>
          <w:p w:rsidR="000F5518" w:rsidRPr="00E01AD4" w:rsidRDefault="000F5518" w:rsidP="0090160C">
            <w:pPr>
              <w:spacing w:line="360" w:lineRule="auto"/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1.0</w:t>
            </w:r>
          </w:p>
        </w:tc>
        <w:tc>
          <w:tcPr>
            <w:tcW w:w="2880" w:type="dxa"/>
            <w:shd w:val="clear" w:color="auto" w:fill="FFFFFF" w:themeFill="background1"/>
          </w:tcPr>
          <w:p w:rsidR="000F5518" w:rsidRPr="00E01AD4" w:rsidRDefault="000F5518" w:rsidP="0090160C">
            <w:pPr>
              <w:spacing w:line="360" w:lineRule="auto"/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11 October 2025</w:t>
            </w:r>
          </w:p>
        </w:tc>
        <w:tc>
          <w:tcPr>
            <w:tcW w:w="2604" w:type="dxa"/>
            <w:shd w:val="clear" w:color="auto" w:fill="FFFFFF" w:themeFill="background1"/>
          </w:tcPr>
          <w:p w:rsidR="000F5518" w:rsidRPr="00E01AD4" w:rsidRDefault="000F5518" w:rsidP="0090160C">
            <w:pPr>
              <w:spacing w:line="360" w:lineRule="auto"/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ADELA</w:t>
            </w:r>
          </w:p>
        </w:tc>
        <w:tc>
          <w:tcPr>
            <w:tcW w:w="3066" w:type="dxa"/>
            <w:shd w:val="clear" w:color="auto" w:fill="FFFFFF" w:themeFill="background1"/>
          </w:tcPr>
          <w:p w:rsidR="000F5518" w:rsidRPr="00E01AD4" w:rsidRDefault="000F5518" w:rsidP="008A79D2">
            <w:pPr>
              <w:spacing w:line="360" w:lineRule="auto"/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Initial draft created for </w:t>
            </w:r>
            <w:proofErr w:type="spellStart"/>
            <w:r w:rsidRPr="00E01AD4">
              <w:rPr>
                <w:rFonts w:ascii="Segoe UI" w:hAnsi="Segoe UI" w:cs="Segoe UI"/>
              </w:rPr>
              <w:t>MediMate</w:t>
            </w:r>
            <w:proofErr w:type="spellEnd"/>
            <w:r w:rsidRPr="00E01AD4">
              <w:rPr>
                <w:rFonts w:ascii="Segoe UI" w:hAnsi="Segoe UI" w:cs="Segoe UI"/>
              </w:rPr>
              <w:t xml:space="preserve"> Developer Documentation.</w:t>
            </w:r>
          </w:p>
        </w:tc>
      </w:tr>
      <w:tr w:rsidR="00E01AD4" w:rsidRPr="00E01AD4" w:rsidTr="008A79D2">
        <w:trPr>
          <w:trHeight w:val="3140"/>
        </w:trPr>
        <w:tc>
          <w:tcPr>
            <w:tcW w:w="3060" w:type="dxa"/>
            <w:shd w:val="clear" w:color="auto" w:fill="FFFFFF" w:themeFill="background1"/>
          </w:tcPr>
          <w:p w:rsidR="000F5518" w:rsidRPr="00E01AD4" w:rsidRDefault="000F5518" w:rsidP="0090160C">
            <w:pPr>
              <w:spacing w:line="360" w:lineRule="auto"/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1.1</w:t>
            </w:r>
          </w:p>
        </w:tc>
        <w:tc>
          <w:tcPr>
            <w:tcW w:w="2880" w:type="dxa"/>
            <w:shd w:val="clear" w:color="auto" w:fill="FFFFFF" w:themeFill="background1"/>
          </w:tcPr>
          <w:p w:rsidR="000F5518" w:rsidRPr="00E01AD4" w:rsidRDefault="000F5518" w:rsidP="0090160C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604" w:type="dxa"/>
            <w:shd w:val="clear" w:color="auto" w:fill="FFFFFF" w:themeFill="background1"/>
          </w:tcPr>
          <w:p w:rsidR="000F5518" w:rsidRPr="00E01AD4" w:rsidRDefault="000F5518" w:rsidP="0090160C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3066" w:type="dxa"/>
            <w:shd w:val="clear" w:color="auto" w:fill="FFFFFF" w:themeFill="background1"/>
          </w:tcPr>
          <w:p w:rsidR="000F5518" w:rsidRPr="00E01AD4" w:rsidRDefault="000F5518" w:rsidP="0090160C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  <w:tr w:rsidR="00E01AD4" w:rsidRPr="00E01AD4" w:rsidTr="008A79D2">
        <w:trPr>
          <w:trHeight w:val="3140"/>
        </w:trPr>
        <w:tc>
          <w:tcPr>
            <w:tcW w:w="3060" w:type="dxa"/>
            <w:shd w:val="clear" w:color="auto" w:fill="FFFFFF" w:themeFill="background1"/>
          </w:tcPr>
          <w:p w:rsidR="000F5518" w:rsidRPr="00E01AD4" w:rsidRDefault="000F5518" w:rsidP="0090160C">
            <w:pPr>
              <w:spacing w:line="360" w:lineRule="auto"/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1.2</w:t>
            </w:r>
          </w:p>
        </w:tc>
        <w:tc>
          <w:tcPr>
            <w:tcW w:w="2880" w:type="dxa"/>
            <w:shd w:val="clear" w:color="auto" w:fill="FFFFFF" w:themeFill="background1"/>
          </w:tcPr>
          <w:p w:rsidR="000F5518" w:rsidRPr="00E01AD4" w:rsidRDefault="000F5518" w:rsidP="0090160C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604" w:type="dxa"/>
            <w:shd w:val="clear" w:color="auto" w:fill="FFFFFF" w:themeFill="background1"/>
          </w:tcPr>
          <w:p w:rsidR="000F5518" w:rsidRPr="00E01AD4" w:rsidRDefault="000F5518" w:rsidP="0090160C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3066" w:type="dxa"/>
            <w:shd w:val="clear" w:color="auto" w:fill="FFFFFF" w:themeFill="background1"/>
          </w:tcPr>
          <w:p w:rsidR="000F5518" w:rsidRPr="00E01AD4" w:rsidRDefault="000F5518" w:rsidP="0090160C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8A79D2" w:rsidRPr="00E01AD4" w:rsidRDefault="008A79D2" w:rsidP="00146403">
      <w:pPr>
        <w:rPr>
          <w:rFonts w:ascii="Segoe UI" w:hAnsi="Segoe UI" w:cs="Segoe UI"/>
        </w:rPr>
      </w:pPr>
    </w:p>
    <w:p w:rsidR="004F7A37" w:rsidRPr="00E01AD4" w:rsidRDefault="004F7A37" w:rsidP="004F7A37">
      <w:pPr>
        <w:pStyle w:val="Heading1"/>
        <w:jc w:val="center"/>
        <w:rPr>
          <w:rFonts w:ascii="Segoe UI" w:hAnsi="Segoe UI" w:cs="Segoe UI"/>
          <w:b/>
          <w:color w:val="auto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1" w:author="Adela" w:date="2025-10-22T21:06:00Z">
            <w:rPr>
              <w:rFonts w:ascii="Segoe UI" w:hAnsi="Segoe UI" w:cs="Segoe UI"/>
              <w:b/>
              <w:color w:val="auto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</w:pPr>
      <w:bookmarkStart w:id="12" w:name="_Toc211762425"/>
      <w:bookmarkStart w:id="13" w:name="_Toc212156905"/>
      <w:r w:rsidRPr="00E01AD4">
        <w:rPr>
          <w:rFonts w:ascii="Segoe UI" w:hAnsi="Segoe UI" w:cs="Segoe UI"/>
          <w:b/>
          <w:color w:val="auto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TABLE OF CONTENTS</w:t>
      </w:r>
      <w:bookmarkEnd w:id="12"/>
      <w:bookmarkEnd w:id="13"/>
    </w:p>
    <w:sdt>
      <w:sdtPr>
        <w:rPr>
          <w:rFonts w:ascii="Segoe UI" w:eastAsiaTheme="minorHAnsi" w:hAnsi="Segoe UI" w:cs="Segoe UI"/>
          <w:spacing w:val="0"/>
          <w:kern w:val="0"/>
          <w:sz w:val="22"/>
          <w:szCs w:val="22"/>
        </w:rPr>
        <w:id w:val="-782726388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F7A37" w:rsidRPr="00E01AD4" w:rsidRDefault="004F7A37" w:rsidP="004F7A37">
          <w:pPr>
            <w:pStyle w:val="Title"/>
            <w:rPr>
              <w:rFonts w:ascii="Segoe UI" w:hAnsi="Segoe UI" w:cs="Segoe UI"/>
              <w:sz w:val="36"/>
              <w:rPrChange w:id="14" w:author="Adela" w:date="2025-10-22T21:06:00Z">
                <w:rPr>
                  <w:rFonts w:ascii="Segoe UI" w:hAnsi="Segoe UI" w:cs="Segoe UI"/>
                  <w:sz w:val="36"/>
                  <w:szCs w:val="36"/>
                </w:rPr>
              </w:rPrChange>
            </w:rPr>
          </w:pPr>
          <w:r w:rsidRPr="00E01AD4">
            <w:rPr>
              <w:rFonts w:ascii="Segoe UI" w:hAnsi="Segoe UI" w:cs="Segoe UI"/>
              <w:sz w:val="36"/>
            </w:rPr>
            <w:t>Contents</w:t>
          </w:r>
        </w:p>
        <w:p w:rsidR="00F830DE" w:rsidRDefault="004F7A37">
          <w:pPr>
            <w:pStyle w:val="TOC1"/>
            <w:rPr>
              <w:rFonts w:asciiTheme="minorHAnsi" w:eastAsiaTheme="minorEastAsia" w:hAnsiTheme="minorHAnsi" w:cstheme="minorBidi"/>
            </w:rPr>
          </w:pPr>
          <w:r w:rsidRPr="00E01AD4">
            <w:fldChar w:fldCharType="begin"/>
          </w:r>
          <w:r w:rsidRPr="00E01AD4">
            <w:instrText xml:space="preserve"> TOC \o "1-3" \h \z \u </w:instrText>
          </w:r>
          <w:r w:rsidRPr="00E01AD4">
            <w:rPr>
              <w:rPrChange w:id="15" w:author="Adela" w:date="2025-10-22T21:06:00Z">
                <w:rPr>
                  <w:b/>
                  <w:bCs/>
                </w:rPr>
              </w:rPrChange>
            </w:rPr>
            <w:fldChar w:fldCharType="separate"/>
          </w:r>
          <w:hyperlink w:anchor="_Toc212156904" w:history="1">
            <w:r w:rsidR="00F830DE" w:rsidRPr="00ED0DEF">
              <w:rPr>
                <w:rStyle w:val="Hyperlink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REVISION HISTORY</w:t>
            </w:r>
            <w:r w:rsidR="00F830DE">
              <w:rPr>
                <w:webHidden/>
              </w:rPr>
              <w:tab/>
            </w:r>
            <w:r w:rsidR="00F830DE">
              <w:rPr>
                <w:webHidden/>
              </w:rPr>
              <w:fldChar w:fldCharType="begin"/>
            </w:r>
            <w:r w:rsidR="00F830DE">
              <w:rPr>
                <w:webHidden/>
              </w:rPr>
              <w:instrText xml:space="preserve"> PAGEREF _Toc212156904 \h </w:instrText>
            </w:r>
            <w:r w:rsidR="00F830DE">
              <w:rPr>
                <w:webHidden/>
              </w:rPr>
            </w:r>
            <w:r w:rsidR="00F830DE">
              <w:rPr>
                <w:webHidden/>
              </w:rPr>
              <w:fldChar w:fldCharType="separate"/>
            </w:r>
            <w:r w:rsidR="00F830DE">
              <w:rPr>
                <w:webHidden/>
              </w:rPr>
              <w:t>2</w:t>
            </w:r>
            <w:r w:rsidR="00F830DE">
              <w:rPr>
                <w:webHidden/>
              </w:rPr>
              <w:fldChar w:fldCharType="end"/>
            </w:r>
          </w:hyperlink>
        </w:p>
        <w:p w:rsidR="00F830DE" w:rsidRDefault="00F830DE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212156905" w:history="1">
            <w:r w:rsidRPr="00ED0DEF">
              <w:rPr>
                <w:rStyle w:val="Hyperlink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_Toc212156905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830DE" w:rsidRDefault="00F830D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</w:rPr>
          </w:pPr>
          <w:hyperlink w:anchor="_Toc212156906" w:history="1">
            <w:r w:rsidRPr="00ED0DEF">
              <w:rPr>
                <w:rStyle w:val="Hyperlink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ED0DEF">
              <w:rPr>
                <w:rStyle w:val="Hyperlink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_Toc212156906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07" w:history="1">
            <w:r w:rsidRPr="00ED0DEF">
              <w:rPr>
                <w:rStyle w:val="Hyperlink"/>
                <w:rFonts w:ascii="Segoe UI" w:hAnsi="Segoe UI" w:cs="Segoe U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0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1.2 About MediMate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0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1.3 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1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1.4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11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1.5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12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2.0 – Scope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13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2.1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14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2.2 Core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15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2.3 Integration Between Medication and Mood Scopes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16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2.4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17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2.5 Out of Scope (For Current Phase)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18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2.6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19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3.0 –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20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21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3.2 Primary User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22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3.3 Secondary User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23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3.4 Stakeholder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24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3.5 Accessibility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25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3.6 Target Audience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26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4.0 – Development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27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4.1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28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4.2 Phase 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29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4.3 Phase 1 – Core Medication System (MVP)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30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4.4 Phase 2 – Mood &amp; Emotional Wellness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31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4.5 Phase 3 – Caregiver &amp; Shared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32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4.6 Phase 4 – AI Insights &amp; Predictive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33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4.7 Phase 5 – Clinical &amp; Cloud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34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4.8 Phase Summary and Developer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35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4.9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36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5.0 –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37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38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5.2 High-Level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39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5.3 Frontend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40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5.4 Backend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41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5.5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42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5.6 External Services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43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5.7 Security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44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5.8 Scalability and Deployment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45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5.9 Error Handling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46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5.10 Data Flow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47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5.11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48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6.0 – Technical Stack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49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50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6.2 Stack Overview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51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6.3 Frontend Stack (Web &amp; 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52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6.4 Backend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53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6.5 Database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54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6.6 Cloud &amp; Hosting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55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6.7 AI &amp; Analytics (Later Phase Integration)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56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6.8 Security &amp; Compliance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57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6.9 Development &amp;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58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6.10 Why This Stack?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59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6.11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60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7.0 – Security and Privacy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61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62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7.2 Core Security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63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7.3 Authentication &amp;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64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7.4 Data Encryption &amp;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65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7.5 Data Privacy &amp; User Consent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66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7.6 Logging, Auditing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67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7.7 Secure Development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68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7.8 Compliance &amp; Regulatory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69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7.9 Data Backup, Recovery &amp; Incident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70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7.10 Developer Guidelines for Security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71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7.11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72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8.0 – Features and Functional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73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74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8.2 Core Feature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75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8.3 Feature 1 – Medication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76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8.4 Feature 2 – Smart Reminders and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77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8.5 Feature 3 – Mood Tracking and Journaling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78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8.6 Feature 4 – Adherence Analytics and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79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8.7 Feature 5 – Caregiver and Shared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80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8.8 Feature 6 – Export and Reporting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81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8.9 Feature 7 – Settings and Privacy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82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8.10 Inter-Feature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83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8.11 Feature Development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84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8.12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85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Section 9.0 – UI/UX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86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9.1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87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9.2 Core Design 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88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9.3 Visual Design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89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9.4 UX Interaction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90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9.5 Light and Dark Theme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91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9.6 Component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92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9.7 Usability Testing &amp; Feedback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93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9.8 Emotional Design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94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9.9 Developer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95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9.10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6996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Section 10.0 –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97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10.1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98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10.2 Database Design 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6999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10.3 Core Collections and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00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10.4 Relationships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01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10.5 Indexing and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02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10.6 Example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03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10.7 Developer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04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10.8 Future Expansion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05" w:history="1">
            <w:r w:rsidRPr="00ED0DEF">
              <w:rPr>
                <w:rStyle w:val="Hyperlink"/>
                <w:rFonts w:ascii="Segoe UI" w:hAnsi="Segoe UI" w:cs="Segoe UI"/>
                <w:b/>
                <w:bCs/>
                <w:noProof/>
              </w:rPr>
              <w:t>10.9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0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Section 11.0 –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0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0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11.2 API Design 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0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11.3 API Base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1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11.4 Authentication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11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11.5 User Management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1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11.6 Mood Tracking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1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11.7 Messaging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1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11.8 Notification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1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11.9 Reporting &amp; Export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1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11.10 Error Handling and 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1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11.11 API Security and Privacy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1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11.12 Developer Usage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1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11.13 Example Integration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2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11.14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21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Section 12.0 – Notification System (Hybrid Online + 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2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2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2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12.3 Hybrid Notification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2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12.4 Notification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2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12.5 Hybrid Notification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2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12.6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2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12.7 Local Notification Scheduling (Offline)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2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12.8 Cloud Notification Delivery (Online)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3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12.9 Offline Logging and Sync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31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12.10 Scheduler and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3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12.11 Privacy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3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12.12 Error Handling &amp; Retry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3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12.13 Developer Implementation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3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12.14 Example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3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12.15 Analytics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3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12.16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3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Section 13.0 – Export and Reporting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3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4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13.2 Core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41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13.3 Key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4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13.4 Workflow and Process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4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13.5 Developer Implementation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4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13.6 Offline and Hybrid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4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13.7 Security and Privacy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4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13.8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4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13.9 Example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4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13.10 Developer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212157049" w:history="1">
            <w:r w:rsidRPr="00ED0DEF">
              <w:rPr>
                <w:rStyle w:val="Hyperlink"/>
                <w:b/>
              </w:rPr>
              <w:t>Section 14.0 – AI and Analytics (Future Phase)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_Toc212157049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95</w:t>
            </w:r>
            <w:r>
              <w:rPr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5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14.1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51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14.2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5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14.2.1 Data Ingestion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5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14.2.2 Preprocessing &amp; Feature Engineering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5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14.2.3 Model Training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5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14.2.4 Model Serving &amp; Inference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5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14.2.5 Analytics &amp; Visualization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5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14.3 Data Privacy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5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14.4 Development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5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14.5 Use Cases &amp; Developer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6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14.6 Future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212157061" w:history="1">
            <w:r w:rsidRPr="00ED0DEF">
              <w:rPr>
                <w:rStyle w:val="Hyperlink"/>
                <w:b/>
              </w:rPr>
              <w:t>Section 15.0 – DevOps and CI/CD Pipeline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_Toc212157061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99</w:t>
            </w:r>
            <w:r>
              <w:rPr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6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15.1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6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15.2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64" w:history="1">
            <w:r w:rsidRPr="00ED0DEF">
              <w:rPr>
                <w:rStyle w:val="Hyperlink"/>
                <w:rFonts w:ascii="Segoe UI" w:hAnsi="Segoe UI" w:cs="Segoe UI"/>
                <w:noProof/>
              </w:rPr>
              <w:t>15.2.1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6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15.2.2 Continuous Integration (CI)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6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15.2.3 Continuous Deployment/Delivery (CD)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6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15.3 Cloud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6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15.4 DevOps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6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15.5 Key Developer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7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15.6 Future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212157071" w:history="1">
            <w:r w:rsidRPr="00ED0DEF">
              <w:rPr>
                <w:rStyle w:val="Hyperlink"/>
                <w:b/>
              </w:rPr>
              <w:t>Section 16.0 – Coding Standards and Best Practices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_Toc212157071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102</w:t>
            </w:r>
            <w:r>
              <w:rPr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7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7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7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16.3 Code Structure and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7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a. Folder Structure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7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16.4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7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16.5 Coding Style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7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a.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7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b. Language-Specific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8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16.6 Code Review and Collaboration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81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Commit Message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8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16.7 Testing and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8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16.8 Documentation and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8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16.9 Security and Privacy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8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16.10 Performance and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8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16.11 Version Control and Branching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8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16.12 Code Review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8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16.13 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8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16.14 Tools and Enforcement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9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16.15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212157091" w:history="1">
            <w:r w:rsidRPr="00ED0DEF">
              <w:rPr>
                <w:rStyle w:val="Hyperlink"/>
                <w:b/>
              </w:rPr>
              <w:t>Section 17.0 – Environment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_Toc212157091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108</w:t>
            </w:r>
            <w:r>
              <w:rPr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9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9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9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17.3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9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17.4 Repository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96" w:history="1">
            <w:r w:rsidRPr="00ED0DEF">
              <w:rPr>
                <w:rStyle w:val="Hyperlink"/>
                <w:rFonts w:ascii="Segoe UI" w:hAnsi="Segoe UI" w:cs="Segoe UI"/>
                <w:noProof/>
              </w:rPr>
              <w:t>17.5 Local Development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97" w:history="1">
            <w:r w:rsidRPr="00ED0DEF">
              <w:rPr>
                <w:rStyle w:val="Hyperlink"/>
                <w:rFonts w:ascii="Segoe UI" w:hAnsi="Segoe UI" w:cs="Segoe UI"/>
                <w:noProof/>
              </w:rPr>
              <w:t>Step 1: Clone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098" w:history="1">
            <w:r w:rsidRPr="00ED0DEF">
              <w:rPr>
                <w:rStyle w:val="Hyperlink"/>
                <w:rFonts w:ascii="Segoe UI" w:hAnsi="Segoe UI" w:cs="Segoe UI"/>
                <w:noProof/>
              </w:rPr>
              <w:t>Step 2: Install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09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17.6 Environment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00" w:history="1">
            <w:r w:rsidRPr="00ED0DEF">
              <w:rPr>
                <w:rStyle w:val="Hyperlink"/>
                <w:rFonts w:ascii="Segoe UI" w:hAnsi="Segoe UI" w:cs="Segoe UI"/>
                <w:noProof/>
              </w:rPr>
              <w:t>Example: .env 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01" w:history="1">
            <w:r w:rsidRPr="00ED0DEF">
              <w:rPr>
                <w:rStyle w:val="Hyperlink"/>
                <w:rFonts w:ascii="Segoe UI" w:hAnsi="Segoe UI" w:cs="Segoe UI"/>
                <w:noProof/>
              </w:rPr>
              <w:t>Example: .env (Frontend / 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02" w:history="1">
            <w:r w:rsidRPr="00ED0DEF">
              <w:rPr>
                <w:rStyle w:val="Hyperlink"/>
                <w:rFonts w:ascii="Segoe UI" w:hAnsi="Segoe UI" w:cs="Segoe UI"/>
                <w:noProof/>
              </w:rPr>
              <w:t>Example: .env (AI 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10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17.7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04" w:history="1">
            <w:r w:rsidRPr="00ED0DEF">
              <w:rPr>
                <w:rStyle w:val="Hyperlink"/>
                <w:rFonts w:ascii="Segoe UI" w:hAnsi="Segoe UI" w:cs="Segoe UI"/>
                <w:noProof/>
              </w:rPr>
              <w:t>Option 1: Local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05" w:history="1">
            <w:r w:rsidRPr="00ED0DEF">
              <w:rPr>
                <w:rStyle w:val="Hyperlink"/>
                <w:rFonts w:ascii="Segoe UI" w:hAnsi="Segoe UI" w:cs="Segoe UI"/>
                <w:noProof/>
              </w:rPr>
              <w:t>Option 2: MongoDB (for NoSQL modules)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06" w:history="1">
            <w:r w:rsidRPr="00ED0DEF">
              <w:rPr>
                <w:rStyle w:val="Hyperlink"/>
                <w:rFonts w:ascii="Segoe UI" w:hAnsi="Segoe UI" w:cs="Segoe UI"/>
                <w:noProof/>
              </w:rPr>
              <w:t>Option 3: Cloud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10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17.8 Running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08" w:history="1">
            <w:r w:rsidRPr="00ED0DEF">
              <w:rPr>
                <w:rStyle w:val="Hyperlink"/>
                <w:rFonts w:ascii="Segoe UI" w:hAnsi="Segoe UI" w:cs="Segoe UI"/>
                <w:noProof/>
              </w:rPr>
              <w:t>Start Backend API (Node.js)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09" w:history="1">
            <w:r w:rsidRPr="00ED0DEF">
              <w:rPr>
                <w:rStyle w:val="Hyperlink"/>
                <w:rFonts w:ascii="Segoe UI" w:hAnsi="Segoe UI" w:cs="Segoe UI"/>
                <w:noProof/>
              </w:rPr>
              <w:t>Start Backend (Python FastAPI)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10" w:history="1">
            <w:r w:rsidRPr="00ED0DEF">
              <w:rPr>
                <w:rStyle w:val="Hyperlink"/>
                <w:rFonts w:ascii="Segoe UI" w:hAnsi="Segoe UI" w:cs="Segoe UI"/>
                <w:noProof/>
              </w:rPr>
              <w:t>Run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11" w:history="1">
            <w:r w:rsidRPr="00ED0DEF">
              <w:rPr>
                <w:rStyle w:val="Hyperlink"/>
                <w:rFonts w:ascii="Segoe UI" w:hAnsi="Segoe UI" w:cs="Segoe UI"/>
                <w:noProof/>
              </w:rPr>
              <w:t>Run Mobile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12" w:history="1">
            <w:r w:rsidRPr="00ED0DEF">
              <w:rPr>
                <w:rStyle w:val="Hyperlink"/>
                <w:rFonts w:ascii="Segoe UI" w:hAnsi="Segoe UI" w:cs="Segoe UI"/>
                <w:noProof/>
              </w:rPr>
              <w:t>Run AI/ML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13" w:history="1">
            <w:r w:rsidRPr="00ED0DEF">
              <w:rPr>
                <w:rStyle w:val="Hyperlink"/>
                <w:rFonts w:ascii="Segoe UI" w:hAnsi="Segoe UI" w:cs="Segoe UI"/>
                <w:noProof/>
              </w:rPr>
              <w:t>Run All via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11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17.9 Folder Permissions and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11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17.10 Environment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11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17.11 Docker Setup (Recommended for Consistency)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1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Docker Compose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11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17.12 Troubleshooting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11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17.13 Security and Secrets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12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17.14 Environment Verification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121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17.15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12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Section 18.0 – Developer Onboarding and Git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2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2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18.2 Developer Onboarding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2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18.3 Git Repository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2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18.4 Git Branching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2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18.5 Commit and Pull Request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2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18.6 Code Review and Merging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2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18.7 Version Control and Tagging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3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18.8 Collaboration and Issue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31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18.9 Continuous Integration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3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18.10 Best Practices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3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18.11 Example Developer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3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18.12 Onboarding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3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18.13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15713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Section 19.0 – Troubleshooting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3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19.1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38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19.2 Common Issue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39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19.3 General Troubleshooting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40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19.4 Logging and Error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41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19.5 Known Issues and Fix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42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19.6 Debugging by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43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19.7 Maintenance 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44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19.8 Preventive Maintenance and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45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19.9 Escalation and Support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46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19.10 Backup and Recovery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0DE" w:rsidRDefault="00F830DE">
          <w:pPr>
            <w:pStyle w:val="TOC3"/>
            <w:rPr>
              <w:rFonts w:eastAsiaTheme="minorEastAsia"/>
              <w:noProof/>
            </w:rPr>
          </w:pPr>
          <w:hyperlink w:anchor="_Toc212157147" w:history="1">
            <w:r w:rsidRPr="00ED0DEF">
              <w:rPr>
                <w:rStyle w:val="Hyperlink"/>
                <w:rFonts w:ascii="Segoe UI" w:hAnsi="Segoe UI" w:cs="Segoe UI"/>
                <w:b/>
                <w:noProof/>
              </w:rPr>
              <w:t>19.11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37" w:rsidRPr="00E01AD4" w:rsidRDefault="004F7A37">
          <w:pPr>
            <w:rPr>
              <w:rFonts w:ascii="Segoe UI" w:hAnsi="Segoe UI" w:cs="Segoe UI"/>
            </w:rPr>
          </w:pPr>
          <w:r w:rsidRPr="00E01AD4">
            <w:rPr>
              <w:rFonts w:ascii="Segoe UI" w:hAnsi="Segoe UI" w:cs="Segoe UI"/>
              <w:b/>
              <w:rPrChange w:id="16" w:author="Adela" w:date="2025-10-22T21:06:00Z">
                <w:rPr>
                  <w:rFonts w:ascii="Segoe UI" w:hAnsi="Segoe UI" w:cs="Segoe UI"/>
                  <w:b/>
                  <w:bCs/>
                  <w:noProof/>
                </w:rPr>
              </w:rPrChange>
            </w:rPr>
            <w:fldChar w:fldCharType="end"/>
          </w:r>
        </w:p>
      </w:sdtContent>
    </w:sdt>
    <w:p w:rsidR="00174B4C" w:rsidRPr="00E01AD4" w:rsidRDefault="00174B4C" w:rsidP="00A27B55">
      <w:pPr>
        <w:jc w:val="right"/>
        <w:rPr>
          <w:rFonts w:ascii="Segoe UI" w:hAnsi="Segoe UI" w:cs="Segoe UI"/>
          <w:b/>
        </w:rPr>
      </w:pPr>
      <w:r w:rsidRPr="00E01AD4">
        <w:rPr>
          <w:rFonts w:ascii="Segoe UI" w:hAnsi="Segoe UI" w:cs="Segoe UI"/>
          <w:b/>
        </w:rPr>
        <w:lastRenderedPageBreak/>
        <w:br w:type="page"/>
      </w:r>
    </w:p>
    <w:p w:rsidR="00174B4C" w:rsidRPr="00E01AD4" w:rsidRDefault="00174B4C" w:rsidP="004A500D">
      <w:pPr>
        <w:pStyle w:val="Heading1"/>
        <w:numPr>
          <w:ilvl w:val="0"/>
          <w:numId w:val="1"/>
        </w:numPr>
        <w:rPr>
          <w:rFonts w:ascii="Segoe UI" w:hAnsi="Segoe UI" w:cs="Segoe UI"/>
          <w:b/>
          <w:color w:val="auto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7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</w:pPr>
      <w:bookmarkStart w:id="18" w:name="_Toc211762426"/>
      <w:bookmarkStart w:id="19" w:name="_Toc212156906"/>
      <w:r w:rsidRPr="00E01AD4">
        <w:rPr>
          <w:rFonts w:ascii="Segoe UI" w:hAnsi="Segoe UI" w:cs="Segoe UI"/>
          <w:b/>
          <w:color w:val="auto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20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  <w:lastRenderedPageBreak/>
        <w:t>INTRODUCTION</w:t>
      </w:r>
      <w:bookmarkEnd w:id="18"/>
      <w:bookmarkEnd w:id="19"/>
    </w:p>
    <w:p w:rsidR="00174B4C" w:rsidRPr="00E01AD4" w:rsidRDefault="00174B4C" w:rsidP="00174B4C">
      <w:pPr>
        <w:pStyle w:val="Heading2"/>
        <w:rPr>
          <w:rFonts w:ascii="Segoe UI" w:hAnsi="Segoe UI" w:cs="Segoe UI"/>
          <w:b/>
          <w:color w:val="auto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21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</w:pPr>
      <w:bookmarkStart w:id="22" w:name="_Toc211762427"/>
      <w:bookmarkStart w:id="23" w:name="_Toc212156907"/>
      <w:r w:rsidRPr="00E01AD4">
        <w:rPr>
          <w:rFonts w:ascii="Segoe UI" w:hAnsi="Segoe UI" w:cs="Segoe UI"/>
          <w:b/>
          <w:color w:val="auto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24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  <w:t>1.1 Purpose of the Document</w:t>
      </w:r>
      <w:bookmarkEnd w:id="22"/>
      <w:bookmarkEnd w:id="23"/>
    </w:p>
    <w:p w:rsidR="00174B4C" w:rsidRPr="00E01AD4" w:rsidRDefault="00174B4C" w:rsidP="00174B4C">
      <w:pPr>
        <w:spacing w:line="360" w:lineRule="auto"/>
        <w:jc w:val="both"/>
        <w:rPr>
          <w:rFonts w:ascii="Segoe UI" w:hAnsi="Segoe UI" w:cs="Segoe UI"/>
        </w:rPr>
      </w:pPr>
      <w:r w:rsidRPr="00E01AD4">
        <w:rPr>
          <w:rFonts w:ascii="Segoe UI" w:hAnsi="Segoe UI" w:cs="Segoe UI"/>
        </w:rPr>
        <w:t xml:space="preserve">The purpose of this Developer Documentation is to provide a comprehensive technical reference for the design, architecture, development, deployment, and maintenance of the </w:t>
      </w:r>
      <w:proofErr w:type="spellStart"/>
      <w:r w:rsidRPr="00E01AD4">
        <w:rPr>
          <w:rFonts w:ascii="Segoe UI" w:hAnsi="Segoe UI" w:cs="Segoe UI"/>
        </w:rPr>
        <w:t>MediMate</w:t>
      </w:r>
      <w:proofErr w:type="spellEnd"/>
      <w:r w:rsidRPr="00E01AD4">
        <w:rPr>
          <w:rFonts w:ascii="Segoe UI" w:hAnsi="Segoe UI" w:cs="Segoe UI"/>
        </w:rPr>
        <w:t xml:space="preserve"> system.</w:t>
      </w:r>
      <w:r w:rsidRPr="00E01AD4">
        <w:rPr>
          <w:rFonts w:ascii="Segoe UI" w:hAnsi="Segoe UI" w:cs="Segoe UI"/>
        </w:rPr>
        <w:br/>
        <w:t>It serves as a central resource for developers, QA engineers, DevOps specialists, and future contributors to understand the system’s core structure and behavior.</w:t>
      </w:r>
    </w:p>
    <w:p w:rsidR="00174B4C" w:rsidRPr="00E01AD4" w:rsidRDefault="00174B4C" w:rsidP="00174B4C">
      <w:pPr>
        <w:pStyle w:val="Heading2"/>
        <w:rPr>
          <w:rFonts w:ascii="Segoe UI" w:hAnsi="Segoe UI" w:cs="Segoe UI"/>
          <w:b/>
          <w:color w:val="auto"/>
          <w:sz w:val="22"/>
          <w:rPrChange w:id="25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</w:rPr>
          </w:rPrChange>
        </w:rPr>
      </w:pPr>
      <w:bookmarkStart w:id="26" w:name="_Toc211762428"/>
      <w:bookmarkStart w:id="27" w:name="_Toc212156908"/>
      <w:r w:rsidRPr="00E01AD4">
        <w:rPr>
          <w:rFonts w:ascii="Segoe UI" w:hAnsi="Segoe UI" w:cs="Segoe UI"/>
          <w:b/>
          <w:color w:val="auto"/>
          <w:sz w:val="22"/>
          <w:rPrChange w:id="28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</w:rPr>
          </w:rPrChange>
        </w:rPr>
        <w:t xml:space="preserve">1.2 About </w:t>
      </w:r>
      <w:proofErr w:type="spellStart"/>
      <w:r w:rsidRPr="00E01AD4">
        <w:rPr>
          <w:rFonts w:ascii="Segoe UI" w:hAnsi="Segoe UI" w:cs="Segoe UI"/>
          <w:b/>
          <w:color w:val="auto"/>
          <w:sz w:val="22"/>
          <w:rPrChange w:id="29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</w:rPr>
          </w:rPrChange>
        </w:rPr>
        <w:t>MediMate</w:t>
      </w:r>
      <w:bookmarkEnd w:id="26"/>
      <w:bookmarkEnd w:id="27"/>
      <w:proofErr w:type="spellEnd"/>
    </w:p>
    <w:p w:rsidR="00174B4C" w:rsidRPr="00E01AD4" w:rsidRDefault="00174B4C" w:rsidP="00174B4C">
      <w:pPr>
        <w:spacing w:line="360" w:lineRule="auto"/>
        <w:rPr>
          <w:rFonts w:ascii="Segoe UI" w:hAnsi="Segoe UI" w:cs="Segoe UI"/>
        </w:rPr>
      </w:pPr>
      <w:proofErr w:type="spellStart"/>
      <w:r w:rsidRPr="00E01AD4">
        <w:rPr>
          <w:rFonts w:ascii="Segoe UI" w:hAnsi="Segoe UI" w:cs="Segoe UI"/>
        </w:rPr>
        <w:t>MediMate</w:t>
      </w:r>
      <w:proofErr w:type="spellEnd"/>
      <w:r w:rsidRPr="00E01AD4">
        <w:rPr>
          <w:rFonts w:ascii="Segoe UI" w:hAnsi="Segoe UI" w:cs="Segoe UI"/>
        </w:rPr>
        <w:t xml:space="preserve"> is a cross-platform digital health solution focused on mood monitoring and mental-wellness management.</w:t>
      </w:r>
      <w:r w:rsidRPr="00E01AD4">
        <w:rPr>
          <w:rFonts w:ascii="Segoe UI" w:hAnsi="Segoe UI" w:cs="Segoe UI"/>
        </w:rPr>
        <w:br/>
        <w:t>It allows patients to log moods, visualize emotional trends, and communicate securely with caregivers.</w:t>
      </w:r>
      <w:r w:rsidRPr="00E01AD4">
        <w:rPr>
          <w:rFonts w:ascii="Segoe UI" w:hAnsi="Segoe UI" w:cs="Segoe UI"/>
        </w:rPr>
        <w:br/>
        <w:t>The application will evolve to include AI-driven insights and professional doctor support in later development phases.</w:t>
      </w:r>
    </w:p>
    <w:p w:rsidR="00174B4C" w:rsidRPr="00E01AD4" w:rsidRDefault="00174B4C" w:rsidP="004A500D">
      <w:pPr>
        <w:pStyle w:val="NormalWeb"/>
        <w:numPr>
          <w:ilvl w:val="0"/>
          <w:numId w:val="4"/>
        </w:numPr>
        <w:spacing w:line="360" w:lineRule="auto"/>
        <w:rPr>
          <w:rFonts w:ascii="Segoe UI" w:hAnsi="Segoe UI" w:cs="Segoe UI"/>
          <w:sz w:val="22"/>
          <w:rPrChange w:id="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Platforms</w:t>
      </w:r>
      <w:r w:rsidRPr="00E01AD4">
        <w:rPr>
          <w:rStyle w:val="Strong"/>
          <w:rFonts w:ascii="Segoe UI" w:hAnsi="Segoe UI" w:cs="Segoe UI"/>
          <w:sz w:val="22"/>
          <w:rPrChange w:id="3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:</w:t>
      </w:r>
      <w:r w:rsidRPr="00E01AD4">
        <w:rPr>
          <w:rFonts w:ascii="Segoe UI" w:hAnsi="Segoe UI" w:cs="Segoe UI"/>
          <w:sz w:val="22"/>
          <w:rPrChange w:id="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Web &amp; Mobile (React + React Native)</w:t>
      </w:r>
    </w:p>
    <w:p w:rsidR="00174B4C" w:rsidRPr="00E01AD4" w:rsidRDefault="00174B4C" w:rsidP="004A500D">
      <w:pPr>
        <w:pStyle w:val="NormalWeb"/>
        <w:numPr>
          <w:ilvl w:val="0"/>
          <w:numId w:val="4"/>
        </w:numPr>
        <w:spacing w:line="360" w:lineRule="auto"/>
        <w:rPr>
          <w:rFonts w:ascii="Segoe UI" w:hAnsi="Segoe UI" w:cs="Segoe UI"/>
          <w:sz w:val="22"/>
          <w:rPrChange w:id="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Backend</w:t>
      </w:r>
      <w:r w:rsidRPr="00E01AD4">
        <w:rPr>
          <w:rStyle w:val="Strong"/>
          <w:rFonts w:ascii="Segoe UI" w:hAnsi="Segoe UI" w:cs="Segoe UI"/>
          <w:sz w:val="22"/>
          <w:rPrChange w:id="3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:</w:t>
      </w:r>
      <w:r w:rsidRPr="00E01AD4">
        <w:rPr>
          <w:rFonts w:ascii="Segoe UI" w:hAnsi="Segoe UI" w:cs="Segoe UI"/>
          <w:sz w:val="22"/>
          <w:rPrChange w:id="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Node.js (REST API) + Python </w:t>
      </w:r>
      <w:proofErr w:type="spellStart"/>
      <w:r w:rsidRPr="00E01AD4">
        <w:rPr>
          <w:rFonts w:ascii="Segoe UI" w:hAnsi="Segoe UI" w:cs="Segoe UI"/>
          <w:sz w:val="22"/>
          <w:rPrChange w:id="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microservices</w:t>
      </w:r>
      <w:proofErr w:type="spellEnd"/>
      <w:r w:rsidRPr="00E01AD4">
        <w:rPr>
          <w:rFonts w:ascii="Segoe UI" w:hAnsi="Segoe UI" w:cs="Segoe UI"/>
          <w:sz w:val="22"/>
          <w:rPrChange w:id="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(AI)</w:t>
      </w:r>
    </w:p>
    <w:p w:rsidR="00174B4C" w:rsidRPr="00E01AD4" w:rsidRDefault="00174B4C" w:rsidP="004A500D">
      <w:pPr>
        <w:pStyle w:val="NormalWeb"/>
        <w:numPr>
          <w:ilvl w:val="0"/>
          <w:numId w:val="4"/>
        </w:numPr>
        <w:spacing w:line="360" w:lineRule="auto"/>
        <w:rPr>
          <w:rFonts w:ascii="Segoe UI" w:hAnsi="Segoe UI" w:cs="Segoe UI"/>
          <w:sz w:val="22"/>
          <w:rPrChange w:id="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Database</w:t>
      </w:r>
      <w:r w:rsidRPr="00E01AD4">
        <w:rPr>
          <w:rStyle w:val="Strong"/>
          <w:rFonts w:ascii="Segoe UI" w:hAnsi="Segoe UI" w:cs="Segoe UI"/>
          <w:sz w:val="22"/>
          <w:rPrChange w:id="4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:</w:t>
      </w:r>
      <w:r w:rsidRPr="00E01AD4">
        <w:rPr>
          <w:rFonts w:ascii="Segoe UI" w:hAnsi="Segoe UI" w:cs="Segoe UI"/>
          <w:sz w:val="22"/>
          <w:rPrChange w:id="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MongoDB Atlas</w:t>
      </w:r>
    </w:p>
    <w:p w:rsidR="00174B4C" w:rsidRPr="00E01AD4" w:rsidRDefault="00174B4C" w:rsidP="004A500D">
      <w:pPr>
        <w:pStyle w:val="NormalWeb"/>
        <w:numPr>
          <w:ilvl w:val="0"/>
          <w:numId w:val="4"/>
        </w:numPr>
        <w:spacing w:line="360" w:lineRule="auto"/>
        <w:rPr>
          <w:rFonts w:ascii="Segoe UI" w:hAnsi="Segoe UI" w:cs="Segoe UI"/>
          <w:sz w:val="22"/>
          <w:rPrChange w:id="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Notifications</w:t>
      </w:r>
      <w:r w:rsidRPr="00E01AD4">
        <w:rPr>
          <w:rStyle w:val="Strong"/>
          <w:rFonts w:ascii="Segoe UI" w:hAnsi="Segoe UI" w:cs="Segoe UI"/>
          <w:sz w:val="22"/>
          <w:rPrChange w:id="4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:</w:t>
      </w:r>
      <w:r w:rsidRPr="00E01AD4">
        <w:rPr>
          <w:rFonts w:ascii="Segoe UI" w:hAnsi="Segoe UI" w:cs="Segoe UI"/>
          <w:sz w:val="22"/>
          <w:rPrChange w:id="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Firebase Cloud Messaging</w:t>
      </w:r>
    </w:p>
    <w:p w:rsidR="00174B4C" w:rsidRPr="00E01AD4" w:rsidRDefault="00174B4C" w:rsidP="004A500D">
      <w:pPr>
        <w:pStyle w:val="NormalWeb"/>
        <w:numPr>
          <w:ilvl w:val="0"/>
          <w:numId w:val="4"/>
        </w:numPr>
        <w:spacing w:line="360" w:lineRule="auto"/>
        <w:rPr>
          <w:rFonts w:ascii="Segoe UI" w:hAnsi="Segoe UI" w:cs="Segoe UI"/>
          <w:sz w:val="22"/>
          <w:rPrChange w:id="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Media</w:t>
      </w:r>
      <w:r w:rsidRPr="00E01AD4">
        <w:rPr>
          <w:rStyle w:val="Strong"/>
          <w:rFonts w:ascii="Segoe UI" w:hAnsi="Segoe UI" w:cs="Segoe UI"/>
          <w:sz w:val="22"/>
          <w:rPrChange w:id="5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Strong"/>
          <w:rFonts w:ascii="Segoe UI" w:hAnsi="Segoe UI" w:cs="Segoe UI"/>
          <w:b w:val="0"/>
          <w:sz w:val="22"/>
          <w:rPrChange w:id="51" w:author="Adela" w:date="2025-10-22T21:06:00Z">
            <w:rPr>
              <w:rStyle w:val="Strong"/>
              <w:rFonts w:ascii="Segoe UI" w:hAnsi="Segoe UI" w:cs="Segoe UI"/>
              <w:b w:val="0"/>
              <w:sz w:val="22"/>
              <w:szCs w:val="22"/>
            </w:rPr>
          </w:rPrChange>
        </w:rPr>
        <w:t>Storage</w:t>
      </w:r>
      <w:r w:rsidRPr="00E01AD4">
        <w:rPr>
          <w:rStyle w:val="Strong"/>
          <w:rFonts w:ascii="Segoe UI" w:hAnsi="Segoe UI" w:cs="Segoe UI"/>
          <w:sz w:val="22"/>
          <w:rPrChange w:id="5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:</w:t>
      </w:r>
      <w:r w:rsidRPr="00E01AD4">
        <w:rPr>
          <w:rFonts w:ascii="Segoe UI" w:hAnsi="Segoe UI" w:cs="Segoe UI"/>
          <w:sz w:val="22"/>
          <w:rPrChange w:id="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</w:t>
      </w:r>
      <w:proofErr w:type="spellStart"/>
      <w:r w:rsidRPr="00E01AD4">
        <w:rPr>
          <w:rFonts w:ascii="Segoe UI" w:hAnsi="Segoe UI" w:cs="Segoe UI"/>
          <w:sz w:val="22"/>
          <w:rPrChange w:id="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Cloudinary</w:t>
      </w:r>
      <w:proofErr w:type="spellEnd"/>
    </w:p>
    <w:p w:rsidR="00174B4C" w:rsidRPr="00E01AD4" w:rsidRDefault="00174B4C" w:rsidP="004A500D">
      <w:pPr>
        <w:pStyle w:val="NormalWeb"/>
        <w:numPr>
          <w:ilvl w:val="0"/>
          <w:numId w:val="4"/>
        </w:numPr>
        <w:spacing w:line="360" w:lineRule="auto"/>
        <w:rPr>
          <w:rFonts w:ascii="Segoe UI" w:hAnsi="Segoe UI" w:cs="Segoe UI"/>
          <w:sz w:val="22"/>
          <w:rPrChange w:id="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Hosting</w:t>
      </w:r>
      <w:r w:rsidRPr="00E01AD4">
        <w:rPr>
          <w:rStyle w:val="Strong"/>
          <w:rFonts w:ascii="Segoe UI" w:hAnsi="Segoe UI" w:cs="Segoe UI"/>
          <w:sz w:val="22"/>
          <w:rPrChange w:id="5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/ </w:t>
      </w:r>
      <w:r w:rsidRPr="00E01AD4">
        <w:rPr>
          <w:rStyle w:val="Strong"/>
          <w:rFonts w:ascii="Segoe UI" w:hAnsi="Segoe UI" w:cs="Segoe UI"/>
          <w:b w:val="0"/>
          <w:sz w:val="22"/>
          <w:rPrChange w:id="58" w:author="Adela" w:date="2025-10-22T21:06:00Z">
            <w:rPr>
              <w:rStyle w:val="Strong"/>
              <w:rFonts w:ascii="Segoe UI" w:hAnsi="Segoe UI" w:cs="Segoe UI"/>
              <w:b w:val="0"/>
              <w:sz w:val="22"/>
              <w:szCs w:val="22"/>
            </w:rPr>
          </w:rPrChange>
        </w:rPr>
        <w:t>Cloud</w:t>
      </w:r>
      <w:r w:rsidRPr="00E01AD4">
        <w:rPr>
          <w:rStyle w:val="Strong"/>
          <w:rFonts w:ascii="Segoe UI" w:hAnsi="Segoe UI" w:cs="Segoe UI"/>
          <w:sz w:val="22"/>
          <w:rPrChange w:id="5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:</w:t>
      </w:r>
      <w:r w:rsidRPr="00E01AD4">
        <w:rPr>
          <w:rFonts w:ascii="Segoe UI" w:hAnsi="Segoe UI" w:cs="Segoe UI"/>
          <w:sz w:val="22"/>
          <w:rPrChange w:id="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Google Cloud Platform (GCP)</w:t>
      </w:r>
    </w:p>
    <w:p w:rsidR="00174B4C" w:rsidRPr="00E01AD4" w:rsidRDefault="00174B4C" w:rsidP="00174B4C">
      <w:pPr>
        <w:spacing w:line="360" w:lineRule="auto"/>
        <w:rPr>
          <w:rFonts w:ascii="Segoe UI" w:hAnsi="Segoe UI" w:cs="Segoe UI"/>
        </w:rPr>
      </w:pPr>
    </w:p>
    <w:p w:rsidR="00174B4C" w:rsidRPr="00E01AD4" w:rsidRDefault="00174B4C" w:rsidP="00174B4C">
      <w:pPr>
        <w:pStyle w:val="Heading2"/>
        <w:rPr>
          <w:rFonts w:ascii="Segoe UI" w:hAnsi="Segoe UI" w:cs="Segoe UI"/>
          <w:b/>
          <w:color w:val="auto"/>
          <w:sz w:val="22"/>
          <w:rPrChange w:id="61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</w:rPr>
          </w:rPrChange>
        </w:rPr>
      </w:pPr>
      <w:bookmarkStart w:id="62" w:name="_Toc211762429"/>
      <w:bookmarkStart w:id="63" w:name="_Toc212156909"/>
      <w:r w:rsidRPr="00E01AD4">
        <w:rPr>
          <w:rFonts w:ascii="Segoe UI" w:hAnsi="Segoe UI" w:cs="Segoe UI"/>
          <w:b/>
          <w:color w:val="auto"/>
          <w:sz w:val="22"/>
          <w:rPrChange w:id="64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</w:rPr>
          </w:rPrChange>
        </w:rPr>
        <w:t>1.3 Document Structure</w:t>
      </w:r>
      <w:bookmarkEnd w:id="62"/>
      <w:bookmarkEnd w:id="63"/>
    </w:p>
    <w:p w:rsidR="00A6119C" w:rsidRPr="00E01AD4" w:rsidRDefault="00A6119C" w:rsidP="00A6119C">
      <w:pPr>
        <w:rPr>
          <w:rFonts w:ascii="Segoe UI" w:hAnsi="Segoe UI" w:cs="Segoe UI"/>
        </w:rPr>
      </w:pPr>
    </w:p>
    <w:p w:rsidR="00A6119C" w:rsidRPr="00E01AD4" w:rsidRDefault="00A6119C" w:rsidP="00A6119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t>This document is organized into 22 major sections:</w:t>
      </w:r>
    </w:p>
    <w:p w:rsidR="00A6119C" w:rsidRPr="00E01AD4" w:rsidRDefault="00A6119C" w:rsidP="00A6119C">
      <w:pPr>
        <w:rPr>
          <w:rFonts w:ascii="Segoe UI" w:hAnsi="Segoe UI" w:cs="Segoe UI"/>
        </w:rPr>
      </w:pPr>
    </w:p>
    <w:p w:rsidR="00F95DBE" w:rsidRPr="00E01AD4" w:rsidRDefault="00A6119C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6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Introduction</w:t>
      </w:r>
      <w:r w:rsidRPr="00E01AD4">
        <w:rPr>
          <w:rFonts w:ascii="Segoe UI" w:hAnsi="Segoe UI" w:cs="Segoe UI"/>
          <w:sz w:val="22"/>
          <w:rPrChange w:id="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Overview of </w:t>
      </w:r>
      <w:proofErr w:type="spellStart"/>
      <w:r w:rsidRPr="00E01AD4">
        <w:rPr>
          <w:rFonts w:ascii="Segoe UI" w:hAnsi="Segoe UI" w:cs="Segoe UI"/>
          <w:sz w:val="22"/>
          <w:rPrChange w:id="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its purpose, and the structure of this documentation.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Scope and Objectives</w:t>
      </w:r>
      <w:r w:rsidRPr="00E01AD4">
        <w:rPr>
          <w:rFonts w:ascii="Segoe UI" w:hAnsi="Segoe UI" w:cs="Segoe UI"/>
          <w:sz w:val="22"/>
          <w:rPrChange w:id="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Defines project boundaries, features included/excluded, and high-level goals.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lastRenderedPageBreak/>
        <w:t>Target Audience</w:t>
      </w:r>
      <w:r w:rsidRPr="00E01AD4">
        <w:rPr>
          <w:rFonts w:ascii="Segoe UI" w:hAnsi="Segoe UI" w:cs="Segoe UI"/>
          <w:sz w:val="22"/>
          <w:rPrChange w:id="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Identifies the intended readers and contributors to this documentation.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Development Phases</w:t>
      </w:r>
      <w:r w:rsidRPr="00E01AD4">
        <w:rPr>
          <w:rFonts w:ascii="Segoe UI" w:hAnsi="Segoe UI" w:cs="Segoe UI"/>
          <w:sz w:val="22"/>
          <w:rPrChange w:id="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Outlines each planned development phase (MVP, AI integration, full ecosystem).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System Architecture</w:t>
      </w:r>
      <w:r w:rsidRPr="00E01AD4">
        <w:rPr>
          <w:rFonts w:ascii="Segoe UI" w:hAnsi="Segoe UI" w:cs="Segoe UI"/>
          <w:sz w:val="22"/>
          <w:rPrChange w:id="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Describes the software architecture, modules, and interactions.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Technology Stack</w:t>
      </w:r>
      <w:r w:rsidRPr="00E01AD4">
        <w:rPr>
          <w:rFonts w:ascii="Segoe UI" w:hAnsi="Segoe UI" w:cs="Segoe UI"/>
          <w:sz w:val="22"/>
          <w:rPrChange w:id="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Lists all core technologies, frameworks, and cloud services used.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Features</w:t>
      </w:r>
      <w:r w:rsidRPr="00E01AD4">
        <w:rPr>
          <w:rFonts w:ascii="Segoe UI" w:hAnsi="Segoe UI" w:cs="Segoe UI"/>
          <w:sz w:val="22"/>
          <w:rPrChange w:id="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Provides detailed descriptions and workflows for all app features.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UI/UX Design Principles</w:t>
      </w:r>
      <w:r w:rsidRPr="00E01AD4">
        <w:rPr>
          <w:rFonts w:ascii="Segoe UI" w:hAnsi="Segoe UI" w:cs="Segoe UI"/>
          <w:sz w:val="22"/>
          <w:rPrChange w:id="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Establishes design philosophy, accessibility, and theme support.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9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Database Schema</w:t>
      </w:r>
      <w:r w:rsidRPr="00E01AD4">
        <w:rPr>
          <w:rFonts w:ascii="Segoe UI" w:hAnsi="Segoe UI" w:cs="Segoe UI"/>
          <w:sz w:val="22"/>
          <w:rPrChange w:id="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Documents collections, relationships, and example data structures.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9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API Documentation</w:t>
      </w:r>
      <w:r w:rsidRPr="00E01AD4">
        <w:rPr>
          <w:rFonts w:ascii="Segoe UI" w:hAnsi="Segoe UI" w:cs="Segoe UI"/>
          <w:sz w:val="22"/>
          <w:rPrChange w:id="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Details all REST API endpoints, parameters, and sample requests/responses.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9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Security and Privacy</w:t>
      </w:r>
      <w:r w:rsidRPr="00E01AD4">
        <w:rPr>
          <w:rFonts w:ascii="Segoe UI" w:hAnsi="Segoe UI" w:cs="Segoe UI"/>
          <w:sz w:val="22"/>
          <w:rPrChange w:id="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Explains authentication, authorization, and data-protection mechanisms.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1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0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Notification System</w:t>
      </w:r>
      <w:r w:rsidRPr="00E01AD4">
        <w:rPr>
          <w:rFonts w:ascii="Segoe UI" w:hAnsi="Segoe UI" w:cs="Segoe UI"/>
          <w:sz w:val="22"/>
          <w:rPrChange w:id="1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Covers Firebase integration, delivery flow, and privacy considerations.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1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0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Export and Reporting Features</w:t>
      </w:r>
      <w:r w:rsidRPr="00E01AD4">
        <w:rPr>
          <w:rFonts w:ascii="Segoe UI" w:hAnsi="Segoe UI" w:cs="Segoe UI"/>
          <w:sz w:val="22"/>
          <w:rPrChange w:id="1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Describes how user data and reports are exported (CSV/PDF).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1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0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AI and Analytics (Future Phase)</w:t>
      </w:r>
      <w:r w:rsidRPr="00E01AD4">
        <w:rPr>
          <w:rFonts w:ascii="Segoe UI" w:hAnsi="Segoe UI" w:cs="Segoe UI"/>
          <w:sz w:val="22"/>
          <w:rPrChange w:id="1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Outlines AI model training, </w:t>
      </w:r>
      <w:proofErr w:type="spellStart"/>
      <w:r w:rsidRPr="00E01AD4">
        <w:rPr>
          <w:rFonts w:ascii="Segoe UI" w:hAnsi="Segoe UI" w:cs="Segoe UI"/>
          <w:sz w:val="22"/>
          <w:rPrChange w:id="1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microservices</w:t>
      </w:r>
      <w:proofErr w:type="spellEnd"/>
      <w:r w:rsidRPr="00E01AD4">
        <w:rPr>
          <w:rFonts w:ascii="Segoe UI" w:hAnsi="Segoe UI" w:cs="Segoe UI"/>
          <w:sz w:val="22"/>
          <w:rPrChange w:id="1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and predictive insights.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1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1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DevOps and CI/CD Pipeline</w:t>
      </w:r>
      <w:r w:rsidRPr="00E01AD4">
        <w:rPr>
          <w:rFonts w:ascii="Segoe UI" w:hAnsi="Segoe UI" w:cs="Segoe UI"/>
          <w:sz w:val="22"/>
          <w:rPrChange w:id="1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Defines continuous integration, deployment, and cloud environment setup.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1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1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Coding Standards and Best Practices</w:t>
      </w:r>
      <w:r w:rsidRPr="00E01AD4">
        <w:rPr>
          <w:rFonts w:ascii="Segoe UI" w:hAnsi="Segoe UI" w:cs="Segoe UI"/>
          <w:sz w:val="22"/>
          <w:rPrChange w:id="1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Specifies code structure, naming conventions, and review rules.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1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1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Environment Setup</w:t>
      </w:r>
      <w:r w:rsidRPr="00E01AD4">
        <w:rPr>
          <w:rFonts w:ascii="Segoe UI" w:hAnsi="Segoe UI" w:cs="Segoe UI"/>
          <w:sz w:val="22"/>
          <w:rPrChange w:id="1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Provides installation, configuration, and environment variable details.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1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Developer Onboarding and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2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Git</w:t>
      </w:r>
      <w:proofErr w:type="spellEnd"/>
      <w:r w:rsidRPr="00E01AD4">
        <w:rPr>
          <w:rStyle w:val="Strong"/>
          <w:rFonts w:ascii="Segoe UI" w:hAnsi="Segoe UI" w:cs="Segoe UI"/>
          <w:sz w:val="22"/>
          <w:rPrChange w:id="12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Workflow</w:t>
      </w:r>
      <w:r w:rsidRPr="00E01AD4">
        <w:rPr>
          <w:rFonts w:ascii="Segoe UI" w:hAnsi="Segoe UI" w:cs="Segoe UI"/>
          <w:sz w:val="22"/>
          <w:rPrChange w:id="1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Describes collaboration, branching, and version-control strategy.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1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lastRenderedPageBreak/>
        <w:t>Troubleshooting and Maintenance</w:t>
      </w:r>
      <w:r w:rsidRPr="00E01AD4">
        <w:rPr>
          <w:rFonts w:ascii="Segoe UI" w:hAnsi="Segoe UI" w:cs="Segoe UI"/>
          <w:sz w:val="22"/>
          <w:rPrChange w:id="1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Lists known issues, debugging steps, and system maintenance routines.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1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Testing Strategy</w:t>
      </w:r>
      <w:r w:rsidRPr="00E01AD4">
        <w:rPr>
          <w:rFonts w:ascii="Segoe UI" w:hAnsi="Segoe UI" w:cs="Segoe UI"/>
          <w:sz w:val="22"/>
          <w:rPrChange w:id="1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Defines test levels, frameworks, and coverage requirements.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1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3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Glossary</w:t>
      </w:r>
      <w:r w:rsidRPr="00E01AD4">
        <w:rPr>
          <w:rFonts w:ascii="Segoe UI" w:hAnsi="Segoe UI" w:cs="Segoe UI"/>
          <w:sz w:val="22"/>
          <w:rPrChange w:id="1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Provides definitions of all technical terms and acronyms.</w:t>
      </w:r>
    </w:p>
    <w:p w:rsidR="00F95DBE" w:rsidRPr="00E01AD4" w:rsidRDefault="00F95DBE" w:rsidP="004A500D">
      <w:pPr>
        <w:pStyle w:val="NormalWeb"/>
        <w:numPr>
          <w:ilvl w:val="0"/>
          <w:numId w:val="5"/>
        </w:numPr>
        <w:spacing w:line="360" w:lineRule="auto"/>
        <w:rPr>
          <w:rFonts w:ascii="Segoe UI" w:hAnsi="Segoe UI" w:cs="Segoe UI"/>
          <w:sz w:val="22"/>
          <w:rPrChange w:id="1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3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References and Resources</w:t>
      </w:r>
      <w:r w:rsidRPr="00E01AD4">
        <w:rPr>
          <w:rFonts w:ascii="Segoe UI" w:hAnsi="Segoe UI" w:cs="Segoe UI"/>
          <w:sz w:val="22"/>
          <w:rPrChange w:id="1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Lists all external sources, integration links, and supporting documentation.</w:t>
      </w:r>
    </w:p>
    <w:p w:rsidR="00F95DBE" w:rsidRPr="00E01AD4" w:rsidRDefault="00F95DBE" w:rsidP="00F95DBE">
      <w:pPr>
        <w:pStyle w:val="NormalWeb"/>
        <w:spacing w:line="360" w:lineRule="auto"/>
        <w:rPr>
          <w:rFonts w:ascii="Segoe UI" w:hAnsi="Segoe UI" w:cs="Segoe UI"/>
          <w:sz w:val="22"/>
          <w:rPrChange w:id="1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</w:p>
    <w:p w:rsidR="00F95DBE" w:rsidRPr="00E01AD4" w:rsidRDefault="00F95DBE" w:rsidP="00F95DBE">
      <w:pPr>
        <w:pStyle w:val="Heading2"/>
        <w:rPr>
          <w:rFonts w:ascii="Segoe UI" w:hAnsi="Segoe UI" w:cs="Segoe UI"/>
          <w:b/>
          <w:color w:val="auto"/>
          <w:sz w:val="22"/>
          <w:rPrChange w:id="138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</w:rPr>
          </w:rPrChange>
        </w:rPr>
      </w:pPr>
      <w:bookmarkStart w:id="139" w:name="_Toc211762430"/>
      <w:bookmarkStart w:id="140" w:name="_Toc212156910"/>
      <w:r w:rsidRPr="00E01AD4">
        <w:rPr>
          <w:rFonts w:ascii="Segoe UI" w:hAnsi="Segoe UI" w:cs="Segoe UI"/>
          <w:b/>
          <w:color w:val="auto"/>
          <w:sz w:val="22"/>
          <w:rPrChange w:id="141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</w:rPr>
          </w:rPrChange>
        </w:rPr>
        <w:t>1.4 Intended Audience</w:t>
      </w:r>
      <w:bookmarkEnd w:id="139"/>
      <w:bookmarkEnd w:id="140"/>
    </w:p>
    <w:p w:rsidR="00F95DBE" w:rsidRPr="00E01AD4" w:rsidRDefault="00F95DBE" w:rsidP="00F95DBE">
      <w:pPr>
        <w:spacing w:before="100" w:beforeAutospacing="1" w:after="100" w:afterAutospacing="1" w:line="360" w:lineRule="auto"/>
        <w:rPr>
          <w:rFonts w:ascii="Segoe UI" w:hAnsi="Segoe UI" w:cs="Segoe UI"/>
          <w:rPrChange w:id="142" w:author="Adela" w:date="2025-10-22T21:06:00Z">
            <w:rPr>
              <w:rFonts w:ascii="Segoe UI" w:eastAsia="Times New Roman" w:hAnsi="Segoe UI" w:cs="Segoe UI"/>
            </w:rPr>
          </w:rPrChange>
        </w:rPr>
      </w:pPr>
      <w:r w:rsidRPr="00E01AD4">
        <w:rPr>
          <w:rFonts w:ascii="Segoe UI" w:hAnsi="Segoe UI" w:cs="Segoe UI"/>
          <w:rPrChange w:id="143" w:author="Adela" w:date="2025-10-22T21:06:00Z">
            <w:rPr>
              <w:rFonts w:ascii="Segoe UI" w:eastAsia="Times New Roman" w:hAnsi="Segoe UI" w:cs="Segoe UI"/>
            </w:rPr>
          </w:rPrChange>
        </w:rPr>
        <w:t>This documentation is intended for:</w:t>
      </w:r>
    </w:p>
    <w:p w:rsidR="00F95DBE" w:rsidRPr="00E01AD4" w:rsidRDefault="00F95DBE" w:rsidP="004A500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hAnsi="Segoe UI" w:cs="Segoe UI"/>
          <w:rPrChange w:id="144" w:author="Adela" w:date="2025-10-22T21:06:00Z">
            <w:rPr>
              <w:rFonts w:ascii="Segoe UI" w:eastAsia="Times New Roman" w:hAnsi="Segoe UI" w:cs="Segoe UI"/>
            </w:rPr>
          </w:rPrChange>
        </w:rPr>
      </w:pPr>
      <w:r w:rsidRPr="00E01AD4">
        <w:rPr>
          <w:rFonts w:ascii="Segoe UI" w:hAnsi="Segoe UI" w:cs="Segoe UI"/>
          <w:b/>
          <w:rPrChange w:id="145" w:author="Adela" w:date="2025-10-22T21:06:00Z">
            <w:rPr>
              <w:rFonts w:ascii="Segoe UI" w:eastAsia="Times New Roman" w:hAnsi="Segoe UI" w:cs="Segoe UI"/>
              <w:b/>
              <w:bCs/>
            </w:rPr>
          </w:rPrChange>
        </w:rPr>
        <w:t>Frontend developers</w:t>
      </w:r>
      <w:r w:rsidRPr="00E01AD4">
        <w:rPr>
          <w:rFonts w:ascii="Segoe UI" w:hAnsi="Segoe UI" w:cs="Segoe UI"/>
          <w:rPrChange w:id="146" w:author="Adela" w:date="2025-10-22T21:06:00Z">
            <w:rPr>
              <w:rFonts w:ascii="Segoe UI" w:eastAsia="Times New Roman" w:hAnsi="Segoe UI" w:cs="Segoe UI"/>
            </w:rPr>
          </w:rPrChange>
        </w:rPr>
        <w:t xml:space="preserve"> responsible for React/React Native implementation</w:t>
      </w:r>
    </w:p>
    <w:p w:rsidR="00F95DBE" w:rsidRPr="00E01AD4" w:rsidRDefault="00F95DBE" w:rsidP="004A500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hAnsi="Segoe UI" w:cs="Segoe UI"/>
          <w:rPrChange w:id="147" w:author="Adela" w:date="2025-10-22T21:06:00Z">
            <w:rPr>
              <w:rFonts w:ascii="Segoe UI" w:eastAsia="Times New Roman" w:hAnsi="Segoe UI" w:cs="Segoe UI"/>
            </w:rPr>
          </w:rPrChange>
        </w:rPr>
      </w:pPr>
      <w:r w:rsidRPr="00E01AD4">
        <w:rPr>
          <w:rFonts w:ascii="Segoe UI" w:hAnsi="Segoe UI" w:cs="Segoe UI"/>
          <w:b/>
          <w:rPrChange w:id="148" w:author="Adela" w:date="2025-10-22T21:06:00Z">
            <w:rPr>
              <w:rFonts w:ascii="Segoe UI" w:eastAsia="Times New Roman" w:hAnsi="Segoe UI" w:cs="Segoe UI"/>
              <w:b/>
              <w:bCs/>
            </w:rPr>
          </w:rPrChange>
        </w:rPr>
        <w:t>Backend engineers</w:t>
      </w:r>
      <w:r w:rsidRPr="00E01AD4">
        <w:rPr>
          <w:rFonts w:ascii="Segoe UI" w:hAnsi="Segoe UI" w:cs="Segoe UI"/>
          <w:rPrChange w:id="149" w:author="Adela" w:date="2025-10-22T21:06:00Z">
            <w:rPr>
              <w:rFonts w:ascii="Segoe UI" w:eastAsia="Times New Roman" w:hAnsi="Segoe UI" w:cs="Segoe UI"/>
            </w:rPr>
          </w:rPrChange>
        </w:rPr>
        <w:t xml:space="preserve"> managing Node.js APIs and </w:t>
      </w:r>
      <w:proofErr w:type="spellStart"/>
      <w:r w:rsidRPr="00E01AD4">
        <w:rPr>
          <w:rFonts w:ascii="Segoe UI" w:hAnsi="Segoe UI" w:cs="Segoe UI"/>
          <w:rPrChange w:id="150" w:author="Adela" w:date="2025-10-22T21:06:00Z">
            <w:rPr>
              <w:rFonts w:ascii="Segoe UI" w:eastAsia="Times New Roman" w:hAnsi="Segoe UI" w:cs="Segoe UI"/>
            </w:rPr>
          </w:rPrChange>
        </w:rPr>
        <w:t>microservices</w:t>
      </w:r>
      <w:proofErr w:type="spellEnd"/>
    </w:p>
    <w:p w:rsidR="00F95DBE" w:rsidRPr="00E01AD4" w:rsidRDefault="00F95DBE" w:rsidP="004A500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hAnsi="Segoe UI" w:cs="Segoe UI"/>
          <w:rPrChange w:id="151" w:author="Adela" w:date="2025-10-22T21:06:00Z">
            <w:rPr>
              <w:rFonts w:ascii="Segoe UI" w:eastAsia="Times New Roman" w:hAnsi="Segoe UI" w:cs="Segoe UI"/>
            </w:rPr>
          </w:rPrChange>
        </w:rPr>
      </w:pPr>
      <w:r w:rsidRPr="00E01AD4">
        <w:rPr>
          <w:rFonts w:ascii="Segoe UI" w:hAnsi="Segoe UI" w:cs="Segoe UI"/>
          <w:b/>
          <w:rPrChange w:id="152" w:author="Adela" w:date="2025-10-22T21:06:00Z">
            <w:rPr>
              <w:rFonts w:ascii="Segoe UI" w:eastAsia="Times New Roman" w:hAnsi="Segoe UI" w:cs="Segoe UI"/>
              <w:b/>
              <w:bCs/>
            </w:rPr>
          </w:rPrChange>
        </w:rPr>
        <w:t>QA/test engineers</w:t>
      </w:r>
      <w:r w:rsidRPr="00E01AD4">
        <w:rPr>
          <w:rFonts w:ascii="Segoe UI" w:hAnsi="Segoe UI" w:cs="Segoe UI"/>
          <w:rPrChange w:id="153" w:author="Adela" w:date="2025-10-22T21:06:00Z">
            <w:rPr>
              <w:rFonts w:ascii="Segoe UI" w:eastAsia="Times New Roman" w:hAnsi="Segoe UI" w:cs="Segoe UI"/>
            </w:rPr>
          </w:rPrChange>
        </w:rPr>
        <w:t xml:space="preserve"> validating functional and integration layers</w:t>
      </w:r>
    </w:p>
    <w:p w:rsidR="00F95DBE" w:rsidRPr="00E01AD4" w:rsidRDefault="00F95DBE" w:rsidP="004A500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hAnsi="Segoe UI" w:cs="Segoe UI"/>
          <w:rPrChange w:id="154" w:author="Adela" w:date="2025-10-22T21:06:00Z">
            <w:rPr>
              <w:rFonts w:ascii="Segoe UI" w:eastAsia="Times New Roman" w:hAnsi="Segoe UI" w:cs="Segoe UI"/>
            </w:rPr>
          </w:rPrChange>
        </w:rPr>
      </w:pPr>
      <w:r w:rsidRPr="00E01AD4">
        <w:rPr>
          <w:rFonts w:ascii="Segoe UI" w:hAnsi="Segoe UI" w:cs="Segoe UI"/>
          <w:b/>
          <w:rPrChange w:id="155" w:author="Adela" w:date="2025-10-22T21:06:00Z">
            <w:rPr>
              <w:rFonts w:ascii="Segoe UI" w:eastAsia="Times New Roman" w:hAnsi="Segoe UI" w:cs="Segoe UI"/>
              <w:b/>
              <w:bCs/>
            </w:rPr>
          </w:rPrChange>
        </w:rPr>
        <w:t>DevOps personnel</w:t>
      </w:r>
      <w:r w:rsidRPr="00E01AD4">
        <w:rPr>
          <w:rFonts w:ascii="Segoe UI" w:hAnsi="Segoe UI" w:cs="Segoe UI"/>
          <w:rPrChange w:id="156" w:author="Adela" w:date="2025-10-22T21:06:00Z">
            <w:rPr>
              <w:rFonts w:ascii="Segoe UI" w:eastAsia="Times New Roman" w:hAnsi="Segoe UI" w:cs="Segoe UI"/>
            </w:rPr>
          </w:rPrChange>
        </w:rPr>
        <w:t xml:space="preserve"> handling CI/CD pipelines and cloud deployment</w:t>
      </w:r>
    </w:p>
    <w:p w:rsidR="00F95DBE" w:rsidRPr="00E01AD4" w:rsidRDefault="00F95DBE" w:rsidP="004A500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hAnsi="Segoe UI" w:cs="Segoe UI"/>
          <w:rPrChange w:id="157" w:author="Adela" w:date="2025-10-22T21:06:00Z">
            <w:rPr>
              <w:rFonts w:ascii="Segoe UI" w:eastAsia="Times New Roman" w:hAnsi="Segoe UI" w:cs="Segoe UI"/>
            </w:rPr>
          </w:rPrChange>
        </w:rPr>
      </w:pPr>
      <w:r w:rsidRPr="00E01AD4">
        <w:rPr>
          <w:rFonts w:ascii="Segoe UI" w:hAnsi="Segoe UI" w:cs="Segoe UI"/>
          <w:b/>
          <w:rPrChange w:id="158" w:author="Adela" w:date="2025-10-22T21:06:00Z">
            <w:rPr>
              <w:rFonts w:ascii="Segoe UI" w:eastAsia="Times New Roman" w:hAnsi="Segoe UI" w:cs="Segoe UI"/>
              <w:b/>
              <w:bCs/>
            </w:rPr>
          </w:rPrChange>
        </w:rPr>
        <w:t>Future AI/ML engineers</w:t>
      </w:r>
      <w:r w:rsidRPr="00E01AD4">
        <w:rPr>
          <w:rFonts w:ascii="Segoe UI" w:hAnsi="Segoe UI" w:cs="Segoe UI"/>
          <w:rPrChange w:id="159" w:author="Adela" w:date="2025-10-22T21:06:00Z">
            <w:rPr>
              <w:rFonts w:ascii="Segoe UI" w:eastAsia="Times New Roman" w:hAnsi="Segoe UI" w:cs="Segoe UI"/>
            </w:rPr>
          </w:rPrChange>
        </w:rPr>
        <w:t xml:space="preserve"> integrating predictive analytics modules</w:t>
      </w:r>
    </w:p>
    <w:p w:rsidR="00F95DBE" w:rsidRPr="00E01AD4" w:rsidRDefault="00F95DBE" w:rsidP="00F95DBE">
      <w:pPr>
        <w:pStyle w:val="Heading2"/>
        <w:rPr>
          <w:rFonts w:ascii="Segoe UI" w:hAnsi="Segoe UI" w:cs="Segoe UI"/>
          <w:b/>
          <w:color w:val="auto"/>
          <w:sz w:val="22"/>
          <w:rPrChange w:id="160" w:author="Adela" w:date="2025-10-22T21:06:00Z">
            <w:rPr>
              <w:rFonts w:ascii="Segoe UI" w:eastAsia="Times New Roman" w:hAnsi="Segoe UI" w:cs="Segoe UI"/>
              <w:b/>
              <w:color w:val="auto"/>
              <w:sz w:val="22"/>
              <w:szCs w:val="22"/>
            </w:rPr>
          </w:rPrChange>
        </w:rPr>
      </w:pPr>
    </w:p>
    <w:p w:rsidR="00F95DBE" w:rsidRPr="00E01AD4" w:rsidRDefault="00F95DBE" w:rsidP="00F95DBE">
      <w:pPr>
        <w:pStyle w:val="Heading2"/>
        <w:rPr>
          <w:rFonts w:ascii="Segoe UI" w:hAnsi="Segoe UI" w:cs="Segoe UI"/>
          <w:b/>
          <w:color w:val="auto"/>
          <w:sz w:val="22"/>
          <w:rPrChange w:id="161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</w:rPr>
          </w:rPrChange>
        </w:rPr>
      </w:pPr>
      <w:bookmarkStart w:id="162" w:name="_Toc211762431"/>
      <w:bookmarkStart w:id="163" w:name="_Toc212156911"/>
      <w:r w:rsidRPr="00E01AD4">
        <w:rPr>
          <w:rFonts w:ascii="Segoe UI" w:hAnsi="Segoe UI" w:cs="Segoe UI"/>
          <w:b/>
          <w:color w:val="auto"/>
          <w:sz w:val="22"/>
          <w:rPrChange w:id="164" w:author="Adela" w:date="2025-10-22T21:06:00Z">
            <w:rPr>
              <w:rFonts w:ascii="Segoe UI" w:hAnsi="Segoe UI" w:cs="Segoe UI"/>
              <w:b/>
              <w:color w:val="auto"/>
              <w:sz w:val="22"/>
              <w:szCs w:val="22"/>
            </w:rPr>
          </w:rPrChange>
        </w:rPr>
        <w:t>1.5 Goals and Objectives</w:t>
      </w:r>
      <w:bookmarkEnd w:id="162"/>
      <w:bookmarkEnd w:id="163"/>
    </w:p>
    <w:p w:rsidR="00F95DBE" w:rsidRPr="00E01AD4" w:rsidRDefault="00F95DBE" w:rsidP="00F95DBE">
      <w:pPr>
        <w:spacing w:line="360" w:lineRule="auto"/>
        <w:rPr>
          <w:rFonts w:ascii="Segoe UI" w:hAnsi="Segoe UI" w:cs="Segoe UI"/>
        </w:rPr>
      </w:pPr>
    </w:p>
    <w:p w:rsidR="00F95DBE" w:rsidRPr="00E01AD4" w:rsidRDefault="00F95DBE" w:rsidP="004A500D">
      <w:pPr>
        <w:pStyle w:val="NormalWeb"/>
        <w:numPr>
          <w:ilvl w:val="0"/>
          <w:numId w:val="3"/>
        </w:numPr>
        <w:spacing w:line="360" w:lineRule="auto"/>
        <w:rPr>
          <w:rFonts w:ascii="Segoe UI" w:hAnsi="Segoe UI" w:cs="Segoe UI"/>
          <w:sz w:val="22"/>
          <w:rPrChange w:id="1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Deliver a modular, secure, and scalable digital-health platform</w:t>
      </w:r>
    </w:p>
    <w:p w:rsidR="00F95DBE" w:rsidRPr="00E01AD4" w:rsidRDefault="00F95DBE" w:rsidP="004A500D">
      <w:pPr>
        <w:pStyle w:val="NormalWeb"/>
        <w:numPr>
          <w:ilvl w:val="0"/>
          <w:numId w:val="3"/>
        </w:numPr>
        <w:spacing w:line="360" w:lineRule="auto"/>
        <w:rPr>
          <w:rFonts w:ascii="Segoe UI" w:hAnsi="Segoe UI" w:cs="Segoe UI"/>
          <w:sz w:val="22"/>
          <w:rPrChange w:id="1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Maintain consistent code quality and documentation standards</w:t>
      </w:r>
    </w:p>
    <w:p w:rsidR="00F95DBE" w:rsidRPr="00E01AD4" w:rsidRDefault="00F95DBE" w:rsidP="004A500D">
      <w:pPr>
        <w:pStyle w:val="NormalWeb"/>
        <w:numPr>
          <w:ilvl w:val="0"/>
          <w:numId w:val="3"/>
        </w:numPr>
        <w:spacing w:line="360" w:lineRule="auto"/>
        <w:rPr>
          <w:rFonts w:ascii="Segoe UI" w:hAnsi="Segoe UI" w:cs="Segoe UI"/>
          <w:sz w:val="22"/>
          <w:rPrChange w:id="1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Ensure compliance with data-privacy regulations (HIPAA/GDPR readiness)</w:t>
      </w:r>
    </w:p>
    <w:p w:rsidR="00F95DBE" w:rsidRPr="00E01AD4" w:rsidRDefault="00F95DBE" w:rsidP="004A500D">
      <w:pPr>
        <w:pStyle w:val="NormalWeb"/>
        <w:numPr>
          <w:ilvl w:val="0"/>
          <w:numId w:val="3"/>
        </w:numPr>
        <w:spacing w:line="360" w:lineRule="auto"/>
        <w:rPr>
          <w:rFonts w:ascii="Segoe UI" w:hAnsi="Segoe UI" w:cs="Segoe UI"/>
          <w:sz w:val="22"/>
          <w:rPrChange w:id="1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Enable easy onboarding for future contributors through clear documentation</w:t>
      </w:r>
    </w:p>
    <w:p w:rsidR="00F95DBE" w:rsidRPr="00E01AD4" w:rsidRDefault="00F95DBE" w:rsidP="00F95DBE">
      <w:pPr>
        <w:rPr>
          <w:rFonts w:ascii="Segoe UI" w:hAnsi="Segoe UI" w:cs="Segoe UI"/>
        </w:rPr>
      </w:pPr>
    </w:p>
    <w:p w:rsidR="00A6119C" w:rsidRPr="00E01AD4" w:rsidRDefault="00A6119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br w:type="page"/>
      </w:r>
    </w:p>
    <w:p w:rsidR="00146403" w:rsidRPr="00E01AD4" w:rsidRDefault="00146403" w:rsidP="00146403">
      <w:pPr>
        <w:pStyle w:val="Heading2"/>
        <w:rPr>
          <w:rFonts w:ascii="Segoe UI" w:hAnsi="Segoe UI" w:cs="Segoe UI"/>
          <w:color w:val="auto"/>
          <w:sz w:val="22"/>
          <w:rPrChange w:id="173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74" w:name="_Toc211762432"/>
      <w:bookmarkStart w:id="175" w:name="_Toc212156912"/>
      <w:r w:rsidRPr="00E01AD4">
        <w:rPr>
          <w:rStyle w:val="Strong"/>
          <w:rFonts w:ascii="Segoe UI" w:hAnsi="Segoe UI" w:cs="Segoe UI"/>
          <w:color w:val="auto"/>
          <w:sz w:val="22"/>
          <w:rPrChange w:id="176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lastRenderedPageBreak/>
        <w:t>2.0 – Scope and Objectives</w:t>
      </w:r>
      <w:bookmarkEnd w:id="174"/>
      <w:bookmarkEnd w:id="175"/>
    </w:p>
    <w:p w:rsidR="00146403" w:rsidRPr="00E01AD4" w:rsidRDefault="00146403" w:rsidP="00146403">
      <w:pPr>
        <w:pStyle w:val="Heading3"/>
        <w:rPr>
          <w:rFonts w:ascii="Segoe UI" w:hAnsi="Segoe UI" w:cs="Segoe UI"/>
          <w:color w:val="auto"/>
          <w:sz w:val="22"/>
          <w:rPrChange w:id="177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78" w:name="_Toc211762433"/>
      <w:bookmarkStart w:id="179" w:name="_Toc212156913"/>
      <w:r w:rsidRPr="00E01AD4">
        <w:rPr>
          <w:rStyle w:val="Strong"/>
          <w:rFonts w:ascii="Segoe UI" w:hAnsi="Segoe UI" w:cs="Segoe UI"/>
          <w:color w:val="auto"/>
          <w:sz w:val="22"/>
          <w:rPrChange w:id="180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2.1 Overview</w:t>
      </w:r>
      <w:bookmarkEnd w:id="178"/>
      <w:bookmarkEnd w:id="179"/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1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r w:rsidRPr="00E01AD4">
        <w:rPr>
          <w:rStyle w:val="Strong"/>
          <w:rFonts w:ascii="Segoe UI" w:hAnsi="Segoe UI" w:cs="Segoe UI"/>
          <w:sz w:val="22"/>
          <w:rPrChange w:id="18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scope</w:t>
      </w:r>
      <w:r w:rsidRPr="00E01AD4">
        <w:rPr>
          <w:rFonts w:ascii="Segoe UI" w:hAnsi="Segoe UI" w:cs="Segoe UI"/>
          <w:sz w:val="22"/>
          <w:rPrChange w:id="1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of </w:t>
      </w:r>
      <w:proofErr w:type="spellStart"/>
      <w:r w:rsidRPr="00E01AD4">
        <w:rPr>
          <w:rFonts w:ascii="Segoe UI" w:hAnsi="Segoe UI" w:cs="Segoe UI"/>
          <w:sz w:val="22"/>
          <w:rPrChange w:id="1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1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covers a unified digital health ecosystem that bridges </w:t>
      </w:r>
      <w:r w:rsidRPr="00E01AD4">
        <w:rPr>
          <w:rStyle w:val="Strong"/>
          <w:rFonts w:ascii="Segoe UI" w:hAnsi="Segoe UI" w:cs="Segoe UI"/>
          <w:sz w:val="22"/>
          <w:rPrChange w:id="18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medication management</w:t>
      </w:r>
      <w:r w:rsidRPr="00E01AD4">
        <w:rPr>
          <w:rFonts w:ascii="Segoe UI" w:hAnsi="Segoe UI" w:cs="Segoe UI"/>
          <w:sz w:val="22"/>
          <w:rPrChange w:id="1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18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mental well-being support</w:t>
      </w:r>
      <w:r w:rsidRPr="00E01AD4">
        <w:rPr>
          <w:rFonts w:ascii="Segoe UI" w:hAnsi="Segoe UI" w:cs="Segoe UI"/>
          <w:sz w:val="22"/>
          <w:rPrChange w:id="1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within a single mobile and web platform. It is designed for patients, caregivers, and healthcare professionals to collaborate effectively while simplifying medication routines and tracking emotional health patterns.</w:t>
      </w:r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1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1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1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purpose is to improve </w:t>
      </w:r>
      <w:r w:rsidRPr="00E01AD4">
        <w:rPr>
          <w:rStyle w:val="Strong"/>
          <w:rFonts w:ascii="Segoe UI" w:hAnsi="Segoe UI" w:cs="Segoe UI"/>
          <w:sz w:val="22"/>
          <w:rPrChange w:id="19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treatment adherence</w:t>
      </w:r>
      <w:r w:rsidRPr="00E01AD4">
        <w:rPr>
          <w:rFonts w:ascii="Segoe UI" w:hAnsi="Segoe UI" w:cs="Segoe UI"/>
          <w:sz w:val="22"/>
          <w:rPrChange w:id="1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19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personal health awareness</w:t>
      </w:r>
      <w:r w:rsidRPr="00E01AD4">
        <w:rPr>
          <w:rFonts w:ascii="Segoe UI" w:hAnsi="Segoe UI" w:cs="Segoe UI"/>
          <w:sz w:val="22"/>
          <w:rPrChange w:id="1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Strong"/>
          <w:rFonts w:ascii="Segoe UI" w:hAnsi="Segoe UI" w:cs="Segoe UI"/>
          <w:sz w:val="22"/>
          <w:rPrChange w:id="19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emotional stability</w:t>
      </w:r>
      <w:r w:rsidRPr="00E01AD4">
        <w:rPr>
          <w:rFonts w:ascii="Segoe UI" w:hAnsi="Segoe UI" w:cs="Segoe UI"/>
          <w:sz w:val="22"/>
          <w:rPrChange w:id="1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by combining practical medication tools with mental health insights. The platform promotes a holistic approach to </w:t>
      </w:r>
      <w:proofErr w:type="gramStart"/>
      <w:r w:rsidRPr="00E01AD4">
        <w:rPr>
          <w:rFonts w:ascii="Segoe UI" w:hAnsi="Segoe UI" w:cs="Segoe UI"/>
          <w:sz w:val="22"/>
          <w:rPrChange w:id="2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wellness  focusing</w:t>
      </w:r>
      <w:proofErr w:type="gramEnd"/>
      <w:r w:rsidRPr="00E01AD4">
        <w:rPr>
          <w:rFonts w:ascii="Segoe UI" w:hAnsi="Segoe UI" w:cs="Segoe UI"/>
          <w:sz w:val="22"/>
          <w:rPrChange w:id="2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not only on </w:t>
      </w:r>
      <w:r w:rsidRPr="00E01AD4">
        <w:rPr>
          <w:rStyle w:val="Strong"/>
          <w:rFonts w:ascii="Segoe UI" w:hAnsi="Segoe UI" w:cs="Segoe UI"/>
          <w:sz w:val="22"/>
          <w:rPrChange w:id="20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what</w:t>
      </w:r>
      <w:r w:rsidRPr="00E01AD4">
        <w:rPr>
          <w:rFonts w:ascii="Segoe UI" w:hAnsi="Segoe UI" w:cs="Segoe UI"/>
          <w:sz w:val="22"/>
          <w:rPrChange w:id="2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users take (medication) but also on </w:t>
      </w:r>
      <w:r w:rsidRPr="00E01AD4">
        <w:rPr>
          <w:rStyle w:val="Strong"/>
          <w:rFonts w:ascii="Segoe UI" w:hAnsi="Segoe UI" w:cs="Segoe UI"/>
          <w:sz w:val="22"/>
          <w:rPrChange w:id="20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how</w:t>
      </w:r>
      <w:r w:rsidRPr="00E01AD4">
        <w:rPr>
          <w:rFonts w:ascii="Segoe UI" w:hAnsi="Segoe UI" w:cs="Segoe UI"/>
          <w:sz w:val="22"/>
          <w:rPrChange w:id="2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they feel (mood and mental state).</w:t>
      </w:r>
    </w:p>
    <w:p w:rsidR="00146403" w:rsidRPr="00E01AD4" w:rsidRDefault="00E01AD4" w:rsidP="00146403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25" style="width:0;height:1.5pt" o:hralign="center" o:hrstd="t" o:hr="t" fillcolor="#a0a0a0" stroked="f"/>
        </w:pict>
      </w:r>
    </w:p>
    <w:p w:rsidR="00146403" w:rsidRPr="00E01AD4" w:rsidRDefault="00146403" w:rsidP="00146403">
      <w:pPr>
        <w:pStyle w:val="Heading3"/>
        <w:rPr>
          <w:rFonts w:ascii="Segoe UI" w:hAnsi="Segoe UI" w:cs="Segoe UI"/>
          <w:color w:val="auto"/>
          <w:sz w:val="22"/>
          <w:rPrChange w:id="206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07" w:name="_Toc211762434"/>
      <w:bookmarkStart w:id="208" w:name="_Toc212156914"/>
      <w:r w:rsidRPr="00E01AD4">
        <w:rPr>
          <w:rStyle w:val="Strong"/>
          <w:rFonts w:ascii="Segoe UI" w:hAnsi="Segoe UI" w:cs="Segoe UI"/>
          <w:color w:val="auto"/>
          <w:sz w:val="22"/>
          <w:rPrChange w:id="209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2.2 Core Scope</w:t>
      </w:r>
      <w:bookmarkEnd w:id="207"/>
      <w:bookmarkEnd w:id="208"/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2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2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2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system is divided into </w:t>
      </w:r>
      <w:r w:rsidRPr="00E01AD4">
        <w:rPr>
          <w:rStyle w:val="Strong"/>
          <w:rFonts w:ascii="Segoe UI" w:hAnsi="Segoe UI" w:cs="Segoe UI"/>
          <w:sz w:val="22"/>
          <w:rPrChange w:id="21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two primary functional scopes</w:t>
      </w:r>
      <w:r w:rsidRPr="00E01AD4">
        <w:rPr>
          <w:rFonts w:ascii="Segoe UI" w:hAnsi="Segoe UI" w:cs="Segoe UI"/>
          <w:sz w:val="22"/>
          <w:rPrChange w:id="2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that work in synergy:</w:t>
      </w:r>
    </w:p>
    <w:p w:rsidR="00146403" w:rsidRPr="00E01AD4" w:rsidRDefault="00146403" w:rsidP="00146403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 w:val="0"/>
          <w:color w:val="auto"/>
          <w:rPrChange w:id="215" w:author="Adela" w:date="2025-10-22T21:06:00Z">
            <w:rPr>
              <w:rStyle w:val="Strong"/>
              <w:rFonts w:ascii="Segoe UI" w:hAnsi="Segoe UI" w:cs="Segoe UI"/>
              <w:b w:val="0"/>
              <w:bCs w:val="0"/>
              <w:color w:val="auto"/>
            </w:rPr>
          </w:rPrChange>
        </w:rPr>
        <w:t>A. Medication Management Scope</w:t>
      </w:r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2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This core scope focuses on enabling users to take control of their medication journey.</w:t>
      </w:r>
      <w:r w:rsidRPr="00E01AD4">
        <w:rPr>
          <w:rFonts w:ascii="Segoe UI" w:hAnsi="Segoe UI" w:cs="Segoe UI"/>
          <w:sz w:val="22"/>
          <w:rPrChange w:id="2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Key components include:</w:t>
      </w:r>
    </w:p>
    <w:p w:rsidR="00146403" w:rsidRPr="00E01AD4" w:rsidRDefault="00146403" w:rsidP="004A500D">
      <w:pPr>
        <w:pStyle w:val="NormalWeb"/>
        <w:numPr>
          <w:ilvl w:val="0"/>
          <w:numId w:val="6"/>
        </w:numPr>
        <w:rPr>
          <w:rFonts w:ascii="Segoe UI" w:hAnsi="Segoe UI" w:cs="Segoe UI"/>
          <w:sz w:val="22"/>
          <w:rPrChange w:id="2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2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Medication Scheduling and Reminders</w:t>
      </w:r>
      <w:r w:rsidRPr="00E01AD4">
        <w:rPr>
          <w:rFonts w:ascii="Segoe UI" w:hAnsi="Segoe UI" w:cs="Segoe UI"/>
          <w:sz w:val="22"/>
          <w:rPrChange w:id="2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Users can create custom medication plans by specifying drug names, dosages, times, and frequency. The app automatically triggers smart notifications to ensure adherence without overwhelming users.</w:t>
      </w:r>
    </w:p>
    <w:p w:rsidR="00146403" w:rsidRPr="00E01AD4" w:rsidRDefault="00146403" w:rsidP="004A500D">
      <w:pPr>
        <w:pStyle w:val="NormalWeb"/>
        <w:numPr>
          <w:ilvl w:val="0"/>
          <w:numId w:val="6"/>
        </w:numPr>
        <w:rPr>
          <w:rFonts w:ascii="Segoe UI" w:hAnsi="Segoe UI" w:cs="Segoe UI"/>
          <w:sz w:val="22"/>
          <w:rPrChange w:id="2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2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Smart Reminders &amp; Snooze Function</w:t>
      </w:r>
      <w:r w:rsidRPr="00E01AD4">
        <w:rPr>
          <w:rFonts w:ascii="Segoe UI" w:hAnsi="Segoe UI" w:cs="Segoe UI"/>
          <w:sz w:val="22"/>
          <w:rPrChange w:id="2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Intelligent reminders adjust based on user patterns (e.g., missed doses or late acknowledgment). A “snooze” or “taken later” option offers flexibility while maintaining accountability.</w:t>
      </w:r>
    </w:p>
    <w:p w:rsidR="00146403" w:rsidRPr="00E01AD4" w:rsidRDefault="00146403" w:rsidP="004A500D">
      <w:pPr>
        <w:pStyle w:val="NormalWeb"/>
        <w:numPr>
          <w:ilvl w:val="0"/>
          <w:numId w:val="6"/>
        </w:numPr>
        <w:rPr>
          <w:rFonts w:ascii="Segoe UI" w:hAnsi="Segoe UI" w:cs="Segoe UI"/>
          <w:sz w:val="22"/>
          <w:rPrChange w:id="2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2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Refill Alerts and Inventory Tracking</w:t>
      </w:r>
      <w:r w:rsidRPr="00E01AD4">
        <w:rPr>
          <w:rFonts w:ascii="Segoe UI" w:hAnsi="Segoe UI" w:cs="Segoe UI"/>
          <w:sz w:val="22"/>
          <w:rPrChange w:id="2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Users are notified when medication supply is running low, with options to add refill reminders or link to pharmacy services (future integration).</w:t>
      </w:r>
    </w:p>
    <w:p w:rsidR="00146403" w:rsidRPr="00E01AD4" w:rsidRDefault="00146403" w:rsidP="004A500D">
      <w:pPr>
        <w:pStyle w:val="NormalWeb"/>
        <w:numPr>
          <w:ilvl w:val="0"/>
          <w:numId w:val="6"/>
        </w:numPr>
        <w:rPr>
          <w:rFonts w:ascii="Segoe UI" w:hAnsi="Segoe UI" w:cs="Segoe UI"/>
          <w:sz w:val="22"/>
          <w:rPrChange w:id="2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2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Medication Logs and Adherence Reports</w:t>
      </w:r>
      <w:r w:rsidRPr="00E01AD4">
        <w:rPr>
          <w:rFonts w:ascii="Segoe UI" w:hAnsi="Segoe UI" w:cs="Segoe UI"/>
          <w:sz w:val="22"/>
          <w:rPrChange w:id="2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Every dose taken, missed, or delayed is recorded. Analytics charts visualize adherence rates over time, allowing users, caregivers, or medical professionals to identify patterns and intervene early.</w:t>
      </w:r>
    </w:p>
    <w:p w:rsidR="00146403" w:rsidRPr="00E01AD4" w:rsidRDefault="00146403" w:rsidP="004A500D">
      <w:pPr>
        <w:pStyle w:val="NormalWeb"/>
        <w:numPr>
          <w:ilvl w:val="0"/>
          <w:numId w:val="6"/>
        </w:numPr>
        <w:rPr>
          <w:rFonts w:ascii="Segoe UI" w:hAnsi="Segoe UI" w:cs="Segoe UI"/>
          <w:sz w:val="22"/>
          <w:rPrChange w:id="2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3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Caregiver and Multi-User Access (Later Phase)</w:t>
      </w:r>
      <w:r w:rsidRPr="00E01AD4">
        <w:rPr>
          <w:rFonts w:ascii="Segoe UI" w:hAnsi="Segoe UI" w:cs="Segoe UI"/>
          <w:sz w:val="22"/>
          <w:rPrChange w:id="2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Caregivers can monitor adherence data remotely and provide assistance or encouragement while maintaining data privacy and consent-based access.</w:t>
      </w:r>
    </w:p>
    <w:p w:rsidR="00146403" w:rsidRPr="00E01AD4" w:rsidRDefault="00146403" w:rsidP="004A500D">
      <w:pPr>
        <w:pStyle w:val="NormalWeb"/>
        <w:numPr>
          <w:ilvl w:val="0"/>
          <w:numId w:val="6"/>
        </w:numPr>
        <w:rPr>
          <w:rFonts w:ascii="Segoe UI" w:hAnsi="Segoe UI" w:cs="Segoe UI"/>
          <w:sz w:val="22"/>
          <w:rPrChange w:id="2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3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lastRenderedPageBreak/>
        <w:t>Export and Data Sharing</w:t>
      </w:r>
      <w:r w:rsidRPr="00E01AD4">
        <w:rPr>
          <w:rFonts w:ascii="Segoe UI" w:hAnsi="Segoe UI" w:cs="Segoe UI"/>
          <w:sz w:val="22"/>
          <w:rPrChange w:id="2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Users can export medication history in standard formats (CSV, PDF) for sharing with healthcare providers or for personal records.</w:t>
      </w:r>
    </w:p>
    <w:p w:rsidR="00146403" w:rsidRPr="00E01AD4" w:rsidRDefault="00E01AD4" w:rsidP="00146403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26" style="width:0;height:1.5pt" o:hralign="center" o:hrstd="t" o:hr="t" fillcolor="#a0a0a0" stroked="f"/>
        </w:pict>
      </w:r>
    </w:p>
    <w:p w:rsidR="00146403" w:rsidRPr="00E01AD4" w:rsidRDefault="00146403" w:rsidP="00146403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 w:val="0"/>
          <w:color w:val="auto"/>
          <w:rPrChange w:id="237" w:author="Adela" w:date="2025-10-22T21:06:00Z">
            <w:rPr>
              <w:rStyle w:val="Strong"/>
              <w:rFonts w:ascii="Segoe UI" w:hAnsi="Segoe UI" w:cs="Segoe UI"/>
              <w:b w:val="0"/>
              <w:bCs w:val="0"/>
              <w:color w:val="auto"/>
            </w:rPr>
          </w:rPrChange>
        </w:rPr>
        <w:t>B. Mental Health &amp; Mood Monitoring Scope</w:t>
      </w:r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2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Beyond medication tracking, </w:t>
      </w:r>
      <w:proofErr w:type="spellStart"/>
      <w:r w:rsidRPr="00E01AD4">
        <w:rPr>
          <w:rFonts w:ascii="Segoe UI" w:hAnsi="Segoe UI" w:cs="Segoe UI"/>
          <w:sz w:val="22"/>
          <w:rPrChange w:id="2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24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incorporates a proactive emotional wellness layer.</w:t>
      </w:r>
      <w:r w:rsidRPr="00E01AD4">
        <w:rPr>
          <w:rFonts w:ascii="Segoe UI" w:hAnsi="Segoe UI" w:cs="Segoe UI"/>
          <w:sz w:val="22"/>
          <w:rPrChange w:id="2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This scope ensures that the platform supports users’ </w:t>
      </w:r>
      <w:r w:rsidRPr="00E01AD4">
        <w:rPr>
          <w:rStyle w:val="Strong"/>
          <w:rFonts w:ascii="Segoe UI" w:hAnsi="Segoe UI" w:cs="Segoe UI"/>
          <w:sz w:val="22"/>
          <w:rPrChange w:id="24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psychological health</w:t>
      </w:r>
      <w:r w:rsidRPr="00E01AD4">
        <w:rPr>
          <w:rFonts w:ascii="Segoe UI" w:hAnsi="Segoe UI" w:cs="Segoe UI"/>
          <w:sz w:val="22"/>
          <w:rPrChange w:id="2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alongside their </w:t>
      </w:r>
      <w:r w:rsidRPr="00E01AD4">
        <w:rPr>
          <w:rStyle w:val="Strong"/>
          <w:rFonts w:ascii="Segoe UI" w:hAnsi="Segoe UI" w:cs="Segoe UI"/>
          <w:sz w:val="22"/>
          <w:rPrChange w:id="24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physical medication routine</w:t>
      </w:r>
      <w:r w:rsidRPr="00E01AD4">
        <w:rPr>
          <w:rFonts w:ascii="Segoe UI" w:hAnsi="Segoe UI" w:cs="Segoe UI"/>
          <w:sz w:val="22"/>
          <w:rPrChange w:id="2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2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Key components include:</w:t>
      </w:r>
    </w:p>
    <w:p w:rsidR="00146403" w:rsidRPr="00E01AD4" w:rsidRDefault="00146403" w:rsidP="004A500D">
      <w:pPr>
        <w:pStyle w:val="NormalWeb"/>
        <w:numPr>
          <w:ilvl w:val="0"/>
          <w:numId w:val="7"/>
        </w:numPr>
        <w:rPr>
          <w:rFonts w:ascii="Segoe UI" w:hAnsi="Segoe UI" w:cs="Segoe UI"/>
          <w:sz w:val="22"/>
          <w:rPrChange w:id="2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5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 Check-Ins</w:t>
      </w:r>
      <w:r w:rsidRPr="00E01AD4">
        <w:rPr>
          <w:rFonts w:ascii="Segoe UI" w:hAnsi="Segoe UI" w:cs="Segoe UI"/>
          <w:sz w:val="22"/>
          <w:rPrChange w:id="25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Users can log their emotional state daily or multiple times per day using an intuitive mood scale (emoji-based or color-coded).</w:t>
      </w:r>
    </w:p>
    <w:p w:rsidR="00146403" w:rsidRPr="00E01AD4" w:rsidRDefault="00146403" w:rsidP="004A500D">
      <w:pPr>
        <w:pStyle w:val="NormalWeb"/>
        <w:numPr>
          <w:ilvl w:val="0"/>
          <w:numId w:val="7"/>
        </w:numPr>
        <w:rPr>
          <w:rFonts w:ascii="Segoe UI" w:hAnsi="Segoe UI" w:cs="Segoe UI"/>
          <w:sz w:val="22"/>
          <w:rPrChange w:id="2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5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 Journaling</w:t>
      </w:r>
      <w:r w:rsidRPr="00E01AD4">
        <w:rPr>
          <w:rFonts w:ascii="Segoe UI" w:hAnsi="Segoe UI" w:cs="Segoe UI"/>
          <w:sz w:val="22"/>
          <w:rPrChange w:id="2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Optionally, users can write brief notes about how they feel, factors affecting their mood, or medication side effects.</w:t>
      </w:r>
    </w:p>
    <w:p w:rsidR="00146403" w:rsidRPr="00E01AD4" w:rsidRDefault="00146403" w:rsidP="004A500D">
      <w:pPr>
        <w:pStyle w:val="NormalWeb"/>
        <w:numPr>
          <w:ilvl w:val="0"/>
          <w:numId w:val="7"/>
        </w:numPr>
        <w:rPr>
          <w:rFonts w:ascii="Segoe UI" w:hAnsi="Segoe UI" w:cs="Segoe UI"/>
          <w:sz w:val="22"/>
          <w:rPrChange w:id="2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5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 Trends &amp; Insights</w:t>
      </w:r>
      <w:r w:rsidRPr="00E01AD4">
        <w:rPr>
          <w:rFonts w:ascii="Segoe UI" w:hAnsi="Segoe UI" w:cs="Segoe UI"/>
          <w:sz w:val="22"/>
          <w:rPrChange w:id="2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Visual charts display mood progression over days, weeks, or months  enabling users and caregivers to spot triggers, improvements, or potential declines.</w:t>
      </w:r>
    </w:p>
    <w:p w:rsidR="00146403" w:rsidRPr="00E01AD4" w:rsidRDefault="00146403" w:rsidP="004A500D">
      <w:pPr>
        <w:pStyle w:val="NormalWeb"/>
        <w:numPr>
          <w:ilvl w:val="0"/>
          <w:numId w:val="7"/>
        </w:numPr>
        <w:rPr>
          <w:rFonts w:ascii="Segoe UI" w:hAnsi="Segoe UI" w:cs="Segoe UI"/>
          <w:sz w:val="22"/>
          <w:rPrChange w:id="2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5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AI-Powered Emotional Insights (Later Phase)</w:t>
      </w:r>
      <w:r w:rsidRPr="00E01AD4">
        <w:rPr>
          <w:rFonts w:ascii="Segoe UI" w:hAnsi="Segoe UI" w:cs="Segoe UI"/>
          <w:sz w:val="22"/>
          <w:rPrChange w:id="2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Using cloud-based analysis, </w:t>
      </w:r>
      <w:proofErr w:type="spellStart"/>
      <w:r w:rsidRPr="00E01AD4">
        <w:rPr>
          <w:rFonts w:ascii="Segoe UI" w:hAnsi="Segoe UI" w:cs="Segoe UI"/>
          <w:sz w:val="22"/>
          <w:rPrChange w:id="2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2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will provide mood–medication correlation insights, highlighting possible links between treatment adherence and emotional fluctuations.</w:t>
      </w:r>
    </w:p>
    <w:p w:rsidR="00146403" w:rsidRPr="00E01AD4" w:rsidRDefault="00146403" w:rsidP="004A500D">
      <w:pPr>
        <w:pStyle w:val="NormalWeb"/>
        <w:numPr>
          <w:ilvl w:val="0"/>
          <w:numId w:val="7"/>
        </w:numPr>
        <w:rPr>
          <w:rFonts w:ascii="Segoe UI" w:hAnsi="Segoe UI" w:cs="Segoe UI"/>
          <w:sz w:val="22"/>
          <w:rPrChange w:id="2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6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Privacy &amp; Data Control</w:t>
      </w:r>
      <w:r w:rsidRPr="00E01AD4">
        <w:rPr>
          <w:rFonts w:ascii="Segoe UI" w:hAnsi="Segoe UI" w:cs="Segoe UI"/>
          <w:sz w:val="22"/>
          <w:rPrChange w:id="2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All emotional and mental health data are user-owned, encrypted, and accessible only under consent. Users can control what information is shared and with whom.</w:t>
      </w:r>
    </w:p>
    <w:p w:rsidR="00146403" w:rsidRPr="00E01AD4" w:rsidRDefault="00E01AD4" w:rsidP="00146403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27" style="width:0;height:1.5pt" o:hralign="center" o:hrstd="t" o:hr="t" fillcolor="#a0a0a0" stroked="f"/>
        </w:pict>
      </w:r>
    </w:p>
    <w:p w:rsidR="00146403" w:rsidRPr="00E01AD4" w:rsidRDefault="00146403" w:rsidP="00146403">
      <w:pPr>
        <w:pStyle w:val="Heading3"/>
        <w:rPr>
          <w:rFonts w:ascii="Segoe UI" w:hAnsi="Segoe UI" w:cs="Segoe UI"/>
          <w:color w:val="auto"/>
          <w:sz w:val="22"/>
          <w:rPrChange w:id="266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67" w:name="_Toc211762435"/>
      <w:bookmarkStart w:id="268" w:name="_Toc212156915"/>
      <w:r w:rsidRPr="00E01AD4">
        <w:rPr>
          <w:rStyle w:val="Strong"/>
          <w:rFonts w:ascii="Segoe UI" w:hAnsi="Segoe UI" w:cs="Segoe UI"/>
          <w:color w:val="auto"/>
          <w:sz w:val="22"/>
          <w:rPrChange w:id="269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2.3 Integration Between Medication and Mood Scopes</w:t>
      </w:r>
      <w:bookmarkEnd w:id="267"/>
      <w:bookmarkEnd w:id="268"/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2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 key differentiator of </w:t>
      </w:r>
      <w:proofErr w:type="spellStart"/>
      <w:r w:rsidRPr="00E01AD4">
        <w:rPr>
          <w:rFonts w:ascii="Segoe UI" w:hAnsi="Segoe UI" w:cs="Segoe UI"/>
          <w:sz w:val="22"/>
          <w:rPrChange w:id="2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2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is the </w:t>
      </w:r>
      <w:r w:rsidRPr="00E01AD4">
        <w:rPr>
          <w:rStyle w:val="Strong"/>
          <w:rFonts w:ascii="Segoe UI" w:hAnsi="Segoe UI" w:cs="Segoe UI"/>
          <w:sz w:val="22"/>
          <w:rPrChange w:id="27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interconnection</w:t>
      </w:r>
      <w:r w:rsidRPr="00E01AD4">
        <w:rPr>
          <w:rFonts w:ascii="Segoe UI" w:hAnsi="Segoe UI" w:cs="Segoe UI"/>
          <w:sz w:val="22"/>
          <w:rPrChange w:id="2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between both domains.</w:t>
      </w:r>
      <w:r w:rsidRPr="00E01AD4">
        <w:rPr>
          <w:rFonts w:ascii="Segoe UI" w:hAnsi="Segoe UI" w:cs="Segoe UI"/>
          <w:sz w:val="22"/>
          <w:rPrChange w:id="2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The system will intelligently correlate </w:t>
      </w:r>
      <w:r w:rsidRPr="00E01AD4">
        <w:rPr>
          <w:rStyle w:val="Strong"/>
          <w:rFonts w:ascii="Segoe UI" w:hAnsi="Segoe UI" w:cs="Segoe UI"/>
          <w:sz w:val="22"/>
          <w:rPrChange w:id="27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medication adherence</w:t>
      </w:r>
      <w:r w:rsidRPr="00E01AD4">
        <w:rPr>
          <w:rFonts w:ascii="Segoe UI" w:hAnsi="Segoe UI" w:cs="Segoe UI"/>
          <w:sz w:val="22"/>
          <w:rPrChange w:id="2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with </w:t>
      </w:r>
      <w:r w:rsidRPr="00E01AD4">
        <w:rPr>
          <w:rStyle w:val="Strong"/>
          <w:rFonts w:ascii="Segoe UI" w:hAnsi="Segoe UI" w:cs="Segoe UI"/>
          <w:sz w:val="22"/>
          <w:rPrChange w:id="27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 variations</w:t>
      </w:r>
      <w:r w:rsidRPr="00E01AD4">
        <w:rPr>
          <w:rFonts w:ascii="Segoe UI" w:hAnsi="Segoe UI" w:cs="Segoe UI"/>
          <w:sz w:val="22"/>
          <w:rPrChange w:id="2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helping users and clinicians understand whether certain medications or patterns influence mental well-being.</w:t>
      </w:r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2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For example:</w:t>
      </w:r>
    </w:p>
    <w:p w:rsidR="00146403" w:rsidRPr="00E01AD4" w:rsidRDefault="00146403" w:rsidP="004A500D">
      <w:pPr>
        <w:pStyle w:val="NormalWeb"/>
        <w:numPr>
          <w:ilvl w:val="0"/>
          <w:numId w:val="8"/>
        </w:numPr>
        <w:rPr>
          <w:rFonts w:ascii="Segoe UI" w:hAnsi="Segoe UI" w:cs="Segoe UI"/>
          <w:sz w:val="22"/>
          <w:rPrChange w:id="2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 missed antidepressant dose could trigger a reminder and a mood-check prompt the next day.</w:t>
      </w:r>
    </w:p>
    <w:p w:rsidR="00146403" w:rsidRPr="00E01AD4" w:rsidRDefault="00146403" w:rsidP="004A500D">
      <w:pPr>
        <w:pStyle w:val="NormalWeb"/>
        <w:numPr>
          <w:ilvl w:val="0"/>
          <w:numId w:val="8"/>
        </w:numPr>
        <w:rPr>
          <w:rFonts w:ascii="Segoe UI" w:hAnsi="Segoe UI" w:cs="Segoe UI"/>
          <w:sz w:val="22"/>
          <w:rPrChange w:id="2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lastRenderedPageBreak/>
        <w:t>Consistent adherence patterns may reflect improved mood stability, helping doctors fine-tune treatment.</w:t>
      </w:r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2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This synergy transforms </w:t>
      </w:r>
      <w:proofErr w:type="spellStart"/>
      <w:r w:rsidRPr="00E01AD4">
        <w:rPr>
          <w:rFonts w:ascii="Segoe UI" w:hAnsi="Segoe UI" w:cs="Segoe UI"/>
          <w:sz w:val="22"/>
          <w:rPrChange w:id="2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2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from a simple reminder app into a </w:t>
      </w:r>
      <w:r w:rsidRPr="00E01AD4">
        <w:rPr>
          <w:rStyle w:val="Strong"/>
          <w:rFonts w:ascii="Segoe UI" w:hAnsi="Segoe UI" w:cs="Segoe UI"/>
          <w:sz w:val="22"/>
          <w:rPrChange w:id="29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personal health companion</w:t>
      </w:r>
      <w:r w:rsidRPr="00E01AD4">
        <w:rPr>
          <w:rFonts w:ascii="Segoe UI" w:hAnsi="Segoe UI" w:cs="Segoe UI"/>
          <w:sz w:val="22"/>
          <w:rPrChange w:id="2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that evolves with the user.</w:t>
      </w:r>
    </w:p>
    <w:p w:rsidR="00146403" w:rsidRPr="00E01AD4" w:rsidRDefault="00E01AD4" w:rsidP="00146403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28" style="width:0;height:1.5pt" o:hralign="center" o:hrstd="t" o:hr="t" fillcolor="#a0a0a0" stroked="f"/>
        </w:pict>
      </w:r>
    </w:p>
    <w:p w:rsidR="00146403" w:rsidRPr="00E01AD4" w:rsidRDefault="00146403" w:rsidP="00146403">
      <w:pPr>
        <w:pStyle w:val="Heading3"/>
        <w:rPr>
          <w:rFonts w:ascii="Segoe UI" w:hAnsi="Segoe UI" w:cs="Segoe UI"/>
          <w:color w:val="auto"/>
          <w:sz w:val="22"/>
          <w:rPrChange w:id="293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94" w:name="_Toc211762436"/>
      <w:bookmarkStart w:id="295" w:name="_Toc212156916"/>
      <w:r w:rsidRPr="00E01AD4">
        <w:rPr>
          <w:rStyle w:val="Strong"/>
          <w:rFonts w:ascii="Segoe UI" w:hAnsi="Segoe UI" w:cs="Segoe UI"/>
          <w:color w:val="auto"/>
          <w:sz w:val="22"/>
          <w:rPrChange w:id="296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2.4 Objectives</w:t>
      </w:r>
      <w:bookmarkEnd w:id="294"/>
      <w:bookmarkEnd w:id="295"/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2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main objectives of </w:t>
      </w:r>
      <w:proofErr w:type="spellStart"/>
      <w:r w:rsidRPr="00E01AD4">
        <w:rPr>
          <w:rFonts w:ascii="Segoe UI" w:hAnsi="Segoe UI" w:cs="Segoe UI"/>
          <w:sz w:val="22"/>
          <w:rPrChange w:id="2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are:</w:t>
      </w:r>
    </w:p>
    <w:p w:rsidR="00146403" w:rsidRPr="00E01AD4" w:rsidRDefault="00146403" w:rsidP="004A500D">
      <w:pPr>
        <w:pStyle w:val="NormalWeb"/>
        <w:numPr>
          <w:ilvl w:val="0"/>
          <w:numId w:val="9"/>
        </w:numPr>
        <w:rPr>
          <w:rFonts w:ascii="Segoe UI" w:hAnsi="Segoe UI" w:cs="Segoe UI"/>
          <w:sz w:val="22"/>
          <w:rPrChange w:id="3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0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Enhance Treatment Adherence</w:t>
      </w:r>
      <w:r w:rsidRPr="00E01AD4">
        <w:rPr>
          <w:rFonts w:ascii="Segoe UI" w:hAnsi="Segoe UI" w:cs="Segoe UI"/>
          <w:sz w:val="22"/>
          <w:rPrChange w:id="3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Ensure users consistently take prescribed medications through intelligent reminders, tracking, and user-friendly notifications.</w:t>
      </w:r>
    </w:p>
    <w:p w:rsidR="00146403" w:rsidRPr="00E01AD4" w:rsidRDefault="00146403" w:rsidP="004A500D">
      <w:pPr>
        <w:pStyle w:val="NormalWeb"/>
        <w:numPr>
          <w:ilvl w:val="0"/>
          <w:numId w:val="9"/>
        </w:numPr>
        <w:rPr>
          <w:rFonts w:ascii="Segoe UI" w:hAnsi="Segoe UI" w:cs="Segoe UI"/>
          <w:sz w:val="22"/>
          <w:rPrChange w:id="3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0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Promote Mental Health Awareness</w:t>
      </w:r>
      <w:r w:rsidRPr="00E01AD4">
        <w:rPr>
          <w:rFonts w:ascii="Segoe UI" w:hAnsi="Segoe UI" w:cs="Segoe UI"/>
          <w:sz w:val="22"/>
          <w:rPrChange w:id="3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Encourage users to monitor, understand, and improve their emotional well-being alongside their physical health journey.</w:t>
      </w:r>
    </w:p>
    <w:p w:rsidR="00146403" w:rsidRPr="00E01AD4" w:rsidRDefault="00146403" w:rsidP="004A500D">
      <w:pPr>
        <w:pStyle w:val="NormalWeb"/>
        <w:numPr>
          <w:ilvl w:val="0"/>
          <w:numId w:val="9"/>
        </w:numPr>
        <w:rPr>
          <w:rFonts w:ascii="Segoe UI" w:hAnsi="Segoe UI" w:cs="Segoe UI"/>
          <w:sz w:val="22"/>
          <w:rPrChange w:id="3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0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Enable Data-Driven Insights</w:t>
      </w:r>
      <w:r w:rsidRPr="00E01AD4">
        <w:rPr>
          <w:rFonts w:ascii="Segoe UI" w:hAnsi="Segoe UI" w:cs="Segoe UI"/>
          <w:sz w:val="22"/>
          <w:rPrChange w:id="3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Use analytics and visualizations to offer actionable insights into adherence rates and emotional trends.</w:t>
      </w:r>
    </w:p>
    <w:p w:rsidR="00146403" w:rsidRPr="00E01AD4" w:rsidRDefault="00146403" w:rsidP="004A500D">
      <w:pPr>
        <w:pStyle w:val="NormalWeb"/>
        <w:numPr>
          <w:ilvl w:val="0"/>
          <w:numId w:val="9"/>
        </w:numPr>
        <w:rPr>
          <w:rFonts w:ascii="Segoe UI" w:hAnsi="Segoe UI" w:cs="Segoe UI"/>
          <w:sz w:val="22"/>
          <w:rPrChange w:id="3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Support Caregiver and Clinical Collaboration</w:t>
      </w:r>
      <w:r w:rsidRPr="00E01AD4">
        <w:rPr>
          <w:rFonts w:ascii="Segoe UI" w:hAnsi="Segoe UI" w:cs="Segoe UI"/>
          <w:sz w:val="22"/>
          <w:rPrChange w:id="3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Facilitate responsible data sharing between patients, caregivers, and healthcare providers through secure, consent-based access.</w:t>
      </w:r>
    </w:p>
    <w:p w:rsidR="00146403" w:rsidRPr="00E01AD4" w:rsidRDefault="00146403" w:rsidP="004A500D">
      <w:pPr>
        <w:pStyle w:val="NormalWeb"/>
        <w:numPr>
          <w:ilvl w:val="0"/>
          <w:numId w:val="9"/>
        </w:numPr>
        <w:rPr>
          <w:rFonts w:ascii="Segoe UI" w:hAnsi="Segoe UI" w:cs="Segoe UI"/>
          <w:sz w:val="22"/>
          <w:rPrChange w:id="3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Ensure Privacy, Security, and Compliance</w:t>
      </w:r>
      <w:r w:rsidRPr="00E01AD4">
        <w:rPr>
          <w:rFonts w:ascii="Segoe UI" w:hAnsi="Segoe UI" w:cs="Segoe UI"/>
          <w:sz w:val="22"/>
          <w:rPrChange w:id="3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Adhere to medical data protection laws (e.g., HIPAA, GDPR) and maintain full data integrity through encryption, authentication, and controlled sharing.</w:t>
      </w:r>
    </w:p>
    <w:p w:rsidR="00146403" w:rsidRPr="00E01AD4" w:rsidRDefault="00146403" w:rsidP="004A500D">
      <w:pPr>
        <w:pStyle w:val="NormalWeb"/>
        <w:numPr>
          <w:ilvl w:val="0"/>
          <w:numId w:val="9"/>
        </w:numPr>
        <w:rPr>
          <w:rFonts w:ascii="Segoe UI" w:hAnsi="Segoe UI" w:cs="Segoe UI"/>
          <w:sz w:val="22"/>
          <w:rPrChange w:id="3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Lay the Foundation for AI-Enhanced Health Management</w:t>
      </w:r>
      <w:r w:rsidRPr="00E01AD4">
        <w:rPr>
          <w:rFonts w:ascii="Segoe UI" w:hAnsi="Segoe UI" w:cs="Segoe UI"/>
          <w:sz w:val="22"/>
          <w:rPrChange w:id="3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Build a scalable foundation that will later support AI-driven recommendations, predictive insights, and anomaly detection for personalized health support.</w:t>
      </w:r>
    </w:p>
    <w:p w:rsidR="00146403" w:rsidRPr="00E01AD4" w:rsidRDefault="00E01AD4" w:rsidP="00146403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29" style="width:0;height:1.5pt" o:hralign="center" o:hrstd="t" o:hr="t" fillcolor="#a0a0a0" stroked="f"/>
        </w:pict>
      </w:r>
    </w:p>
    <w:p w:rsidR="00146403" w:rsidRPr="00E01AD4" w:rsidRDefault="00146403" w:rsidP="00146403">
      <w:pPr>
        <w:pStyle w:val="Heading3"/>
        <w:rPr>
          <w:rFonts w:ascii="Segoe UI" w:hAnsi="Segoe UI" w:cs="Segoe UI"/>
          <w:color w:val="auto"/>
          <w:sz w:val="22"/>
          <w:rPrChange w:id="319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20" w:name="_Toc211762437"/>
      <w:bookmarkStart w:id="321" w:name="_Toc212156917"/>
      <w:r w:rsidRPr="00E01AD4">
        <w:rPr>
          <w:rStyle w:val="Strong"/>
          <w:rFonts w:ascii="Segoe UI" w:hAnsi="Segoe UI" w:cs="Segoe UI"/>
          <w:color w:val="auto"/>
          <w:sz w:val="22"/>
          <w:rPrChange w:id="322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2.5 Out of Scope (For Current Phase)</w:t>
      </w:r>
      <w:bookmarkEnd w:id="320"/>
      <w:bookmarkEnd w:id="321"/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3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While </w:t>
      </w:r>
      <w:proofErr w:type="spellStart"/>
      <w:r w:rsidRPr="00E01AD4">
        <w:rPr>
          <w:rFonts w:ascii="Segoe UI" w:hAnsi="Segoe UI" w:cs="Segoe UI"/>
          <w:sz w:val="22"/>
          <w:rPrChange w:id="3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3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long-term vision is expansive, the </w:t>
      </w:r>
      <w:r w:rsidRPr="00E01AD4">
        <w:rPr>
          <w:rStyle w:val="Strong"/>
          <w:rFonts w:ascii="Segoe UI" w:hAnsi="Segoe UI" w:cs="Segoe UI"/>
          <w:sz w:val="22"/>
          <w:rPrChange w:id="32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initial development phase (MVP)</w:t>
      </w:r>
      <w:r w:rsidRPr="00E01AD4">
        <w:rPr>
          <w:rFonts w:ascii="Segoe UI" w:hAnsi="Segoe UI" w:cs="Segoe UI"/>
          <w:sz w:val="22"/>
          <w:rPrChange w:id="3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will </w:t>
      </w:r>
      <w:r w:rsidRPr="00E01AD4">
        <w:rPr>
          <w:rStyle w:val="Strong"/>
          <w:rFonts w:ascii="Segoe UI" w:hAnsi="Segoe UI" w:cs="Segoe UI"/>
          <w:sz w:val="22"/>
          <w:rPrChange w:id="32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exclude</w:t>
      </w:r>
      <w:r w:rsidRPr="00E01AD4">
        <w:rPr>
          <w:rFonts w:ascii="Segoe UI" w:hAnsi="Segoe UI" w:cs="Segoe UI"/>
          <w:sz w:val="22"/>
          <w:rPrChange w:id="3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the following features:</w:t>
      </w:r>
    </w:p>
    <w:p w:rsidR="00146403" w:rsidRPr="00E01AD4" w:rsidRDefault="00146403" w:rsidP="004A500D">
      <w:pPr>
        <w:pStyle w:val="NormalWeb"/>
        <w:numPr>
          <w:ilvl w:val="0"/>
          <w:numId w:val="10"/>
        </w:numPr>
        <w:rPr>
          <w:rFonts w:ascii="Segoe UI" w:hAnsi="Segoe UI" w:cs="Segoe UI"/>
          <w:sz w:val="22"/>
          <w:rPrChange w:id="3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Direct doctor or pharmacist consultation features</w:t>
      </w:r>
    </w:p>
    <w:p w:rsidR="00146403" w:rsidRPr="00E01AD4" w:rsidRDefault="00146403" w:rsidP="004A500D">
      <w:pPr>
        <w:pStyle w:val="NormalWeb"/>
        <w:numPr>
          <w:ilvl w:val="0"/>
          <w:numId w:val="10"/>
        </w:numPr>
        <w:rPr>
          <w:rFonts w:ascii="Segoe UI" w:hAnsi="Segoe UI" w:cs="Segoe UI"/>
          <w:sz w:val="22"/>
          <w:rPrChange w:id="3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AI-driven predictive analytics</w:t>
      </w:r>
    </w:p>
    <w:p w:rsidR="00146403" w:rsidRPr="00E01AD4" w:rsidRDefault="00146403" w:rsidP="004A500D">
      <w:pPr>
        <w:pStyle w:val="NormalWeb"/>
        <w:numPr>
          <w:ilvl w:val="0"/>
          <w:numId w:val="10"/>
        </w:numPr>
        <w:rPr>
          <w:rFonts w:ascii="Segoe UI" w:hAnsi="Segoe UI" w:cs="Segoe UI"/>
          <w:sz w:val="22"/>
          <w:rPrChange w:id="3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Pharmacy purchase integrations</w:t>
      </w:r>
    </w:p>
    <w:p w:rsidR="00146403" w:rsidRPr="00E01AD4" w:rsidRDefault="00146403" w:rsidP="004A500D">
      <w:pPr>
        <w:pStyle w:val="NormalWeb"/>
        <w:numPr>
          <w:ilvl w:val="0"/>
          <w:numId w:val="10"/>
        </w:numPr>
        <w:rPr>
          <w:rFonts w:ascii="Segoe UI" w:hAnsi="Segoe UI" w:cs="Segoe UI"/>
          <w:sz w:val="22"/>
          <w:rPrChange w:id="3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Image or prescription upload</w:t>
      </w:r>
    </w:p>
    <w:p w:rsidR="00146403" w:rsidRPr="00E01AD4" w:rsidRDefault="00146403" w:rsidP="004A500D">
      <w:pPr>
        <w:pStyle w:val="NormalWeb"/>
        <w:numPr>
          <w:ilvl w:val="0"/>
          <w:numId w:val="10"/>
        </w:numPr>
        <w:rPr>
          <w:rFonts w:ascii="Segoe UI" w:hAnsi="Segoe UI" w:cs="Segoe UI"/>
          <w:sz w:val="22"/>
          <w:rPrChange w:id="3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Advanced chat or telemedicine modules</w:t>
      </w:r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34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lastRenderedPageBreak/>
        <w:t xml:space="preserve">These will be introduced gradually in later versions once the core </w:t>
      </w:r>
      <w:proofErr w:type="gramStart"/>
      <w:r w:rsidRPr="00E01AD4">
        <w:rPr>
          <w:rFonts w:ascii="Segoe UI" w:hAnsi="Segoe UI" w:cs="Segoe UI"/>
          <w:sz w:val="22"/>
          <w:rPrChange w:id="3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functionalities  </w:t>
      </w:r>
      <w:r w:rsidRPr="00E01AD4">
        <w:rPr>
          <w:rStyle w:val="Strong"/>
          <w:rFonts w:ascii="Segoe UI" w:hAnsi="Segoe UI" w:cs="Segoe UI"/>
          <w:sz w:val="22"/>
          <w:rPrChange w:id="34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Medication</w:t>
      </w:r>
      <w:proofErr w:type="gramEnd"/>
      <w:r w:rsidRPr="00E01AD4">
        <w:rPr>
          <w:rStyle w:val="Strong"/>
          <w:rFonts w:ascii="Segoe UI" w:hAnsi="Segoe UI" w:cs="Segoe UI"/>
          <w:sz w:val="22"/>
          <w:rPrChange w:id="34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Tracking</w:t>
      </w:r>
      <w:r w:rsidRPr="00E01AD4">
        <w:rPr>
          <w:rFonts w:ascii="Segoe UI" w:hAnsi="Segoe UI" w:cs="Segoe UI"/>
          <w:sz w:val="22"/>
          <w:rPrChange w:id="3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34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Reminders</w:t>
      </w:r>
      <w:r w:rsidRPr="00E01AD4">
        <w:rPr>
          <w:rFonts w:ascii="Segoe UI" w:hAnsi="Segoe UI" w:cs="Segoe UI"/>
          <w:sz w:val="22"/>
          <w:rPrChange w:id="3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Strong"/>
          <w:rFonts w:ascii="Segoe UI" w:hAnsi="Segoe UI" w:cs="Segoe UI"/>
          <w:sz w:val="22"/>
          <w:rPrChange w:id="34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 Monitoring</w:t>
      </w:r>
      <w:r w:rsidRPr="00E01AD4">
        <w:rPr>
          <w:rFonts w:ascii="Segoe UI" w:hAnsi="Segoe UI" w:cs="Segoe UI"/>
          <w:sz w:val="22"/>
          <w:rPrChange w:id="35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 are fully stable and tested.</w:t>
      </w:r>
    </w:p>
    <w:p w:rsidR="00146403" w:rsidRPr="00E01AD4" w:rsidRDefault="00E01AD4" w:rsidP="00146403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30" style="width:0;height:1.5pt" o:hralign="center" o:hrstd="t" o:hr="t" fillcolor="#a0a0a0" stroked="f"/>
        </w:pict>
      </w:r>
    </w:p>
    <w:p w:rsidR="00146403" w:rsidRPr="00E01AD4" w:rsidRDefault="00146403" w:rsidP="00146403">
      <w:pPr>
        <w:pStyle w:val="Heading3"/>
        <w:rPr>
          <w:rFonts w:ascii="Segoe UI" w:hAnsi="Segoe UI" w:cs="Segoe UI"/>
          <w:color w:val="auto"/>
          <w:sz w:val="22"/>
          <w:rPrChange w:id="351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52" w:name="_Toc211762438"/>
      <w:bookmarkStart w:id="353" w:name="_Toc212156918"/>
      <w:r w:rsidRPr="00E01AD4">
        <w:rPr>
          <w:rStyle w:val="Strong"/>
          <w:rFonts w:ascii="Segoe UI" w:hAnsi="Segoe UI" w:cs="Segoe UI"/>
          <w:color w:val="auto"/>
          <w:sz w:val="22"/>
          <w:rPrChange w:id="354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2.6 Summary</w:t>
      </w:r>
      <w:bookmarkEnd w:id="352"/>
      <w:bookmarkEnd w:id="353"/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3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In summary, </w:t>
      </w:r>
      <w:proofErr w:type="spellStart"/>
      <w:r w:rsidRPr="00E01AD4">
        <w:rPr>
          <w:rFonts w:ascii="Segoe UI" w:hAnsi="Segoe UI" w:cs="Segoe UI"/>
          <w:sz w:val="22"/>
          <w:rPrChange w:id="3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3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scope spans across both </w:t>
      </w:r>
      <w:r w:rsidRPr="00E01AD4">
        <w:rPr>
          <w:rStyle w:val="Strong"/>
          <w:rFonts w:ascii="Segoe UI" w:hAnsi="Segoe UI" w:cs="Segoe UI"/>
          <w:sz w:val="22"/>
          <w:rPrChange w:id="35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medical and emotional wellness</w:t>
      </w:r>
      <w:r w:rsidRPr="00E01AD4">
        <w:rPr>
          <w:rFonts w:ascii="Segoe UI" w:hAnsi="Segoe UI" w:cs="Segoe UI"/>
          <w:sz w:val="22"/>
          <w:rPrChange w:id="3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ensuring users not only stay on schedule with their treatments but also remain mentally balanced and informed. By combining </w:t>
      </w:r>
      <w:r w:rsidRPr="00E01AD4">
        <w:rPr>
          <w:rStyle w:val="Strong"/>
          <w:rFonts w:ascii="Segoe UI" w:hAnsi="Segoe UI" w:cs="Segoe UI"/>
          <w:sz w:val="22"/>
          <w:rPrChange w:id="36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Medication Management</w:t>
      </w:r>
      <w:r w:rsidRPr="00E01AD4">
        <w:rPr>
          <w:rFonts w:ascii="Segoe UI" w:hAnsi="Segoe UI" w:cs="Segoe UI"/>
          <w:sz w:val="22"/>
          <w:rPrChange w:id="3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36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 Monitoring</w:t>
      </w:r>
      <w:r w:rsidRPr="00E01AD4">
        <w:rPr>
          <w:rFonts w:ascii="Segoe UI" w:hAnsi="Segoe UI" w:cs="Segoe UI"/>
          <w:sz w:val="22"/>
          <w:rPrChange w:id="3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proofErr w:type="spellStart"/>
      <w:r w:rsidRPr="00E01AD4">
        <w:rPr>
          <w:rFonts w:ascii="Segoe UI" w:hAnsi="Segoe UI" w:cs="Segoe UI"/>
          <w:sz w:val="22"/>
          <w:rPrChange w:id="3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provides a complete ecosystem for preventive, active, and supportive healthcare.</w:t>
      </w:r>
    </w:p>
    <w:p w:rsidR="00146403" w:rsidRPr="00E01AD4" w:rsidRDefault="00146403">
      <w:pPr>
        <w:rPr>
          <w:rFonts w:ascii="Segoe UI" w:hAnsi="Segoe UI" w:cs="Segoe UI"/>
          <w:rPrChange w:id="367" w:author="Adela" w:date="2025-10-22T21:06:00Z">
            <w:rPr>
              <w:rFonts w:ascii="Segoe UI" w:eastAsia="Times New Roman" w:hAnsi="Segoe UI" w:cs="Segoe UI"/>
            </w:rPr>
          </w:rPrChange>
        </w:rPr>
      </w:pPr>
      <w:r w:rsidRPr="00E01AD4">
        <w:rPr>
          <w:rFonts w:ascii="Segoe UI" w:hAnsi="Segoe UI" w:cs="Segoe UI"/>
        </w:rPr>
        <w:br w:type="page"/>
      </w:r>
    </w:p>
    <w:p w:rsidR="00597109" w:rsidRPr="00E01AD4" w:rsidRDefault="00597109" w:rsidP="00597109">
      <w:pPr>
        <w:pStyle w:val="Heading2"/>
        <w:rPr>
          <w:rFonts w:ascii="Segoe UI" w:hAnsi="Segoe UI" w:cs="Segoe UI"/>
          <w:color w:val="auto"/>
          <w:sz w:val="22"/>
          <w:rPrChange w:id="368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69" w:name="_Toc211762439"/>
      <w:bookmarkStart w:id="370" w:name="_Toc212156919"/>
      <w:r w:rsidRPr="00E01AD4">
        <w:rPr>
          <w:rStyle w:val="Strong"/>
          <w:rFonts w:ascii="Segoe UI" w:hAnsi="Segoe UI" w:cs="Segoe UI"/>
          <w:color w:val="auto"/>
          <w:sz w:val="22"/>
          <w:rPrChange w:id="371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lastRenderedPageBreak/>
        <w:t>3.0 – Target Audience</w:t>
      </w:r>
      <w:bookmarkEnd w:id="369"/>
      <w:bookmarkEnd w:id="370"/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372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73" w:name="_Toc211762440"/>
      <w:bookmarkStart w:id="374" w:name="_Toc212156920"/>
      <w:r w:rsidRPr="00E01AD4">
        <w:rPr>
          <w:rStyle w:val="Strong"/>
          <w:rFonts w:ascii="Segoe UI" w:hAnsi="Segoe UI" w:cs="Segoe UI"/>
          <w:color w:val="auto"/>
          <w:sz w:val="22"/>
          <w:rPrChange w:id="375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3.1 Overview</w:t>
      </w:r>
      <w:bookmarkEnd w:id="373"/>
      <w:bookmarkEnd w:id="374"/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3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r w:rsidRPr="00E01AD4">
        <w:rPr>
          <w:rStyle w:val="Strong"/>
          <w:rFonts w:ascii="Segoe UI" w:hAnsi="Segoe UI" w:cs="Segoe UI"/>
          <w:sz w:val="22"/>
          <w:rPrChange w:id="37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target audience</w:t>
      </w:r>
      <w:r w:rsidRPr="00E01AD4">
        <w:rPr>
          <w:rFonts w:ascii="Segoe UI" w:hAnsi="Segoe UI" w:cs="Segoe UI"/>
          <w:sz w:val="22"/>
          <w:rPrChange w:id="3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of </w:t>
      </w:r>
      <w:proofErr w:type="spellStart"/>
      <w:r w:rsidRPr="00E01AD4">
        <w:rPr>
          <w:rFonts w:ascii="Segoe UI" w:hAnsi="Segoe UI" w:cs="Segoe UI"/>
          <w:sz w:val="22"/>
          <w:rPrChange w:id="3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encompasses individuals and stakeholders involved in </w:t>
      </w:r>
      <w:r w:rsidRPr="00E01AD4">
        <w:rPr>
          <w:rStyle w:val="Strong"/>
          <w:rFonts w:ascii="Segoe UI" w:hAnsi="Segoe UI" w:cs="Segoe UI"/>
          <w:sz w:val="22"/>
          <w:rPrChange w:id="38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personal health management</w:t>
      </w:r>
      <w:r w:rsidRPr="00E01AD4">
        <w:rPr>
          <w:rFonts w:ascii="Segoe UI" w:hAnsi="Segoe UI" w:cs="Segoe UI"/>
          <w:sz w:val="22"/>
          <w:rPrChange w:id="3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38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caregiving</w:t>
      </w:r>
      <w:r w:rsidRPr="00E01AD4">
        <w:rPr>
          <w:rFonts w:ascii="Segoe UI" w:hAnsi="Segoe UI" w:cs="Segoe UI"/>
          <w:sz w:val="22"/>
          <w:rPrChange w:id="3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Strong"/>
          <w:rFonts w:ascii="Segoe UI" w:hAnsi="Segoe UI" w:cs="Segoe UI"/>
          <w:sz w:val="22"/>
          <w:rPrChange w:id="38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digital healthcare innovation</w:t>
      </w:r>
      <w:r w:rsidRPr="00E01AD4">
        <w:rPr>
          <w:rFonts w:ascii="Segoe UI" w:hAnsi="Segoe UI" w:cs="Segoe UI"/>
          <w:sz w:val="22"/>
          <w:rPrChange w:id="3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. The platform is designed to serve a </w:t>
      </w:r>
      <w:r w:rsidRPr="00E01AD4">
        <w:rPr>
          <w:rStyle w:val="Strong"/>
          <w:rFonts w:ascii="Segoe UI" w:hAnsi="Segoe UI" w:cs="Segoe UI"/>
          <w:sz w:val="22"/>
          <w:rPrChange w:id="38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diverse user </w:t>
      </w:r>
      <w:proofErr w:type="gramStart"/>
      <w:r w:rsidRPr="00E01AD4">
        <w:rPr>
          <w:rStyle w:val="Strong"/>
          <w:rFonts w:ascii="Segoe UI" w:hAnsi="Segoe UI" w:cs="Segoe UI"/>
          <w:sz w:val="22"/>
          <w:rPrChange w:id="38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base</w:t>
      </w:r>
      <w:r w:rsidRPr="00E01AD4">
        <w:rPr>
          <w:rFonts w:ascii="Segoe UI" w:hAnsi="Segoe UI" w:cs="Segoe UI"/>
          <w:sz w:val="22"/>
          <w:rPrChange w:id="3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 from</w:t>
      </w:r>
      <w:proofErr w:type="gramEnd"/>
      <w:r w:rsidRPr="00E01AD4">
        <w:rPr>
          <w:rFonts w:ascii="Segoe UI" w:hAnsi="Segoe UI" w:cs="Segoe UI"/>
          <w:sz w:val="22"/>
          <w:rPrChange w:id="3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patients managing multiple prescriptions to caregivers monitoring dependents, and eventually healthcare professionals who need reliable adherence data for clinical insights.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3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By catering to these varied audiences, </w:t>
      </w:r>
      <w:proofErr w:type="spellStart"/>
      <w:r w:rsidRPr="00E01AD4">
        <w:rPr>
          <w:rFonts w:ascii="Segoe UI" w:hAnsi="Segoe UI" w:cs="Segoe UI"/>
          <w:sz w:val="22"/>
          <w:rPrChange w:id="3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aims to simplify healthcare engagement, improve medication adherence, enhance emotional well-being, and foster better collaboration between patients, caregivers, and healthcare systems.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31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396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97" w:name="_Toc211762441"/>
      <w:bookmarkStart w:id="398" w:name="_Toc212156921"/>
      <w:r w:rsidRPr="00E01AD4">
        <w:rPr>
          <w:rStyle w:val="Strong"/>
          <w:rFonts w:ascii="Segoe UI" w:hAnsi="Segoe UI" w:cs="Segoe UI"/>
          <w:color w:val="auto"/>
          <w:sz w:val="22"/>
          <w:rPrChange w:id="399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3.2 Primary User Groups</w:t>
      </w:r>
      <w:bookmarkEnd w:id="397"/>
      <w:bookmarkEnd w:id="398"/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400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A. Patients (Core Users)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Patients are </w:t>
      </w:r>
      <w:proofErr w:type="spellStart"/>
      <w:r w:rsidRPr="00E01AD4">
        <w:rPr>
          <w:rFonts w:ascii="Segoe UI" w:hAnsi="Segoe UI" w:cs="Segoe UI"/>
          <w:sz w:val="22"/>
          <w:rPrChange w:id="4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4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Strong"/>
          <w:rFonts w:ascii="Segoe UI" w:hAnsi="Segoe UI" w:cs="Segoe UI"/>
          <w:sz w:val="22"/>
          <w:rPrChange w:id="40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primary and central users</w:t>
      </w:r>
      <w:r w:rsidRPr="00E01AD4">
        <w:rPr>
          <w:rFonts w:ascii="Segoe UI" w:hAnsi="Segoe UI" w:cs="Segoe UI"/>
          <w:sz w:val="22"/>
          <w:rPrChange w:id="4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 They are individuals who take one or more medications regularly and may struggle with adherence, emotional regulation, or the complexity of managing multiple prescriptions.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0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Key User Types Include:</w:t>
      </w:r>
    </w:p>
    <w:p w:rsidR="00597109" w:rsidRPr="00E01AD4" w:rsidRDefault="00597109" w:rsidP="004A500D">
      <w:pPr>
        <w:pStyle w:val="NormalWeb"/>
        <w:numPr>
          <w:ilvl w:val="0"/>
          <w:numId w:val="11"/>
        </w:numPr>
        <w:rPr>
          <w:rFonts w:ascii="Segoe UI" w:hAnsi="Segoe UI" w:cs="Segoe UI"/>
          <w:sz w:val="22"/>
          <w:rPrChange w:id="4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Chronic Condition Patients:</w:t>
      </w:r>
      <w:r w:rsidRPr="00E01AD4">
        <w:rPr>
          <w:rFonts w:ascii="Segoe UI" w:hAnsi="Segoe UI" w:cs="Segoe UI"/>
          <w:sz w:val="22"/>
          <w:rPrChange w:id="4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Individuals managing long-term illnesses such as hypertension, diabetes, or depression who require strict adherence to treatment schedules.</w:t>
      </w:r>
    </w:p>
    <w:p w:rsidR="00597109" w:rsidRPr="00E01AD4" w:rsidRDefault="00597109" w:rsidP="004A500D">
      <w:pPr>
        <w:pStyle w:val="NormalWeb"/>
        <w:numPr>
          <w:ilvl w:val="0"/>
          <w:numId w:val="11"/>
        </w:numPr>
        <w:rPr>
          <w:rFonts w:ascii="Segoe UI" w:hAnsi="Segoe UI" w:cs="Segoe UI"/>
          <w:sz w:val="22"/>
          <w:rPrChange w:id="4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Elderly Users:</w:t>
      </w:r>
      <w:r w:rsidRPr="00E01AD4">
        <w:rPr>
          <w:rFonts w:ascii="Segoe UI" w:hAnsi="Segoe UI" w:cs="Segoe UI"/>
          <w:sz w:val="22"/>
          <w:rPrChange w:id="4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Older adults who often need assistance with remembering doses, refills, or tracking side effects.</w:t>
      </w:r>
    </w:p>
    <w:p w:rsidR="00597109" w:rsidRPr="00E01AD4" w:rsidRDefault="00597109" w:rsidP="004A500D">
      <w:pPr>
        <w:pStyle w:val="NormalWeb"/>
        <w:numPr>
          <w:ilvl w:val="0"/>
          <w:numId w:val="11"/>
        </w:numPr>
        <w:rPr>
          <w:rFonts w:ascii="Segoe UI" w:hAnsi="Segoe UI" w:cs="Segoe UI"/>
          <w:sz w:val="22"/>
          <w:rPrChange w:id="4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Post-Treatment Patients:</w:t>
      </w:r>
      <w:r w:rsidRPr="00E01AD4">
        <w:rPr>
          <w:rFonts w:ascii="Segoe UI" w:hAnsi="Segoe UI" w:cs="Segoe UI"/>
          <w:sz w:val="22"/>
          <w:rPrChange w:id="4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Users in recovery who need temporary support for medication adherence and progress tracking.</w:t>
      </w:r>
    </w:p>
    <w:p w:rsidR="00597109" w:rsidRPr="00E01AD4" w:rsidRDefault="00597109" w:rsidP="004A500D">
      <w:pPr>
        <w:pStyle w:val="NormalWeb"/>
        <w:numPr>
          <w:ilvl w:val="0"/>
          <w:numId w:val="11"/>
        </w:numPr>
        <w:rPr>
          <w:rFonts w:ascii="Segoe UI" w:hAnsi="Segoe UI" w:cs="Segoe UI"/>
          <w:sz w:val="22"/>
          <w:rPrChange w:id="4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Mental Health Patients:</w:t>
      </w:r>
      <w:r w:rsidRPr="00E01AD4">
        <w:rPr>
          <w:rFonts w:ascii="Segoe UI" w:hAnsi="Segoe UI" w:cs="Segoe UI"/>
          <w:sz w:val="22"/>
          <w:rPrChange w:id="4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Individuals on antidepressants, anxiety medication, or therapy schedules who benefit from the combined mood and medication tracking.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2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Primary Needs:</w:t>
      </w:r>
    </w:p>
    <w:p w:rsidR="00597109" w:rsidRPr="00E01AD4" w:rsidRDefault="00597109" w:rsidP="004A500D">
      <w:pPr>
        <w:pStyle w:val="NormalWeb"/>
        <w:numPr>
          <w:ilvl w:val="0"/>
          <w:numId w:val="12"/>
        </w:numPr>
        <w:rPr>
          <w:rFonts w:ascii="Segoe UI" w:hAnsi="Segoe UI" w:cs="Segoe UI"/>
          <w:sz w:val="22"/>
          <w:rPrChange w:id="4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Simple, reliable medication reminders</w:t>
      </w:r>
    </w:p>
    <w:p w:rsidR="00597109" w:rsidRPr="00E01AD4" w:rsidRDefault="00597109" w:rsidP="004A500D">
      <w:pPr>
        <w:pStyle w:val="NormalWeb"/>
        <w:numPr>
          <w:ilvl w:val="0"/>
          <w:numId w:val="12"/>
        </w:numPr>
        <w:rPr>
          <w:rFonts w:ascii="Segoe UI" w:hAnsi="Segoe UI" w:cs="Segoe UI"/>
          <w:sz w:val="22"/>
          <w:rPrChange w:id="4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Easy dose tracking and refill alerts</w:t>
      </w:r>
    </w:p>
    <w:p w:rsidR="00597109" w:rsidRPr="00E01AD4" w:rsidRDefault="00597109" w:rsidP="004A500D">
      <w:pPr>
        <w:pStyle w:val="NormalWeb"/>
        <w:numPr>
          <w:ilvl w:val="0"/>
          <w:numId w:val="12"/>
        </w:numPr>
        <w:rPr>
          <w:rFonts w:ascii="Segoe UI" w:hAnsi="Segoe UI" w:cs="Segoe UI"/>
          <w:sz w:val="22"/>
          <w:rPrChange w:id="4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Private mood journaling and reflection</w:t>
      </w:r>
    </w:p>
    <w:p w:rsidR="00597109" w:rsidRPr="00E01AD4" w:rsidRDefault="00597109" w:rsidP="004A500D">
      <w:pPr>
        <w:pStyle w:val="NormalWeb"/>
        <w:numPr>
          <w:ilvl w:val="0"/>
          <w:numId w:val="12"/>
        </w:numPr>
        <w:rPr>
          <w:rFonts w:ascii="Segoe UI" w:hAnsi="Segoe UI" w:cs="Segoe UI"/>
          <w:sz w:val="22"/>
          <w:rPrChange w:id="4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Data visualization for adherence and progress</w:t>
      </w:r>
    </w:p>
    <w:p w:rsidR="00597109" w:rsidRPr="00E01AD4" w:rsidRDefault="00597109" w:rsidP="004A500D">
      <w:pPr>
        <w:pStyle w:val="NormalWeb"/>
        <w:numPr>
          <w:ilvl w:val="0"/>
          <w:numId w:val="12"/>
        </w:numPr>
        <w:rPr>
          <w:rFonts w:ascii="Segoe UI" w:hAnsi="Segoe UI" w:cs="Segoe UI"/>
          <w:sz w:val="22"/>
          <w:rPrChange w:id="4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Motivation to stay consistent with treatment plans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32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</w:rPr>
        <w:lastRenderedPageBreak/>
        <w:t>B. Caregivers and Family Members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Caregivers play an essential role in ensuring that </w:t>
      </w:r>
      <w:proofErr w:type="gramStart"/>
      <w:r w:rsidRPr="00E01AD4">
        <w:rPr>
          <w:rFonts w:ascii="Segoe UI" w:hAnsi="Segoe UI" w:cs="Segoe UI"/>
          <w:sz w:val="22"/>
          <w:rPrChange w:id="4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patients  especially</w:t>
      </w:r>
      <w:proofErr w:type="gramEnd"/>
      <w:r w:rsidRPr="00E01AD4">
        <w:rPr>
          <w:rFonts w:ascii="Segoe UI" w:hAnsi="Segoe UI" w:cs="Segoe UI"/>
          <w:sz w:val="22"/>
          <w:rPrChange w:id="4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the elderly, minors, or individuals with cognitive challenges  follow their prescribed regimens correctly. </w:t>
      </w:r>
      <w:proofErr w:type="spellStart"/>
      <w:r w:rsidRPr="00E01AD4">
        <w:rPr>
          <w:rFonts w:ascii="Segoe UI" w:hAnsi="Segoe UI" w:cs="Segoe UI"/>
          <w:sz w:val="22"/>
          <w:rPrChange w:id="4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4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empowers caregivers with controlled, consent-based visibility into patient health data.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4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Key User Types Include:</w:t>
      </w:r>
    </w:p>
    <w:p w:rsidR="00597109" w:rsidRPr="00E01AD4" w:rsidRDefault="00597109" w:rsidP="004A500D">
      <w:pPr>
        <w:pStyle w:val="NormalWeb"/>
        <w:numPr>
          <w:ilvl w:val="0"/>
          <w:numId w:val="13"/>
        </w:numPr>
        <w:rPr>
          <w:rFonts w:ascii="Segoe UI" w:hAnsi="Segoe UI" w:cs="Segoe UI"/>
          <w:sz w:val="22"/>
          <w:rPrChange w:id="44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4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Family Caregivers:</w:t>
      </w:r>
      <w:r w:rsidRPr="00E01AD4">
        <w:rPr>
          <w:rFonts w:ascii="Segoe UI" w:hAnsi="Segoe UI" w:cs="Segoe UI"/>
          <w:sz w:val="22"/>
          <w:rPrChange w:id="4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Parents, spouses, or guardians responsible for dependent patients.</w:t>
      </w:r>
    </w:p>
    <w:p w:rsidR="00597109" w:rsidRPr="00E01AD4" w:rsidRDefault="00597109" w:rsidP="004A500D">
      <w:pPr>
        <w:pStyle w:val="NormalWeb"/>
        <w:numPr>
          <w:ilvl w:val="0"/>
          <w:numId w:val="13"/>
        </w:numPr>
        <w:rPr>
          <w:rFonts w:ascii="Segoe UI" w:hAnsi="Segoe UI" w:cs="Segoe UI"/>
          <w:sz w:val="22"/>
          <w:rPrChange w:id="4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4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Professional Caregivers:</w:t>
      </w:r>
      <w:r w:rsidRPr="00E01AD4">
        <w:rPr>
          <w:rFonts w:ascii="Segoe UI" w:hAnsi="Segoe UI" w:cs="Segoe UI"/>
          <w:sz w:val="22"/>
          <w:rPrChange w:id="4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Nurses or attendants managing medications for multiple patients in home or institutional settings.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4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Primary Needs:</w:t>
      </w:r>
    </w:p>
    <w:p w:rsidR="00597109" w:rsidRPr="00E01AD4" w:rsidRDefault="00597109" w:rsidP="004A500D">
      <w:pPr>
        <w:pStyle w:val="NormalWeb"/>
        <w:numPr>
          <w:ilvl w:val="0"/>
          <w:numId w:val="14"/>
        </w:numPr>
        <w:rPr>
          <w:rFonts w:ascii="Segoe UI" w:hAnsi="Segoe UI" w:cs="Segoe UI"/>
          <w:sz w:val="22"/>
          <w:rPrChange w:id="4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5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Secure access to adherence and mood summaries</w:t>
      </w:r>
    </w:p>
    <w:p w:rsidR="00597109" w:rsidRPr="00E01AD4" w:rsidRDefault="00597109" w:rsidP="004A500D">
      <w:pPr>
        <w:pStyle w:val="NormalWeb"/>
        <w:numPr>
          <w:ilvl w:val="0"/>
          <w:numId w:val="14"/>
        </w:numPr>
        <w:rPr>
          <w:rFonts w:ascii="Segoe UI" w:hAnsi="Segoe UI" w:cs="Segoe UI"/>
          <w:sz w:val="22"/>
          <w:rPrChange w:id="45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Notifications for missed doses or emotional changes</w:t>
      </w:r>
    </w:p>
    <w:p w:rsidR="00597109" w:rsidRPr="00E01AD4" w:rsidRDefault="00597109" w:rsidP="004A500D">
      <w:pPr>
        <w:pStyle w:val="NormalWeb"/>
        <w:numPr>
          <w:ilvl w:val="0"/>
          <w:numId w:val="14"/>
        </w:numPr>
        <w:rPr>
          <w:rFonts w:ascii="Segoe UI" w:hAnsi="Segoe UI" w:cs="Segoe UI"/>
          <w:sz w:val="22"/>
          <w:rPrChange w:id="4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Ability to set reminders or assist with scheduling</w:t>
      </w:r>
    </w:p>
    <w:p w:rsidR="00597109" w:rsidRPr="00E01AD4" w:rsidRDefault="00597109" w:rsidP="004A500D">
      <w:pPr>
        <w:pStyle w:val="NormalWeb"/>
        <w:numPr>
          <w:ilvl w:val="0"/>
          <w:numId w:val="14"/>
        </w:numPr>
        <w:rPr>
          <w:rFonts w:ascii="Segoe UI" w:hAnsi="Segoe UI" w:cs="Segoe UI"/>
          <w:sz w:val="22"/>
          <w:rPrChange w:id="4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Reliable communication channel (later phase)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4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4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ensures caregivers act as </w:t>
      </w:r>
      <w:r w:rsidRPr="00E01AD4">
        <w:rPr>
          <w:rStyle w:val="Strong"/>
          <w:rFonts w:ascii="Segoe UI" w:hAnsi="Segoe UI" w:cs="Segoe UI"/>
          <w:sz w:val="22"/>
          <w:rPrChange w:id="46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supportive partners</w:t>
      </w:r>
      <w:r w:rsidRPr="00E01AD4">
        <w:rPr>
          <w:rFonts w:ascii="Segoe UI" w:hAnsi="Segoe UI" w:cs="Segoe UI"/>
          <w:sz w:val="22"/>
          <w:rPrChange w:id="4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rather than </w:t>
      </w:r>
      <w:proofErr w:type="gramStart"/>
      <w:r w:rsidRPr="00E01AD4">
        <w:rPr>
          <w:rFonts w:ascii="Segoe UI" w:hAnsi="Segoe UI" w:cs="Segoe UI"/>
          <w:sz w:val="22"/>
          <w:rPrChange w:id="4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overseers  encouraging</w:t>
      </w:r>
      <w:proofErr w:type="gramEnd"/>
      <w:r w:rsidRPr="00E01AD4">
        <w:rPr>
          <w:rFonts w:ascii="Segoe UI" w:hAnsi="Segoe UI" w:cs="Segoe UI"/>
          <w:sz w:val="22"/>
          <w:rPrChange w:id="4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empathy, communication, and better health outcomes.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33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46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C. Healthcare Professionals (Future Integration)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In later phases, </w:t>
      </w:r>
      <w:proofErr w:type="spellStart"/>
      <w:r w:rsidRPr="00E01AD4">
        <w:rPr>
          <w:rFonts w:ascii="Segoe UI" w:hAnsi="Segoe UI" w:cs="Segoe UI"/>
          <w:sz w:val="22"/>
          <w:rPrChange w:id="4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4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will expand access to </w:t>
      </w:r>
      <w:r w:rsidRPr="00E01AD4">
        <w:rPr>
          <w:rStyle w:val="Strong"/>
          <w:rFonts w:ascii="Segoe UI" w:hAnsi="Segoe UI" w:cs="Segoe UI"/>
          <w:sz w:val="22"/>
          <w:rPrChange w:id="46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clinicians, doctors, and mental health professionals</w:t>
      </w:r>
      <w:r w:rsidRPr="00E01AD4">
        <w:rPr>
          <w:rFonts w:ascii="Segoe UI" w:hAnsi="Segoe UI" w:cs="Segoe UI"/>
          <w:sz w:val="22"/>
          <w:rPrChange w:id="4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enabling them to review adherence data and mood patterns for better treatment planning.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7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Primary Needs:</w:t>
      </w:r>
    </w:p>
    <w:p w:rsidR="00597109" w:rsidRPr="00E01AD4" w:rsidRDefault="00597109" w:rsidP="004A500D">
      <w:pPr>
        <w:pStyle w:val="NormalWeb"/>
        <w:numPr>
          <w:ilvl w:val="0"/>
          <w:numId w:val="15"/>
        </w:numPr>
        <w:rPr>
          <w:rFonts w:ascii="Segoe UI" w:hAnsi="Segoe UI" w:cs="Segoe UI"/>
          <w:sz w:val="22"/>
          <w:rPrChange w:id="4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Accurate adherence reports and medication logs</w:t>
      </w:r>
    </w:p>
    <w:p w:rsidR="00597109" w:rsidRPr="00E01AD4" w:rsidRDefault="00597109" w:rsidP="004A500D">
      <w:pPr>
        <w:pStyle w:val="NormalWeb"/>
        <w:numPr>
          <w:ilvl w:val="0"/>
          <w:numId w:val="15"/>
        </w:numPr>
        <w:rPr>
          <w:rFonts w:ascii="Segoe UI" w:hAnsi="Segoe UI" w:cs="Segoe UI"/>
          <w:sz w:val="22"/>
          <w:rPrChange w:id="4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Correlation between medication intake and patient-reported mood</w:t>
      </w:r>
    </w:p>
    <w:p w:rsidR="00597109" w:rsidRPr="00E01AD4" w:rsidRDefault="00597109" w:rsidP="004A500D">
      <w:pPr>
        <w:pStyle w:val="NormalWeb"/>
        <w:numPr>
          <w:ilvl w:val="0"/>
          <w:numId w:val="15"/>
        </w:numPr>
        <w:rPr>
          <w:rFonts w:ascii="Segoe UI" w:hAnsi="Segoe UI" w:cs="Segoe UI"/>
          <w:sz w:val="22"/>
          <w:rPrChange w:id="4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Exportable or sharable insights for electronic medical record (EMR) systems</w:t>
      </w:r>
    </w:p>
    <w:p w:rsidR="00597109" w:rsidRPr="00E01AD4" w:rsidRDefault="00597109" w:rsidP="004A500D">
      <w:pPr>
        <w:pStyle w:val="NormalWeb"/>
        <w:numPr>
          <w:ilvl w:val="0"/>
          <w:numId w:val="15"/>
        </w:numPr>
        <w:rPr>
          <w:rFonts w:ascii="Segoe UI" w:hAnsi="Segoe UI" w:cs="Segoe UI"/>
          <w:sz w:val="22"/>
          <w:rPrChange w:id="4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Ability to provide personalized adjustments based on tracked data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This user group, while not part of the MVP release, represents a </w:t>
      </w:r>
      <w:r w:rsidRPr="00E01AD4">
        <w:rPr>
          <w:rStyle w:val="Strong"/>
          <w:rFonts w:ascii="Segoe UI" w:hAnsi="Segoe UI" w:cs="Segoe UI"/>
          <w:sz w:val="22"/>
          <w:rPrChange w:id="48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critical growth direction</w:t>
      </w:r>
      <w:r w:rsidRPr="00E01AD4">
        <w:rPr>
          <w:rFonts w:ascii="Segoe UI" w:hAnsi="Segoe UI" w:cs="Segoe UI"/>
          <w:sz w:val="22"/>
          <w:rPrChange w:id="4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</w:t>
      </w:r>
      <w:proofErr w:type="spellStart"/>
      <w:r w:rsidRPr="00E01AD4">
        <w:rPr>
          <w:rFonts w:ascii="Segoe UI" w:hAnsi="Segoe UI" w:cs="Segoe UI"/>
          <w:sz w:val="22"/>
          <w:rPrChange w:id="4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4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data-driven ecosystem.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34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487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488" w:name="_Toc211762442"/>
      <w:bookmarkStart w:id="489" w:name="_Toc212156922"/>
      <w:r w:rsidRPr="00E01AD4">
        <w:rPr>
          <w:rStyle w:val="Strong"/>
          <w:rFonts w:ascii="Segoe UI" w:hAnsi="Segoe UI" w:cs="Segoe UI"/>
          <w:color w:val="auto"/>
          <w:sz w:val="22"/>
        </w:rPr>
        <w:lastRenderedPageBreak/>
        <w:t>3.3 Secondary User Groups</w:t>
      </w:r>
      <w:bookmarkEnd w:id="488"/>
      <w:bookmarkEnd w:id="489"/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490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A. Developers and Technical Teams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4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proofErr w:type="spellStart"/>
      <w:r w:rsidRPr="00E01AD4">
        <w:rPr>
          <w:rFonts w:ascii="Segoe UI" w:hAnsi="Segoe UI" w:cs="Segoe UI"/>
          <w:sz w:val="22"/>
          <w:rPrChange w:id="4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4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platform will be open to collaboration and scaling by </w:t>
      </w:r>
      <w:r w:rsidRPr="00E01AD4">
        <w:rPr>
          <w:rStyle w:val="Strong"/>
          <w:rFonts w:ascii="Segoe UI" w:hAnsi="Segoe UI" w:cs="Segoe UI"/>
          <w:sz w:val="22"/>
          <w:rPrChange w:id="49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software developers, data scientists, and product engineers</w:t>
      </w:r>
      <w:r w:rsidRPr="00E01AD4">
        <w:rPr>
          <w:rFonts w:ascii="Segoe UI" w:hAnsi="Segoe UI" w:cs="Segoe UI"/>
          <w:sz w:val="22"/>
          <w:rPrChange w:id="4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who contribute to new features or integrations (e.g., AI analytics, cloud interoperability, wearable device data sync).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4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9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Primary Needs:</w:t>
      </w:r>
    </w:p>
    <w:p w:rsidR="00597109" w:rsidRPr="00E01AD4" w:rsidRDefault="00597109" w:rsidP="004A500D">
      <w:pPr>
        <w:pStyle w:val="NormalWeb"/>
        <w:numPr>
          <w:ilvl w:val="0"/>
          <w:numId w:val="16"/>
        </w:numPr>
        <w:rPr>
          <w:rFonts w:ascii="Segoe UI" w:hAnsi="Segoe UI" w:cs="Segoe UI"/>
          <w:sz w:val="22"/>
          <w:rPrChange w:id="4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Well-documented APIs and SDKs</w:t>
      </w:r>
    </w:p>
    <w:p w:rsidR="00597109" w:rsidRPr="00E01AD4" w:rsidRDefault="00597109" w:rsidP="004A500D">
      <w:pPr>
        <w:pStyle w:val="NormalWeb"/>
        <w:numPr>
          <w:ilvl w:val="0"/>
          <w:numId w:val="16"/>
        </w:numPr>
        <w:rPr>
          <w:rFonts w:ascii="Segoe UI" w:hAnsi="Segoe UI" w:cs="Segoe UI"/>
          <w:sz w:val="22"/>
          <w:rPrChange w:id="5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Secure and scalable architecture</w:t>
      </w:r>
    </w:p>
    <w:p w:rsidR="00597109" w:rsidRPr="00E01AD4" w:rsidRDefault="00597109" w:rsidP="004A500D">
      <w:pPr>
        <w:pStyle w:val="NormalWeb"/>
        <w:numPr>
          <w:ilvl w:val="0"/>
          <w:numId w:val="16"/>
        </w:numPr>
        <w:rPr>
          <w:rFonts w:ascii="Segoe UI" w:hAnsi="Segoe UI" w:cs="Segoe UI"/>
          <w:sz w:val="22"/>
          <w:rPrChange w:id="5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Cloud-based data processing support</w:t>
      </w:r>
    </w:p>
    <w:p w:rsidR="00597109" w:rsidRPr="00E01AD4" w:rsidRDefault="00597109" w:rsidP="004A500D">
      <w:pPr>
        <w:pStyle w:val="NormalWeb"/>
        <w:numPr>
          <w:ilvl w:val="0"/>
          <w:numId w:val="16"/>
        </w:numPr>
        <w:rPr>
          <w:rFonts w:ascii="Segoe UI" w:hAnsi="Segoe UI" w:cs="Segoe UI"/>
          <w:sz w:val="22"/>
          <w:rPrChange w:id="5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CI/CD pipeline for continuous updates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5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This audience ensures the long-term sustainability and innovation of </w:t>
      </w:r>
      <w:proofErr w:type="spellStart"/>
      <w:r w:rsidRPr="00E01AD4">
        <w:rPr>
          <w:rFonts w:ascii="Segoe UI" w:hAnsi="Segoe UI" w:cs="Segoe UI"/>
          <w:sz w:val="22"/>
          <w:rPrChange w:id="5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5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as a scalable, secure digital health ecosystem.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35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511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B. Administrators and System Managers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5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Administrators are responsible for overseeing </w:t>
      </w:r>
      <w:proofErr w:type="spellStart"/>
      <w:r w:rsidRPr="00E01AD4">
        <w:rPr>
          <w:rFonts w:ascii="Segoe UI" w:hAnsi="Segoe UI" w:cs="Segoe UI"/>
          <w:sz w:val="22"/>
          <w:rPrChange w:id="5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5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operations, security compliance, and user management. They maintain the system’s integrity and ensure adherence to healthcare data laws.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5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51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Primary Needs:</w:t>
      </w:r>
    </w:p>
    <w:p w:rsidR="00597109" w:rsidRPr="00E01AD4" w:rsidRDefault="00597109" w:rsidP="004A500D">
      <w:pPr>
        <w:pStyle w:val="NormalWeb"/>
        <w:numPr>
          <w:ilvl w:val="0"/>
          <w:numId w:val="17"/>
        </w:numPr>
        <w:rPr>
          <w:rFonts w:ascii="Segoe UI" w:hAnsi="Segoe UI" w:cs="Segoe UI"/>
          <w:sz w:val="22"/>
          <w:rPrChange w:id="5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Role-based access control (RBAC) management</w:t>
      </w:r>
    </w:p>
    <w:p w:rsidR="00597109" w:rsidRPr="00E01AD4" w:rsidRDefault="00597109" w:rsidP="004A500D">
      <w:pPr>
        <w:pStyle w:val="NormalWeb"/>
        <w:numPr>
          <w:ilvl w:val="0"/>
          <w:numId w:val="17"/>
        </w:numPr>
        <w:rPr>
          <w:rFonts w:ascii="Segoe UI" w:hAnsi="Segoe UI" w:cs="Segoe UI"/>
          <w:sz w:val="22"/>
          <w:rPrChange w:id="5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Data privacy and audit logging</w:t>
      </w:r>
    </w:p>
    <w:p w:rsidR="00597109" w:rsidRPr="00E01AD4" w:rsidRDefault="00597109" w:rsidP="004A500D">
      <w:pPr>
        <w:pStyle w:val="NormalWeb"/>
        <w:numPr>
          <w:ilvl w:val="0"/>
          <w:numId w:val="17"/>
        </w:numPr>
        <w:rPr>
          <w:rFonts w:ascii="Segoe UI" w:hAnsi="Segoe UI" w:cs="Segoe UI"/>
          <w:sz w:val="22"/>
          <w:rPrChange w:id="5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Incident reporting and account verification tools</w:t>
      </w:r>
    </w:p>
    <w:p w:rsidR="00597109" w:rsidRPr="00E01AD4" w:rsidRDefault="00597109" w:rsidP="004A500D">
      <w:pPr>
        <w:pStyle w:val="NormalWeb"/>
        <w:numPr>
          <w:ilvl w:val="0"/>
          <w:numId w:val="17"/>
        </w:numPr>
        <w:rPr>
          <w:rFonts w:ascii="Segoe UI" w:hAnsi="Segoe UI" w:cs="Segoe UI"/>
          <w:sz w:val="22"/>
          <w:rPrChange w:id="5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Secure backup and recovery systems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5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Their oversight ensures </w:t>
      </w:r>
      <w:proofErr w:type="spellStart"/>
      <w:r w:rsidRPr="00E01AD4">
        <w:rPr>
          <w:rFonts w:ascii="Segoe UI" w:hAnsi="Segoe UI" w:cs="Segoe UI"/>
          <w:sz w:val="22"/>
          <w:rPrChange w:id="5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5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remains compliant, safe, and reliable as the user base grows.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36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530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531" w:name="_Toc211762443"/>
      <w:bookmarkStart w:id="532" w:name="_Toc212156923"/>
      <w:r w:rsidRPr="00E01AD4">
        <w:rPr>
          <w:rStyle w:val="Strong"/>
          <w:rFonts w:ascii="Segoe UI" w:hAnsi="Segoe UI" w:cs="Segoe UI"/>
          <w:color w:val="auto"/>
          <w:sz w:val="22"/>
          <w:rPrChange w:id="533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3.4 Stakeholder Relationships</w:t>
      </w:r>
      <w:bookmarkEnd w:id="531"/>
      <w:bookmarkEnd w:id="532"/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5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5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5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design philosophy is centered around </w:t>
      </w:r>
      <w:r w:rsidRPr="00E01AD4">
        <w:rPr>
          <w:rStyle w:val="Strong"/>
          <w:rFonts w:ascii="Segoe UI" w:hAnsi="Segoe UI" w:cs="Segoe UI"/>
          <w:sz w:val="22"/>
          <w:rPrChange w:id="53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collaboration and interconnected care</w:t>
      </w:r>
      <w:r w:rsidRPr="00E01AD4">
        <w:rPr>
          <w:rFonts w:ascii="Segoe UI" w:hAnsi="Segoe UI" w:cs="Segoe UI"/>
          <w:sz w:val="22"/>
          <w:rPrChange w:id="5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 The platform aligns each stakeholder’s needs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491"/>
        <w:gridCol w:w="3481"/>
      </w:tblGrid>
      <w:tr w:rsidR="00E01AD4" w:rsidRPr="00E01AD4" w:rsidTr="005971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jc w:val="center"/>
              <w:rPr>
                <w:rFonts w:ascii="Segoe UI" w:hAnsi="Segoe UI" w:cs="Segoe UI"/>
                <w:b/>
                <w:rPrChange w:id="539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lastRenderedPageBreak/>
              <w:t>Stakeholder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jc w:val="center"/>
              <w:rPr>
                <w:rFonts w:ascii="Segoe UI" w:hAnsi="Segoe UI" w:cs="Segoe UI"/>
                <w:b/>
                <w:rPrChange w:id="540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Interaction Focus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jc w:val="center"/>
              <w:rPr>
                <w:rFonts w:ascii="Segoe UI" w:hAnsi="Segoe UI" w:cs="Segoe UI"/>
                <w:b/>
                <w:rPrChange w:id="541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Value Gained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Patients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Medication adherence &amp; emotional tracking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Better health outcomes, empowerment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Caregivers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Support and oversight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Peace of mind, accountability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Healthcare Professionals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Review and analysis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Data-driven insights, improved patient care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Administrators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Compliance and system management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Security, reliability, scalability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Developers/Tech Teams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Feature extension &amp; innovation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Platform growth, technical excellence</w:t>
            </w:r>
          </w:p>
        </w:tc>
      </w:tr>
    </w:tbl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5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</w:rPr>
        <w:t xml:space="preserve">This interconnected structure ensures that </w:t>
      </w:r>
      <w:proofErr w:type="spellStart"/>
      <w:r w:rsidRPr="00E01AD4">
        <w:rPr>
          <w:rFonts w:ascii="Segoe UI" w:hAnsi="Segoe UI" w:cs="Segoe UI"/>
          <w:sz w:val="22"/>
        </w:rPr>
        <w:t>MediMate</w:t>
      </w:r>
      <w:proofErr w:type="spellEnd"/>
      <w:r w:rsidRPr="00E01AD4">
        <w:rPr>
          <w:rFonts w:ascii="Segoe UI" w:hAnsi="Segoe UI" w:cs="Segoe UI"/>
          <w:sz w:val="22"/>
        </w:rPr>
        <w:t xml:space="preserve"> remains </w:t>
      </w:r>
      <w:r w:rsidRPr="00E01AD4">
        <w:rPr>
          <w:rStyle w:val="Strong"/>
          <w:rFonts w:ascii="Segoe UI" w:hAnsi="Segoe UI" w:cs="Segoe UI"/>
          <w:sz w:val="22"/>
          <w:rPrChange w:id="54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patient-centered</w:t>
      </w:r>
      <w:r w:rsidRPr="00E01AD4">
        <w:rPr>
          <w:rFonts w:ascii="Segoe UI" w:hAnsi="Segoe UI" w:cs="Segoe UI"/>
          <w:sz w:val="22"/>
          <w:rPrChange w:id="5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while supporting every stakeholder’s goals in a secure and coordinated manner.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37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545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546" w:name="_Toc211762444"/>
      <w:bookmarkStart w:id="547" w:name="_Toc212156924"/>
      <w:r w:rsidRPr="00E01AD4">
        <w:rPr>
          <w:rStyle w:val="Strong"/>
          <w:rFonts w:ascii="Segoe UI" w:hAnsi="Segoe UI" w:cs="Segoe UI"/>
          <w:color w:val="auto"/>
          <w:sz w:val="22"/>
          <w:rPrChange w:id="548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3.5 Accessibility Considerations</w:t>
      </w:r>
      <w:bookmarkEnd w:id="546"/>
      <w:bookmarkEnd w:id="547"/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5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55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55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is developed with inclusivity in mind. Every target </w:t>
      </w:r>
      <w:proofErr w:type="gramStart"/>
      <w:r w:rsidRPr="00E01AD4">
        <w:rPr>
          <w:rFonts w:ascii="Segoe UI" w:hAnsi="Segoe UI" w:cs="Segoe UI"/>
          <w:sz w:val="22"/>
          <w:rPrChange w:id="5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user  regardless</w:t>
      </w:r>
      <w:proofErr w:type="gramEnd"/>
      <w:r w:rsidRPr="00E01AD4">
        <w:rPr>
          <w:rFonts w:ascii="Segoe UI" w:hAnsi="Segoe UI" w:cs="Segoe UI"/>
          <w:sz w:val="22"/>
          <w:rPrChange w:id="5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of age, device literacy, or physical limitations  must be able to use the platform effectively.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5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55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Key Accessibility Goals:</w:t>
      </w:r>
    </w:p>
    <w:p w:rsidR="00597109" w:rsidRPr="00E01AD4" w:rsidRDefault="00597109" w:rsidP="004A500D">
      <w:pPr>
        <w:pStyle w:val="NormalWeb"/>
        <w:numPr>
          <w:ilvl w:val="0"/>
          <w:numId w:val="18"/>
        </w:numPr>
        <w:rPr>
          <w:rFonts w:ascii="Segoe UI" w:hAnsi="Segoe UI" w:cs="Segoe UI"/>
          <w:sz w:val="22"/>
          <w:rPrChange w:id="5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Intuitive UI with large, legible fonts and clear icons</w:t>
      </w:r>
    </w:p>
    <w:p w:rsidR="00597109" w:rsidRPr="00E01AD4" w:rsidRDefault="00597109" w:rsidP="004A500D">
      <w:pPr>
        <w:pStyle w:val="NormalWeb"/>
        <w:numPr>
          <w:ilvl w:val="0"/>
          <w:numId w:val="18"/>
        </w:numPr>
        <w:rPr>
          <w:rFonts w:ascii="Segoe UI" w:hAnsi="Segoe UI" w:cs="Segoe UI"/>
          <w:sz w:val="22"/>
          <w:rPrChange w:id="5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Support for </w:t>
      </w:r>
      <w:r w:rsidRPr="00E01AD4">
        <w:rPr>
          <w:rStyle w:val="Strong"/>
          <w:rFonts w:ascii="Segoe UI" w:hAnsi="Segoe UI" w:cs="Segoe UI"/>
          <w:sz w:val="22"/>
          <w:rPrChange w:id="56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light and dark themes</w:t>
      </w:r>
      <w:r w:rsidRPr="00E01AD4">
        <w:rPr>
          <w:rFonts w:ascii="Segoe UI" w:hAnsi="Segoe UI" w:cs="Segoe UI"/>
          <w:sz w:val="22"/>
          <w:rPrChange w:id="5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to reduce eye strain</w:t>
      </w:r>
    </w:p>
    <w:p w:rsidR="00597109" w:rsidRPr="00E01AD4" w:rsidRDefault="00597109" w:rsidP="004A500D">
      <w:pPr>
        <w:pStyle w:val="NormalWeb"/>
        <w:numPr>
          <w:ilvl w:val="0"/>
          <w:numId w:val="18"/>
        </w:numPr>
        <w:rPr>
          <w:rFonts w:ascii="Segoe UI" w:hAnsi="Segoe UI" w:cs="Segoe UI"/>
          <w:sz w:val="22"/>
          <w:rPrChange w:id="5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Voice prompts or read-aloud features for visually impaired users (future phase)</w:t>
      </w:r>
    </w:p>
    <w:p w:rsidR="00597109" w:rsidRPr="00E01AD4" w:rsidRDefault="00597109" w:rsidP="004A500D">
      <w:pPr>
        <w:pStyle w:val="NormalWeb"/>
        <w:numPr>
          <w:ilvl w:val="0"/>
          <w:numId w:val="18"/>
        </w:numPr>
        <w:rPr>
          <w:rFonts w:ascii="Segoe UI" w:hAnsi="Segoe UI" w:cs="Segoe UI"/>
          <w:sz w:val="22"/>
          <w:rPrChange w:id="5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Simplified onboarding flow with guided setup for medication schedules</w:t>
      </w:r>
    </w:p>
    <w:p w:rsidR="00597109" w:rsidRPr="00E01AD4" w:rsidRDefault="00597109" w:rsidP="004A500D">
      <w:pPr>
        <w:pStyle w:val="NormalWeb"/>
        <w:numPr>
          <w:ilvl w:val="0"/>
          <w:numId w:val="18"/>
        </w:numPr>
        <w:rPr>
          <w:rFonts w:ascii="Segoe UI" w:hAnsi="Segoe UI" w:cs="Segoe UI"/>
          <w:sz w:val="22"/>
          <w:rPrChange w:id="5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Localization and multi-language support for broader reach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5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Accessibility is not treated as an add-on but as a </w:t>
      </w:r>
      <w:r w:rsidRPr="00E01AD4">
        <w:rPr>
          <w:rStyle w:val="Strong"/>
          <w:rFonts w:ascii="Segoe UI" w:hAnsi="Segoe UI" w:cs="Segoe UI"/>
          <w:sz w:val="22"/>
          <w:rPrChange w:id="57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core design principle</w:t>
      </w:r>
      <w:r w:rsidRPr="00E01AD4">
        <w:rPr>
          <w:rFonts w:ascii="Segoe UI" w:hAnsi="Segoe UI" w:cs="Segoe UI"/>
          <w:sz w:val="22"/>
          <w:rPrChange w:id="5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ensuring equal usability for all.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38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572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573" w:name="_Toc211762445"/>
      <w:bookmarkStart w:id="574" w:name="_Toc212156925"/>
      <w:r w:rsidRPr="00E01AD4">
        <w:rPr>
          <w:rStyle w:val="Strong"/>
          <w:rFonts w:ascii="Segoe UI" w:hAnsi="Segoe UI" w:cs="Segoe UI"/>
          <w:color w:val="auto"/>
          <w:sz w:val="22"/>
          <w:rPrChange w:id="575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3.6 Target Audience Summary</w:t>
      </w:r>
      <w:bookmarkEnd w:id="573"/>
      <w:bookmarkEnd w:id="574"/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5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5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5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primarily serves:</w:t>
      </w:r>
    </w:p>
    <w:p w:rsidR="00597109" w:rsidRPr="00E01AD4" w:rsidRDefault="00597109" w:rsidP="004A500D">
      <w:pPr>
        <w:pStyle w:val="NormalWeb"/>
        <w:numPr>
          <w:ilvl w:val="0"/>
          <w:numId w:val="19"/>
        </w:numPr>
        <w:rPr>
          <w:rFonts w:ascii="Segoe UI" w:hAnsi="Segoe UI" w:cs="Segoe UI"/>
          <w:sz w:val="22"/>
          <w:rPrChange w:id="5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58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Patients</w:t>
      </w:r>
      <w:r w:rsidRPr="00E01AD4">
        <w:rPr>
          <w:rFonts w:ascii="Segoe UI" w:hAnsi="Segoe UI" w:cs="Segoe UI"/>
          <w:sz w:val="22"/>
          <w:rPrChange w:id="5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seeking simplified medication and mood management</w:t>
      </w:r>
    </w:p>
    <w:p w:rsidR="00597109" w:rsidRPr="00E01AD4" w:rsidRDefault="00597109" w:rsidP="004A500D">
      <w:pPr>
        <w:pStyle w:val="NormalWeb"/>
        <w:numPr>
          <w:ilvl w:val="0"/>
          <w:numId w:val="19"/>
        </w:numPr>
        <w:rPr>
          <w:rFonts w:ascii="Segoe UI" w:hAnsi="Segoe UI" w:cs="Segoe UI"/>
          <w:sz w:val="22"/>
          <w:rPrChange w:id="5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58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lastRenderedPageBreak/>
        <w:t>Caregivers</w:t>
      </w:r>
      <w:r w:rsidRPr="00E01AD4">
        <w:rPr>
          <w:rFonts w:ascii="Segoe UI" w:hAnsi="Segoe UI" w:cs="Segoe UI"/>
          <w:sz w:val="22"/>
          <w:rPrChange w:id="5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providing daily or remote assistance</w:t>
      </w:r>
    </w:p>
    <w:p w:rsidR="00597109" w:rsidRPr="00E01AD4" w:rsidRDefault="00597109" w:rsidP="004A500D">
      <w:pPr>
        <w:pStyle w:val="NormalWeb"/>
        <w:numPr>
          <w:ilvl w:val="0"/>
          <w:numId w:val="19"/>
        </w:numPr>
        <w:rPr>
          <w:rFonts w:ascii="Segoe UI" w:hAnsi="Segoe UI" w:cs="Segoe UI"/>
          <w:sz w:val="22"/>
          <w:rPrChange w:id="5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58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Healthcare professionals</w:t>
      </w:r>
      <w:r w:rsidRPr="00E01AD4">
        <w:rPr>
          <w:rFonts w:ascii="Segoe UI" w:hAnsi="Segoe UI" w:cs="Segoe UI"/>
          <w:sz w:val="22"/>
          <w:rPrChange w:id="5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(in future updates) using data for care optimization</w:t>
      </w:r>
    </w:p>
    <w:p w:rsidR="00597109" w:rsidRPr="00E01AD4" w:rsidRDefault="00597109" w:rsidP="004A500D">
      <w:pPr>
        <w:pStyle w:val="NormalWeb"/>
        <w:numPr>
          <w:ilvl w:val="0"/>
          <w:numId w:val="19"/>
        </w:numPr>
        <w:rPr>
          <w:rFonts w:ascii="Segoe UI" w:hAnsi="Segoe UI" w:cs="Segoe UI"/>
          <w:sz w:val="22"/>
          <w:rPrChange w:id="5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58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Developers and administrators</w:t>
      </w:r>
      <w:r w:rsidRPr="00E01AD4">
        <w:rPr>
          <w:rFonts w:ascii="Segoe UI" w:hAnsi="Segoe UI" w:cs="Segoe UI"/>
          <w:sz w:val="22"/>
          <w:rPrChange w:id="5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ensuring performance, security, and expansion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5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5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Together, these audiences form a complete healthcare network built around </w:t>
      </w:r>
      <w:r w:rsidRPr="00E01AD4">
        <w:rPr>
          <w:rStyle w:val="Strong"/>
          <w:rFonts w:ascii="Segoe UI" w:hAnsi="Segoe UI" w:cs="Segoe UI"/>
          <w:sz w:val="22"/>
          <w:rPrChange w:id="59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trust, simplicity, and continuity of care</w:t>
      </w:r>
      <w:r w:rsidRPr="00E01AD4">
        <w:rPr>
          <w:rFonts w:ascii="Segoe UI" w:hAnsi="Segoe UI" w:cs="Segoe UI"/>
          <w:sz w:val="22"/>
          <w:rPrChange w:id="5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. </w:t>
      </w:r>
      <w:proofErr w:type="spellStart"/>
      <w:r w:rsidRPr="00E01AD4">
        <w:rPr>
          <w:rFonts w:ascii="Segoe UI" w:hAnsi="Segoe UI" w:cs="Segoe UI"/>
          <w:sz w:val="22"/>
          <w:rPrChange w:id="5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5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inclusive design and feature scope ensure that every </w:t>
      </w:r>
      <w:proofErr w:type="gramStart"/>
      <w:r w:rsidRPr="00E01AD4">
        <w:rPr>
          <w:rFonts w:ascii="Segoe UI" w:hAnsi="Segoe UI" w:cs="Segoe UI"/>
          <w:sz w:val="22"/>
          <w:rPrChange w:id="5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stakeholder  from</w:t>
      </w:r>
      <w:proofErr w:type="gramEnd"/>
      <w:r w:rsidRPr="00E01AD4">
        <w:rPr>
          <w:rFonts w:ascii="Segoe UI" w:hAnsi="Segoe UI" w:cs="Segoe UI"/>
          <w:sz w:val="22"/>
          <w:rPrChange w:id="5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patient to provider  benefits from consistent, data-informed health engagement.</w:t>
      </w:r>
    </w:p>
    <w:p w:rsidR="00597109" w:rsidRPr="00E01AD4" w:rsidRDefault="00597109">
      <w:pPr>
        <w:rPr>
          <w:rFonts w:ascii="Segoe UI" w:hAnsi="Segoe UI" w:cs="Segoe UI"/>
          <w:rPrChange w:id="599" w:author="Adela" w:date="2025-10-22T21:06:00Z">
            <w:rPr>
              <w:rFonts w:ascii="Segoe UI" w:eastAsia="Times New Roman" w:hAnsi="Segoe UI" w:cs="Segoe UI"/>
            </w:rPr>
          </w:rPrChange>
        </w:rPr>
      </w:pPr>
      <w:r w:rsidRPr="00E01AD4">
        <w:rPr>
          <w:rFonts w:ascii="Segoe UI" w:hAnsi="Segoe UI" w:cs="Segoe UI"/>
        </w:rPr>
        <w:br w:type="page"/>
      </w:r>
    </w:p>
    <w:p w:rsidR="00597109" w:rsidRPr="00E01AD4" w:rsidRDefault="00597109" w:rsidP="00597109">
      <w:pPr>
        <w:pStyle w:val="Heading2"/>
        <w:rPr>
          <w:rFonts w:ascii="Segoe UI" w:hAnsi="Segoe UI" w:cs="Segoe UI"/>
          <w:color w:val="auto"/>
          <w:sz w:val="22"/>
          <w:rPrChange w:id="600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601" w:name="_Toc211762446"/>
      <w:bookmarkStart w:id="602" w:name="_Toc212156926"/>
      <w:r w:rsidRPr="00E01AD4">
        <w:rPr>
          <w:rStyle w:val="Strong"/>
          <w:rFonts w:ascii="Segoe UI" w:hAnsi="Segoe UI" w:cs="Segoe UI"/>
          <w:color w:val="auto"/>
          <w:sz w:val="22"/>
          <w:rPrChange w:id="603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lastRenderedPageBreak/>
        <w:t>4.0 – Development Phases</w:t>
      </w:r>
      <w:bookmarkEnd w:id="601"/>
      <w:bookmarkEnd w:id="602"/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604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605" w:name="_Toc211762447"/>
      <w:bookmarkStart w:id="606" w:name="_Toc212156927"/>
      <w:r w:rsidRPr="00E01AD4">
        <w:rPr>
          <w:rStyle w:val="Strong"/>
          <w:rFonts w:ascii="Segoe UI" w:hAnsi="Segoe UI" w:cs="Segoe UI"/>
          <w:color w:val="auto"/>
          <w:sz w:val="22"/>
          <w:rPrChange w:id="607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4.1 Overview</w:t>
      </w:r>
      <w:bookmarkEnd w:id="605"/>
      <w:bookmarkEnd w:id="606"/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6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6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development of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61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6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follows a </w:t>
      </w:r>
      <w:r w:rsidRPr="00E01AD4">
        <w:rPr>
          <w:rStyle w:val="Strong"/>
          <w:rFonts w:ascii="Segoe UI" w:hAnsi="Segoe UI" w:cs="Segoe UI"/>
          <w:sz w:val="22"/>
          <w:rPrChange w:id="61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phased and modular approach</w:t>
      </w:r>
      <w:r w:rsidRPr="00E01AD4">
        <w:rPr>
          <w:rFonts w:ascii="Segoe UI" w:hAnsi="Segoe UI" w:cs="Segoe UI"/>
          <w:sz w:val="22"/>
          <w:rPrChange w:id="6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ensuring a smooth evolution from a core Minimum Viable Product (MVP) to a fully integrated, AI-powered digital health ecosystem.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6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6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Each phase is strategically structured to:</w:t>
      </w:r>
    </w:p>
    <w:p w:rsidR="00597109" w:rsidRPr="00E01AD4" w:rsidRDefault="00597109" w:rsidP="004A500D">
      <w:pPr>
        <w:pStyle w:val="NormalWeb"/>
        <w:numPr>
          <w:ilvl w:val="0"/>
          <w:numId w:val="20"/>
        </w:numPr>
        <w:rPr>
          <w:rFonts w:ascii="Segoe UI" w:hAnsi="Segoe UI" w:cs="Segoe UI"/>
          <w:sz w:val="22"/>
          <w:rPrChange w:id="6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6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Establish a </w:t>
      </w:r>
      <w:r w:rsidRPr="00E01AD4">
        <w:rPr>
          <w:rStyle w:val="Strong"/>
          <w:rFonts w:ascii="Segoe UI" w:hAnsi="Segoe UI" w:cs="Segoe UI"/>
          <w:sz w:val="22"/>
          <w:rPrChange w:id="61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stable foundation</w:t>
      </w:r>
      <w:r w:rsidRPr="00E01AD4">
        <w:rPr>
          <w:rFonts w:ascii="Segoe UI" w:hAnsi="Segoe UI" w:cs="Segoe UI"/>
          <w:sz w:val="22"/>
          <w:rPrChange w:id="6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before introducing advanced features.</w:t>
      </w:r>
    </w:p>
    <w:p w:rsidR="00597109" w:rsidRPr="00E01AD4" w:rsidRDefault="00597109" w:rsidP="004A500D">
      <w:pPr>
        <w:pStyle w:val="NormalWeb"/>
        <w:numPr>
          <w:ilvl w:val="0"/>
          <w:numId w:val="20"/>
        </w:numPr>
        <w:rPr>
          <w:rFonts w:ascii="Segoe UI" w:hAnsi="Segoe UI" w:cs="Segoe UI"/>
          <w:sz w:val="22"/>
          <w:rPrChange w:id="6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6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Allow </w:t>
      </w:r>
      <w:r w:rsidRPr="00E01AD4">
        <w:rPr>
          <w:rStyle w:val="Strong"/>
          <w:rFonts w:ascii="Segoe UI" w:hAnsi="Segoe UI" w:cs="Segoe UI"/>
          <w:sz w:val="22"/>
          <w:rPrChange w:id="62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continuous testing and validation</w:t>
      </w:r>
      <w:r w:rsidRPr="00E01AD4">
        <w:rPr>
          <w:rFonts w:ascii="Segoe UI" w:hAnsi="Segoe UI" w:cs="Segoe UI"/>
          <w:sz w:val="22"/>
          <w:rPrChange w:id="6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through user feedback.</w:t>
      </w:r>
    </w:p>
    <w:p w:rsidR="00597109" w:rsidRPr="00E01AD4" w:rsidRDefault="00597109" w:rsidP="004A500D">
      <w:pPr>
        <w:pStyle w:val="NormalWeb"/>
        <w:numPr>
          <w:ilvl w:val="0"/>
          <w:numId w:val="20"/>
        </w:numPr>
        <w:rPr>
          <w:rFonts w:ascii="Segoe UI" w:hAnsi="Segoe UI" w:cs="Segoe UI"/>
          <w:sz w:val="22"/>
          <w:rPrChange w:id="6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6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Maintain </w:t>
      </w:r>
      <w:r w:rsidRPr="00E01AD4">
        <w:rPr>
          <w:rStyle w:val="Strong"/>
          <w:rFonts w:ascii="Segoe UI" w:hAnsi="Segoe UI" w:cs="Segoe UI"/>
          <w:sz w:val="22"/>
          <w:rPrChange w:id="62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scalability</w:t>
      </w:r>
      <w:r w:rsidRPr="00E01AD4">
        <w:rPr>
          <w:rFonts w:ascii="Segoe UI" w:hAnsi="Segoe UI" w:cs="Segoe UI"/>
          <w:sz w:val="22"/>
          <w:rPrChange w:id="6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62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security</w:t>
      </w:r>
      <w:r w:rsidRPr="00E01AD4">
        <w:rPr>
          <w:rFonts w:ascii="Segoe UI" w:hAnsi="Segoe UI" w:cs="Segoe UI"/>
          <w:sz w:val="22"/>
          <w:rPrChange w:id="6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Strong"/>
          <w:rFonts w:ascii="Segoe UI" w:hAnsi="Segoe UI" w:cs="Segoe UI"/>
          <w:sz w:val="22"/>
          <w:rPrChange w:id="63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compliance</w:t>
      </w:r>
      <w:r w:rsidRPr="00E01AD4">
        <w:rPr>
          <w:rFonts w:ascii="Segoe UI" w:hAnsi="Segoe UI" w:cs="Segoe UI"/>
          <w:sz w:val="22"/>
          <w:rPrChange w:id="6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throughout.</w:t>
      </w:r>
    </w:p>
    <w:p w:rsidR="00597109" w:rsidRPr="00E01AD4" w:rsidRDefault="00597109" w:rsidP="004A500D">
      <w:pPr>
        <w:pStyle w:val="NormalWeb"/>
        <w:numPr>
          <w:ilvl w:val="0"/>
          <w:numId w:val="20"/>
        </w:numPr>
        <w:rPr>
          <w:rFonts w:ascii="Segoe UI" w:hAnsi="Segoe UI" w:cs="Segoe UI"/>
          <w:sz w:val="22"/>
          <w:rPrChange w:id="6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6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Enable </w:t>
      </w:r>
      <w:r w:rsidRPr="00E01AD4">
        <w:rPr>
          <w:rStyle w:val="Strong"/>
          <w:rFonts w:ascii="Segoe UI" w:hAnsi="Segoe UI" w:cs="Segoe UI"/>
          <w:sz w:val="22"/>
          <w:rPrChange w:id="63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progressive enhancement</w:t>
      </w:r>
      <w:r w:rsidRPr="00E01AD4">
        <w:rPr>
          <w:rFonts w:ascii="Segoe UI" w:hAnsi="Segoe UI" w:cs="Segoe UI"/>
          <w:sz w:val="22"/>
          <w:rPrChange w:id="6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rather than abrupt feature additions.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6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6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This phased model allows the development team to focus on </w:t>
      </w:r>
      <w:r w:rsidRPr="00E01AD4">
        <w:rPr>
          <w:rStyle w:val="Strong"/>
          <w:rFonts w:ascii="Segoe UI" w:hAnsi="Segoe UI" w:cs="Segoe UI"/>
          <w:sz w:val="22"/>
          <w:rPrChange w:id="63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core stability first</w:t>
      </w:r>
      <w:r w:rsidRPr="00E01AD4">
        <w:rPr>
          <w:rFonts w:ascii="Segoe UI" w:hAnsi="Segoe UI" w:cs="Segoe UI"/>
          <w:sz w:val="22"/>
          <w:rPrChange w:id="6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then expand iteratively into emotional analytics, cloud intelligence, and clinician connectivity.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39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640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641" w:name="_Toc211762448"/>
      <w:bookmarkStart w:id="642" w:name="_Toc212156928"/>
      <w:r w:rsidRPr="00E01AD4">
        <w:rPr>
          <w:rStyle w:val="Strong"/>
          <w:rFonts w:ascii="Segoe UI" w:hAnsi="Segoe UI" w:cs="Segoe UI"/>
          <w:color w:val="auto"/>
          <w:sz w:val="22"/>
          <w:rPrChange w:id="643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4.2 Phase Structure Overview</w:t>
      </w:r>
      <w:bookmarkEnd w:id="641"/>
      <w:bookmarkEnd w:id="64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2154"/>
        <w:gridCol w:w="4109"/>
        <w:gridCol w:w="2330"/>
      </w:tblGrid>
      <w:tr w:rsidR="00E01AD4" w:rsidRPr="00E01AD4" w:rsidTr="005971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jc w:val="center"/>
              <w:rPr>
                <w:rFonts w:ascii="Segoe UI" w:hAnsi="Segoe UI" w:cs="Segoe UI"/>
                <w:b/>
                <w:rPrChange w:id="644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jc w:val="center"/>
              <w:rPr>
                <w:rFonts w:ascii="Segoe UI" w:hAnsi="Segoe UI" w:cs="Segoe UI"/>
                <w:b/>
                <w:rPrChange w:id="645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jc w:val="center"/>
              <w:rPr>
                <w:rFonts w:ascii="Segoe UI" w:hAnsi="Segoe UI" w:cs="Segoe UI"/>
                <w:b/>
                <w:rPrChange w:id="646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Core Focus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jc w:val="center"/>
              <w:rPr>
                <w:rFonts w:ascii="Segoe UI" w:hAnsi="Segoe UI" w:cs="Segoe UI"/>
                <w:b/>
                <w:rPrChange w:id="647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Key Stakeholders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Core Medication System (MVP)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Medication tracking, scheduling, and reminders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Patients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Mood &amp; Emotional Wellness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Mood check-ins, mood charts, emotional analytics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Patients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Caregiver &amp; Shared Access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Multi-user roles, caregiver integration, shared dashboards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Patients, Caregivers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AI Insights &amp; Predictive Analytics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Smart adherence prediction, AI correlation between mood and medication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Patients, Healthcare Professionals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Clinical &amp; Cloud Expansion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Doctor portal, data export, EMR integration, cloud scaling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Clinicians, Admins</w:t>
            </w:r>
          </w:p>
        </w:tc>
      </w:tr>
    </w:tbl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40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648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649" w:name="_Toc211762449"/>
      <w:bookmarkStart w:id="650" w:name="_Toc212156929"/>
      <w:r w:rsidRPr="00E01AD4">
        <w:rPr>
          <w:rStyle w:val="Strong"/>
          <w:rFonts w:ascii="Segoe UI" w:hAnsi="Segoe UI" w:cs="Segoe UI"/>
          <w:color w:val="auto"/>
          <w:sz w:val="22"/>
          <w:rPrChange w:id="651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4.3 Phase 1 – Core Medication System (MVP)</w:t>
      </w:r>
      <w:bookmarkEnd w:id="649"/>
      <w:bookmarkEnd w:id="650"/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65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Objective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6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6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Establish a robust foundation that provides the </w:t>
      </w:r>
      <w:r w:rsidRPr="00E01AD4">
        <w:rPr>
          <w:rStyle w:val="Strong"/>
          <w:rFonts w:ascii="Segoe UI" w:hAnsi="Segoe UI" w:cs="Segoe UI"/>
          <w:sz w:val="22"/>
          <w:rPrChange w:id="65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essential medication management </w:t>
      </w:r>
      <w:proofErr w:type="gramStart"/>
      <w:r w:rsidRPr="00E01AD4">
        <w:rPr>
          <w:rStyle w:val="Strong"/>
          <w:rFonts w:ascii="Segoe UI" w:hAnsi="Segoe UI" w:cs="Segoe UI"/>
          <w:sz w:val="22"/>
          <w:rPrChange w:id="65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features</w:t>
      </w:r>
      <w:r w:rsidRPr="00E01AD4">
        <w:rPr>
          <w:rFonts w:ascii="Segoe UI" w:hAnsi="Segoe UI" w:cs="Segoe UI"/>
          <w:sz w:val="22"/>
          <w:rPrChange w:id="6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 ensuring</w:t>
      </w:r>
      <w:proofErr w:type="gramEnd"/>
      <w:r w:rsidRPr="00E01AD4">
        <w:rPr>
          <w:rFonts w:ascii="Segoe UI" w:hAnsi="Segoe UI" w:cs="Segoe UI"/>
          <w:sz w:val="22"/>
          <w:rPrChange w:id="6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accuracy, usability, and data integrity.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659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Key Features</w:t>
      </w:r>
    </w:p>
    <w:p w:rsidR="00597109" w:rsidRPr="00E01AD4" w:rsidRDefault="00597109" w:rsidP="004A500D">
      <w:pPr>
        <w:pStyle w:val="NormalWeb"/>
        <w:numPr>
          <w:ilvl w:val="0"/>
          <w:numId w:val="21"/>
        </w:numPr>
        <w:rPr>
          <w:rFonts w:ascii="Segoe UI" w:hAnsi="Segoe UI" w:cs="Segoe UI"/>
          <w:sz w:val="22"/>
          <w:rPrChange w:id="6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66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User Authentication &amp; Profiles:</w:t>
      </w:r>
      <w:r w:rsidRPr="00E01AD4">
        <w:rPr>
          <w:rFonts w:ascii="Segoe UI" w:hAnsi="Segoe UI" w:cs="Segoe UI"/>
          <w:sz w:val="22"/>
          <w:rPrChange w:id="6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Secure account creation using JWT (</w:t>
      </w:r>
      <w:proofErr w:type="spellStart"/>
      <w:r w:rsidRPr="00E01AD4">
        <w:rPr>
          <w:rFonts w:ascii="Segoe UI" w:hAnsi="Segoe UI" w:cs="Segoe UI"/>
          <w:sz w:val="22"/>
          <w:rPrChange w:id="6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HttpOnly</w:t>
      </w:r>
      <w:proofErr w:type="spellEnd"/>
      <w:r w:rsidRPr="00E01AD4">
        <w:rPr>
          <w:rFonts w:ascii="Segoe UI" w:hAnsi="Segoe UI" w:cs="Segoe UI"/>
          <w:sz w:val="22"/>
          <w:rPrChange w:id="6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cookies) for patient privacy.</w:t>
      </w:r>
    </w:p>
    <w:p w:rsidR="00597109" w:rsidRPr="00E01AD4" w:rsidRDefault="00597109" w:rsidP="004A500D">
      <w:pPr>
        <w:pStyle w:val="NormalWeb"/>
        <w:numPr>
          <w:ilvl w:val="0"/>
          <w:numId w:val="21"/>
        </w:numPr>
        <w:rPr>
          <w:rFonts w:ascii="Segoe UI" w:hAnsi="Segoe UI" w:cs="Segoe UI"/>
          <w:sz w:val="22"/>
          <w:rPrChange w:id="6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66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Medication Scheduler:</w:t>
      </w:r>
      <w:r w:rsidRPr="00E01AD4">
        <w:rPr>
          <w:rFonts w:ascii="Segoe UI" w:hAnsi="Segoe UI" w:cs="Segoe UI"/>
          <w:sz w:val="22"/>
          <w:rPrChange w:id="6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Define medication name, dosage, time, and recurrence (daily, weekly, custom).</w:t>
      </w:r>
    </w:p>
    <w:p w:rsidR="00597109" w:rsidRPr="00E01AD4" w:rsidRDefault="00597109" w:rsidP="004A500D">
      <w:pPr>
        <w:pStyle w:val="NormalWeb"/>
        <w:numPr>
          <w:ilvl w:val="0"/>
          <w:numId w:val="21"/>
        </w:numPr>
        <w:rPr>
          <w:rFonts w:ascii="Segoe UI" w:hAnsi="Segoe UI" w:cs="Segoe UI"/>
          <w:sz w:val="22"/>
          <w:rPrChange w:id="6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66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Smart Reminders:</w:t>
      </w:r>
      <w:r w:rsidRPr="00E01AD4">
        <w:rPr>
          <w:rFonts w:ascii="Segoe UI" w:hAnsi="Segoe UI" w:cs="Segoe UI"/>
          <w:sz w:val="22"/>
          <w:rPrChange w:id="6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Firebase-based notifications with optional snooze or “taken later” responses.</w:t>
      </w:r>
    </w:p>
    <w:p w:rsidR="00597109" w:rsidRPr="00E01AD4" w:rsidRDefault="00597109" w:rsidP="004A500D">
      <w:pPr>
        <w:pStyle w:val="NormalWeb"/>
        <w:numPr>
          <w:ilvl w:val="0"/>
          <w:numId w:val="21"/>
        </w:numPr>
        <w:rPr>
          <w:rFonts w:ascii="Segoe UI" w:hAnsi="Segoe UI" w:cs="Segoe UI"/>
          <w:sz w:val="22"/>
          <w:rPrChange w:id="6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67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Medication Logs:</w:t>
      </w:r>
      <w:r w:rsidRPr="00E01AD4">
        <w:rPr>
          <w:rFonts w:ascii="Segoe UI" w:hAnsi="Segoe UI" w:cs="Segoe UI"/>
          <w:sz w:val="22"/>
          <w:rPrChange w:id="6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Auto-record each acknowledgment (Taken, Missed, Skipped).</w:t>
      </w:r>
    </w:p>
    <w:p w:rsidR="00597109" w:rsidRPr="00E01AD4" w:rsidRDefault="00597109" w:rsidP="004A500D">
      <w:pPr>
        <w:pStyle w:val="NormalWeb"/>
        <w:numPr>
          <w:ilvl w:val="0"/>
          <w:numId w:val="21"/>
        </w:numPr>
        <w:rPr>
          <w:rFonts w:ascii="Segoe UI" w:hAnsi="Segoe UI" w:cs="Segoe UI"/>
          <w:sz w:val="22"/>
          <w:rPrChange w:id="6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67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Refill Alerts:</w:t>
      </w:r>
      <w:r w:rsidRPr="00E01AD4">
        <w:rPr>
          <w:rFonts w:ascii="Segoe UI" w:hAnsi="Segoe UI" w:cs="Segoe UI"/>
          <w:sz w:val="22"/>
          <w:rPrChange w:id="6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Prompt users when their medication supply is running low.</w:t>
      </w:r>
    </w:p>
    <w:p w:rsidR="00597109" w:rsidRPr="00E01AD4" w:rsidRDefault="00597109" w:rsidP="004A500D">
      <w:pPr>
        <w:pStyle w:val="NormalWeb"/>
        <w:numPr>
          <w:ilvl w:val="0"/>
          <w:numId w:val="21"/>
        </w:numPr>
        <w:rPr>
          <w:rFonts w:ascii="Segoe UI" w:hAnsi="Segoe UI" w:cs="Segoe UI"/>
          <w:sz w:val="22"/>
          <w:rPrChange w:id="6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67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Adherence Reports:</w:t>
      </w:r>
      <w:r w:rsidRPr="00E01AD4">
        <w:rPr>
          <w:rFonts w:ascii="Segoe UI" w:hAnsi="Segoe UI" w:cs="Segoe UI"/>
          <w:sz w:val="22"/>
          <w:rPrChange w:id="6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Basic visual analytics (charts and completion percentages).</w:t>
      </w:r>
    </w:p>
    <w:p w:rsidR="00597109" w:rsidRPr="00E01AD4" w:rsidRDefault="00597109" w:rsidP="004A500D">
      <w:pPr>
        <w:pStyle w:val="NormalWeb"/>
        <w:numPr>
          <w:ilvl w:val="0"/>
          <w:numId w:val="21"/>
        </w:numPr>
        <w:rPr>
          <w:rFonts w:ascii="Segoe UI" w:hAnsi="Segoe UI" w:cs="Segoe UI"/>
          <w:sz w:val="22"/>
          <w:rPrChange w:id="6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68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Offline Capability (Optional):</w:t>
      </w:r>
      <w:r w:rsidRPr="00E01AD4">
        <w:rPr>
          <w:rFonts w:ascii="Segoe UI" w:hAnsi="Segoe UI" w:cs="Segoe UI"/>
          <w:sz w:val="22"/>
          <w:rPrChange w:id="6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Local data sync using </w:t>
      </w:r>
      <w:proofErr w:type="spellStart"/>
      <w:r w:rsidRPr="00E01AD4">
        <w:rPr>
          <w:rFonts w:ascii="Segoe UI" w:hAnsi="Segoe UI" w:cs="Segoe UI"/>
          <w:sz w:val="22"/>
          <w:rPrChange w:id="6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IndexedDB</w:t>
      </w:r>
      <w:proofErr w:type="spellEnd"/>
      <w:r w:rsidRPr="00E01AD4">
        <w:rPr>
          <w:rFonts w:ascii="Segoe UI" w:hAnsi="Segoe UI" w:cs="Segoe UI"/>
          <w:sz w:val="22"/>
          <w:rPrChange w:id="6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or device storage.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68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Development Goals</w:t>
      </w:r>
    </w:p>
    <w:p w:rsidR="00597109" w:rsidRPr="00E01AD4" w:rsidRDefault="00597109" w:rsidP="004A500D">
      <w:pPr>
        <w:pStyle w:val="NormalWeb"/>
        <w:numPr>
          <w:ilvl w:val="0"/>
          <w:numId w:val="22"/>
        </w:numPr>
        <w:rPr>
          <w:rFonts w:ascii="Segoe UI" w:hAnsi="Segoe UI" w:cs="Segoe UI"/>
          <w:sz w:val="22"/>
          <w:rPrChange w:id="6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6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Build backend using </w:t>
      </w:r>
      <w:r w:rsidRPr="00E01AD4">
        <w:rPr>
          <w:rStyle w:val="Strong"/>
          <w:rFonts w:ascii="Segoe UI" w:hAnsi="Segoe UI" w:cs="Segoe UI"/>
          <w:sz w:val="22"/>
          <w:rPrChange w:id="68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Node.js + Express</w:t>
      </w:r>
      <w:r w:rsidRPr="00E01AD4">
        <w:rPr>
          <w:rFonts w:ascii="Segoe UI" w:hAnsi="Segoe UI" w:cs="Segoe UI"/>
          <w:sz w:val="22"/>
          <w:rPrChange w:id="6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(or </w:t>
      </w:r>
      <w:proofErr w:type="spellStart"/>
      <w:r w:rsidRPr="00E01AD4">
        <w:rPr>
          <w:rFonts w:ascii="Segoe UI" w:hAnsi="Segoe UI" w:cs="Segoe UI"/>
          <w:sz w:val="22"/>
          <w:rPrChange w:id="6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FastAPI</w:t>
      </w:r>
      <w:proofErr w:type="spellEnd"/>
      <w:r w:rsidRPr="00E01AD4">
        <w:rPr>
          <w:rFonts w:ascii="Segoe UI" w:hAnsi="Segoe UI" w:cs="Segoe UI"/>
          <w:sz w:val="22"/>
          <w:rPrChange w:id="6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alternative).</w:t>
      </w:r>
    </w:p>
    <w:p w:rsidR="00597109" w:rsidRPr="00E01AD4" w:rsidRDefault="00597109" w:rsidP="004A500D">
      <w:pPr>
        <w:pStyle w:val="NormalWeb"/>
        <w:numPr>
          <w:ilvl w:val="0"/>
          <w:numId w:val="22"/>
        </w:numPr>
        <w:rPr>
          <w:rFonts w:ascii="Segoe UI" w:hAnsi="Segoe UI" w:cs="Segoe UI"/>
          <w:sz w:val="22"/>
          <w:rPrChange w:id="6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6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Database: </w:t>
      </w:r>
      <w:r w:rsidRPr="00E01AD4">
        <w:rPr>
          <w:rStyle w:val="Strong"/>
          <w:rFonts w:ascii="Segoe UI" w:hAnsi="Segoe UI" w:cs="Segoe UI"/>
          <w:sz w:val="22"/>
          <w:rPrChange w:id="69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MongoDB</w:t>
      </w:r>
      <w:r w:rsidRPr="00E01AD4">
        <w:rPr>
          <w:rFonts w:ascii="Segoe UI" w:hAnsi="Segoe UI" w:cs="Segoe UI"/>
          <w:sz w:val="22"/>
          <w:rPrChange w:id="6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with secure schema design for users, medications, and logs.</w:t>
      </w:r>
    </w:p>
    <w:p w:rsidR="00597109" w:rsidRPr="00E01AD4" w:rsidRDefault="00597109" w:rsidP="004A500D">
      <w:pPr>
        <w:pStyle w:val="NormalWeb"/>
        <w:numPr>
          <w:ilvl w:val="0"/>
          <w:numId w:val="22"/>
        </w:numPr>
        <w:rPr>
          <w:rFonts w:ascii="Segoe UI" w:hAnsi="Segoe UI" w:cs="Segoe UI"/>
          <w:sz w:val="22"/>
          <w:rPrChange w:id="6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6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Notifications: </w:t>
      </w:r>
      <w:r w:rsidRPr="00E01AD4">
        <w:rPr>
          <w:rStyle w:val="Strong"/>
          <w:rFonts w:ascii="Segoe UI" w:hAnsi="Segoe UI" w:cs="Segoe UI"/>
          <w:sz w:val="22"/>
          <w:rPrChange w:id="69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Firebase Cloud Messaging (FCM)</w:t>
      </w:r>
      <w:r w:rsidRPr="00E01AD4">
        <w:rPr>
          <w:rFonts w:ascii="Segoe UI" w:hAnsi="Segoe UI" w:cs="Segoe UI"/>
          <w:sz w:val="22"/>
          <w:rPrChange w:id="6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597109" w:rsidRPr="00E01AD4" w:rsidRDefault="00597109" w:rsidP="004A500D">
      <w:pPr>
        <w:pStyle w:val="NormalWeb"/>
        <w:numPr>
          <w:ilvl w:val="0"/>
          <w:numId w:val="22"/>
        </w:numPr>
        <w:rPr>
          <w:rFonts w:ascii="Segoe UI" w:hAnsi="Segoe UI" w:cs="Segoe UI"/>
          <w:sz w:val="22"/>
          <w:rPrChange w:id="7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7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Media Storage (future use):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70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Cloudinary</w:t>
      </w:r>
      <w:proofErr w:type="spellEnd"/>
      <w:r w:rsidRPr="00E01AD4">
        <w:rPr>
          <w:rFonts w:ascii="Segoe UI" w:hAnsi="Segoe UI" w:cs="Segoe UI"/>
          <w:sz w:val="22"/>
          <w:rPrChange w:id="7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secure image management.</w:t>
      </w:r>
    </w:p>
    <w:p w:rsidR="00597109" w:rsidRPr="00E01AD4" w:rsidRDefault="00597109" w:rsidP="004A500D">
      <w:pPr>
        <w:pStyle w:val="NormalWeb"/>
        <w:numPr>
          <w:ilvl w:val="0"/>
          <w:numId w:val="22"/>
        </w:numPr>
        <w:rPr>
          <w:rFonts w:ascii="Segoe UI" w:hAnsi="Segoe UI" w:cs="Segoe UI"/>
          <w:sz w:val="22"/>
          <w:rPrChange w:id="7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7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Authentication: JWT-based with role-based access control (RBAC).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70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Outcome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7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7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 </w:t>
      </w:r>
      <w:r w:rsidRPr="00E01AD4">
        <w:rPr>
          <w:rStyle w:val="Strong"/>
          <w:rFonts w:ascii="Segoe UI" w:hAnsi="Segoe UI" w:cs="Segoe UI"/>
          <w:sz w:val="22"/>
          <w:rPrChange w:id="70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fully functional MVP</w:t>
      </w:r>
      <w:r w:rsidRPr="00E01AD4">
        <w:rPr>
          <w:rFonts w:ascii="Segoe UI" w:hAnsi="Segoe UI" w:cs="Segoe UI"/>
          <w:sz w:val="22"/>
          <w:rPrChange w:id="7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capable of handling medication scheduling, reminders, and </w:t>
      </w:r>
      <w:proofErr w:type="gramStart"/>
      <w:r w:rsidRPr="00E01AD4">
        <w:rPr>
          <w:rFonts w:ascii="Segoe UI" w:hAnsi="Segoe UI" w:cs="Segoe UI"/>
          <w:sz w:val="22"/>
          <w:rPrChange w:id="7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reporting  ready</w:t>
      </w:r>
      <w:proofErr w:type="gramEnd"/>
      <w:r w:rsidRPr="00E01AD4">
        <w:rPr>
          <w:rFonts w:ascii="Segoe UI" w:hAnsi="Segoe UI" w:cs="Segoe UI"/>
          <w:sz w:val="22"/>
          <w:rPrChange w:id="7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user testing and iterative improvement.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41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713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714" w:name="_Toc211762450"/>
      <w:bookmarkStart w:id="715" w:name="_Toc212156930"/>
      <w:r w:rsidRPr="00E01AD4">
        <w:rPr>
          <w:rStyle w:val="Strong"/>
          <w:rFonts w:ascii="Segoe UI" w:hAnsi="Segoe UI" w:cs="Segoe UI"/>
          <w:color w:val="auto"/>
          <w:sz w:val="22"/>
          <w:rPrChange w:id="716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4.4 Phase 2 – Mood &amp; Emotional Wellness</w:t>
      </w:r>
      <w:bookmarkEnd w:id="714"/>
      <w:bookmarkEnd w:id="715"/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717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Objective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7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7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Integrate mental health tracking into </w:t>
      </w:r>
      <w:proofErr w:type="spellStart"/>
      <w:r w:rsidRPr="00E01AD4">
        <w:rPr>
          <w:rFonts w:ascii="Segoe UI" w:hAnsi="Segoe UI" w:cs="Segoe UI"/>
          <w:sz w:val="22"/>
          <w:rPrChange w:id="7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7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enabling users to monitor </w:t>
      </w:r>
      <w:r w:rsidRPr="00E01AD4">
        <w:rPr>
          <w:rStyle w:val="Strong"/>
          <w:rFonts w:ascii="Segoe UI" w:hAnsi="Segoe UI" w:cs="Segoe UI"/>
          <w:sz w:val="22"/>
          <w:rPrChange w:id="72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 patterns, stress levels, and emotional triggers</w:t>
      </w:r>
      <w:r w:rsidRPr="00E01AD4">
        <w:rPr>
          <w:rFonts w:ascii="Segoe UI" w:hAnsi="Segoe UI" w:cs="Segoe UI"/>
          <w:sz w:val="22"/>
          <w:rPrChange w:id="7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alongside medication adherence.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72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Key Features</w:t>
      </w:r>
    </w:p>
    <w:p w:rsidR="00597109" w:rsidRPr="00E01AD4" w:rsidRDefault="00597109" w:rsidP="004A500D">
      <w:pPr>
        <w:pStyle w:val="NormalWeb"/>
        <w:numPr>
          <w:ilvl w:val="0"/>
          <w:numId w:val="23"/>
        </w:numPr>
        <w:rPr>
          <w:rFonts w:ascii="Segoe UI" w:hAnsi="Segoe UI" w:cs="Segoe UI"/>
          <w:sz w:val="22"/>
          <w:rPrChange w:id="7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2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 Check-In System:</w:t>
      </w:r>
      <w:r w:rsidRPr="00E01AD4">
        <w:rPr>
          <w:rFonts w:ascii="Segoe UI" w:hAnsi="Segoe UI" w:cs="Segoe UI"/>
          <w:sz w:val="22"/>
          <w:rPrChange w:id="7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Users can log moods using emoji scales, color gradients, or descriptive tags (e.g., Happy, Neutral, Sad, Anxious).</w:t>
      </w:r>
    </w:p>
    <w:p w:rsidR="00597109" w:rsidRPr="00E01AD4" w:rsidRDefault="00597109" w:rsidP="004A500D">
      <w:pPr>
        <w:pStyle w:val="NormalWeb"/>
        <w:numPr>
          <w:ilvl w:val="0"/>
          <w:numId w:val="23"/>
        </w:numPr>
        <w:rPr>
          <w:rFonts w:ascii="Segoe UI" w:hAnsi="Segoe UI" w:cs="Segoe UI"/>
          <w:sz w:val="22"/>
          <w:rPrChange w:id="7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2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 Journal:</w:t>
      </w:r>
      <w:r w:rsidRPr="00E01AD4">
        <w:rPr>
          <w:rFonts w:ascii="Segoe UI" w:hAnsi="Segoe UI" w:cs="Segoe UI"/>
          <w:sz w:val="22"/>
          <w:rPrChange w:id="7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Optional text-based journaling for users to describe their day, symptoms, or experiences.</w:t>
      </w:r>
    </w:p>
    <w:p w:rsidR="00597109" w:rsidRPr="00E01AD4" w:rsidRDefault="00597109" w:rsidP="004A500D">
      <w:pPr>
        <w:pStyle w:val="NormalWeb"/>
        <w:numPr>
          <w:ilvl w:val="0"/>
          <w:numId w:val="23"/>
        </w:numPr>
        <w:rPr>
          <w:rFonts w:ascii="Segoe UI" w:hAnsi="Segoe UI" w:cs="Segoe UI"/>
          <w:sz w:val="22"/>
          <w:rPrChange w:id="7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3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 Chart &amp; Analytics:</w:t>
      </w:r>
      <w:r w:rsidRPr="00E01AD4">
        <w:rPr>
          <w:rFonts w:ascii="Segoe UI" w:hAnsi="Segoe UI" w:cs="Segoe UI"/>
          <w:sz w:val="22"/>
          <w:rPrChange w:id="7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Visual graph (bar/line/emoji-based) showing trends over days, weeks, and months.</w:t>
      </w:r>
    </w:p>
    <w:p w:rsidR="00597109" w:rsidRPr="00E01AD4" w:rsidRDefault="00597109" w:rsidP="004A500D">
      <w:pPr>
        <w:pStyle w:val="NormalWeb"/>
        <w:numPr>
          <w:ilvl w:val="0"/>
          <w:numId w:val="23"/>
        </w:numPr>
        <w:rPr>
          <w:rFonts w:ascii="Segoe UI" w:hAnsi="Segoe UI" w:cs="Segoe UI"/>
          <w:sz w:val="22"/>
          <w:rPrChange w:id="7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3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lastRenderedPageBreak/>
        <w:t>Mood–Medication Correlation (Basic):</w:t>
      </w:r>
      <w:r w:rsidRPr="00E01AD4">
        <w:rPr>
          <w:rFonts w:ascii="Segoe UI" w:hAnsi="Segoe UI" w:cs="Segoe UI"/>
          <w:sz w:val="22"/>
          <w:rPrChange w:id="7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A simple algorithm linking mood changes with medication adherence trends (e.g., missed doses vs. mood dips).</w:t>
      </w:r>
    </w:p>
    <w:p w:rsidR="00597109" w:rsidRPr="00E01AD4" w:rsidRDefault="00597109" w:rsidP="004A500D">
      <w:pPr>
        <w:pStyle w:val="NormalWeb"/>
        <w:numPr>
          <w:ilvl w:val="0"/>
          <w:numId w:val="23"/>
        </w:numPr>
        <w:rPr>
          <w:rFonts w:ascii="Segoe UI" w:hAnsi="Segoe UI" w:cs="Segoe UI"/>
          <w:sz w:val="22"/>
          <w:rPrChange w:id="7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3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Privacy Controls:</w:t>
      </w:r>
      <w:r w:rsidRPr="00E01AD4">
        <w:rPr>
          <w:rFonts w:ascii="Segoe UI" w:hAnsi="Segoe UI" w:cs="Segoe UI"/>
          <w:sz w:val="22"/>
          <w:rPrChange w:id="7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All mood entries encrypted and accessible only by the user (unless shared).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740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Focus</w:t>
      </w:r>
    </w:p>
    <w:p w:rsidR="00597109" w:rsidRPr="00E01AD4" w:rsidRDefault="00597109" w:rsidP="004A500D">
      <w:pPr>
        <w:pStyle w:val="NormalWeb"/>
        <w:numPr>
          <w:ilvl w:val="0"/>
          <w:numId w:val="24"/>
        </w:numPr>
        <w:rPr>
          <w:rFonts w:ascii="Segoe UI" w:hAnsi="Segoe UI" w:cs="Segoe UI"/>
          <w:sz w:val="22"/>
          <w:rPrChange w:id="74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7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Frontend integration of </w:t>
      </w:r>
      <w:r w:rsidRPr="00E01AD4">
        <w:rPr>
          <w:rStyle w:val="Strong"/>
          <w:rFonts w:ascii="Segoe UI" w:hAnsi="Segoe UI" w:cs="Segoe UI"/>
          <w:sz w:val="22"/>
          <w:rPrChange w:id="74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charting libraries</w:t>
      </w:r>
      <w:r w:rsidRPr="00E01AD4">
        <w:rPr>
          <w:rFonts w:ascii="Segoe UI" w:hAnsi="Segoe UI" w:cs="Segoe UI"/>
          <w:sz w:val="22"/>
          <w:rPrChange w:id="7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(e.g., Chart.js, </w:t>
      </w:r>
      <w:proofErr w:type="spellStart"/>
      <w:r w:rsidRPr="00E01AD4">
        <w:rPr>
          <w:rFonts w:ascii="Segoe UI" w:hAnsi="Segoe UI" w:cs="Segoe UI"/>
          <w:sz w:val="22"/>
          <w:rPrChange w:id="7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Recharts</w:t>
      </w:r>
      <w:proofErr w:type="spellEnd"/>
      <w:r w:rsidRPr="00E01AD4">
        <w:rPr>
          <w:rFonts w:ascii="Segoe UI" w:hAnsi="Segoe UI" w:cs="Segoe UI"/>
          <w:sz w:val="22"/>
          <w:rPrChange w:id="7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).</w:t>
      </w:r>
    </w:p>
    <w:p w:rsidR="00597109" w:rsidRPr="00E01AD4" w:rsidRDefault="00597109" w:rsidP="004A500D">
      <w:pPr>
        <w:pStyle w:val="NormalWeb"/>
        <w:numPr>
          <w:ilvl w:val="0"/>
          <w:numId w:val="24"/>
        </w:numPr>
        <w:rPr>
          <w:rFonts w:ascii="Segoe UI" w:hAnsi="Segoe UI" w:cs="Segoe UI"/>
          <w:sz w:val="22"/>
          <w:rPrChange w:id="7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7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Backend schema expansion: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74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mood_entries</w:t>
      </w:r>
      <w:proofErr w:type="spellEnd"/>
      <w:r w:rsidRPr="00E01AD4">
        <w:rPr>
          <w:rFonts w:ascii="Segoe UI" w:hAnsi="Segoe UI" w:cs="Segoe UI"/>
          <w:sz w:val="22"/>
          <w:rPrChange w:id="75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linked by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75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user_id</w:t>
      </w:r>
      <w:proofErr w:type="spellEnd"/>
      <w:r w:rsidRPr="00E01AD4">
        <w:rPr>
          <w:rFonts w:ascii="Segoe UI" w:hAnsi="Segoe UI" w:cs="Segoe UI"/>
          <w:sz w:val="22"/>
          <w:rPrChange w:id="7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HTMLCode"/>
          <w:rFonts w:ascii="Segoe UI" w:hAnsi="Segoe UI" w:cs="Segoe UI"/>
          <w:sz w:val="22"/>
          <w:rPrChange w:id="75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timestamp</w:t>
      </w:r>
      <w:r w:rsidRPr="00E01AD4">
        <w:rPr>
          <w:rFonts w:ascii="Segoe UI" w:hAnsi="Segoe UI" w:cs="Segoe UI"/>
          <w:sz w:val="22"/>
          <w:rPrChange w:id="7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597109" w:rsidRPr="00E01AD4" w:rsidRDefault="00597109" w:rsidP="004A500D">
      <w:pPr>
        <w:pStyle w:val="NormalWeb"/>
        <w:numPr>
          <w:ilvl w:val="0"/>
          <w:numId w:val="24"/>
        </w:numPr>
        <w:rPr>
          <w:rFonts w:ascii="Segoe UI" w:hAnsi="Segoe UI" w:cs="Segoe UI"/>
          <w:sz w:val="22"/>
          <w:rPrChange w:id="7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7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Secure data relationships between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75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medication_logs</w:t>
      </w:r>
      <w:proofErr w:type="spellEnd"/>
      <w:r w:rsidRPr="00E01AD4">
        <w:rPr>
          <w:rFonts w:ascii="Segoe UI" w:hAnsi="Segoe UI" w:cs="Segoe UI"/>
          <w:sz w:val="22"/>
          <w:rPrChange w:id="7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75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mood_logs</w:t>
      </w:r>
      <w:proofErr w:type="spellEnd"/>
      <w:r w:rsidRPr="00E01AD4">
        <w:rPr>
          <w:rFonts w:ascii="Segoe UI" w:hAnsi="Segoe UI" w:cs="Segoe UI"/>
          <w:sz w:val="22"/>
          <w:rPrChange w:id="7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597109" w:rsidRPr="00E01AD4" w:rsidRDefault="00597109" w:rsidP="004A500D">
      <w:pPr>
        <w:pStyle w:val="NormalWeb"/>
        <w:numPr>
          <w:ilvl w:val="0"/>
          <w:numId w:val="24"/>
        </w:numPr>
        <w:rPr>
          <w:rFonts w:ascii="Segoe UI" w:hAnsi="Segoe UI" w:cs="Segoe UI"/>
          <w:sz w:val="22"/>
          <w:rPrChange w:id="7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7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Lightweight analytics endpoint to compute averages or correlations.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76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Outcome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7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7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 holistic </w:t>
      </w:r>
      <w:r w:rsidRPr="00E01AD4">
        <w:rPr>
          <w:rStyle w:val="Strong"/>
          <w:rFonts w:ascii="Segoe UI" w:hAnsi="Segoe UI" w:cs="Segoe UI"/>
          <w:sz w:val="22"/>
          <w:rPrChange w:id="76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Mind–Medication tracking ecosystem</w:t>
      </w:r>
      <w:r w:rsidRPr="00E01AD4">
        <w:rPr>
          <w:rFonts w:ascii="Segoe UI" w:hAnsi="Segoe UI" w:cs="Segoe UI"/>
          <w:sz w:val="22"/>
          <w:rPrChange w:id="7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that encourages self-awareness and bridges emotional health with medical </w:t>
      </w:r>
      <w:proofErr w:type="gramStart"/>
      <w:r w:rsidRPr="00E01AD4">
        <w:rPr>
          <w:rFonts w:ascii="Segoe UI" w:hAnsi="Segoe UI" w:cs="Segoe UI"/>
          <w:sz w:val="22"/>
          <w:rPrChange w:id="7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adherence  paving</w:t>
      </w:r>
      <w:proofErr w:type="gramEnd"/>
      <w:r w:rsidRPr="00E01AD4">
        <w:rPr>
          <w:rFonts w:ascii="Segoe UI" w:hAnsi="Segoe UI" w:cs="Segoe UI"/>
          <w:sz w:val="22"/>
          <w:rPrChange w:id="7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the way for data-driven insights in later phases.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42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770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771" w:name="_Toc211762451"/>
      <w:bookmarkStart w:id="772" w:name="_Toc212156931"/>
      <w:r w:rsidRPr="00E01AD4">
        <w:rPr>
          <w:rStyle w:val="Strong"/>
          <w:rFonts w:ascii="Segoe UI" w:hAnsi="Segoe UI" w:cs="Segoe UI"/>
          <w:color w:val="auto"/>
          <w:sz w:val="22"/>
          <w:rPrChange w:id="773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4.5 Phase 3 – Caregiver &amp; Shared Access</w:t>
      </w:r>
      <w:bookmarkEnd w:id="771"/>
      <w:bookmarkEnd w:id="772"/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77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Objective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7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7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Introduce </w:t>
      </w:r>
      <w:r w:rsidRPr="00E01AD4">
        <w:rPr>
          <w:rStyle w:val="Strong"/>
          <w:rFonts w:ascii="Segoe UI" w:hAnsi="Segoe UI" w:cs="Segoe UI"/>
          <w:sz w:val="22"/>
          <w:rPrChange w:id="77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caregiver functionality</w:t>
      </w:r>
      <w:r w:rsidRPr="00E01AD4">
        <w:rPr>
          <w:rFonts w:ascii="Segoe UI" w:hAnsi="Segoe UI" w:cs="Segoe UI"/>
          <w:sz w:val="22"/>
          <w:rPrChange w:id="7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77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multi-user role-based access</w:t>
      </w:r>
      <w:r w:rsidRPr="00E01AD4">
        <w:rPr>
          <w:rFonts w:ascii="Segoe UI" w:hAnsi="Segoe UI" w:cs="Segoe UI"/>
          <w:sz w:val="22"/>
          <w:rPrChange w:id="7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to enhance support for dependents, elderly users, or patients under supervision.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781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Key Features</w:t>
      </w:r>
    </w:p>
    <w:p w:rsidR="00597109" w:rsidRPr="00E01AD4" w:rsidRDefault="00597109" w:rsidP="004A500D">
      <w:pPr>
        <w:pStyle w:val="NormalWeb"/>
        <w:numPr>
          <w:ilvl w:val="0"/>
          <w:numId w:val="25"/>
        </w:numPr>
        <w:rPr>
          <w:rFonts w:ascii="Segoe UI" w:hAnsi="Segoe UI" w:cs="Segoe UI"/>
          <w:sz w:val="22"/>
          <w:rPrChange w:id="7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8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Role-Based Access (RBAC):</w:t>
      </w:r>
      <w:r w:rsidRPr="00E01AD4">
        <w:rPr>
          <w:rFonts w:ascii="Segoe UI" w:hAnsi="Segoe UI" w:cs="Segoe UI"/>
          <w:sz w:val="22"/>
          <w:rPrChange w:id="7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Define roles such as </w:t>
      </w:r>
      <w:r w:rsidRPr="00E01AD4">
        <w:rPr>
          <w:rStyle w:val="HTMLCode"/>
          <w:rFonts w:ascii="Segoe UI" w:hAnsi="Segoe UI" w:cs="Segoe UI"/>
          <w:sz w:val="22"/>
          <w:rPrChange w:id="78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Patient</w:t>
      </w:r>
      <w:r w:rsidRPr="00E01AD4">
        <w:rPr>
          <w:rFonts w:ascii="Segoe UI" w:hAnsi="Segoe UI" w:cs="Segoe UI"/>
          <w:sz w:val="22"/>
          <w:rPrChange w:id="7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rPrChange w:id="78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Caregiver</w:t>
      </w:r>
      <w:r w:rsidRPr="00E01AD4">
        <w:rPr>
          <w:rFonts w:ascii="Segoe UI" w:hAnsi="Segoe UI" w:cs="Segoe UI"/>
          <w:sz w:val="22"/>
          <w:rPrChange w:id="7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HTMLCode"/>
          <w:rFonts w:ascii="Segoe UI" w:hAnsi="Segoe UI" w:cs="Segoe UI"/>
          <w:sz w:val="22"/>
          <w:rPrChange w:id="78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Admin</w:t>
      </w:r>
      <w:r w:rsidRPr="00E01AD4">
        <w:rPr>
          <w:rFonts w:ascii="Segoe UI" w:hAnsi="Segoe UI" w:cs="Segoe UI"/>
          <w:sz w:val="22"/>
          <w:rPrChange w:id="7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597109" w:rsidRPr="00E01AD4" w:rsidRDefault="00597109" w:rsidP="004A500D">
      <w:pPr>
        <w:pStyle w:val="NormalWeb"/>
        <w:numPr>
          <w:ilvl w:val="0"/>
          <w:numId w:val="25"/>
        </w:numPr>
        <w:rPr>
          <w:rFonts w:ascii="Segoe UI" w:hAnsi="Segoe UI" w:cs="Segoe UI"/>
          <w:sz w:val="22"/>
          <w:rPrChange w:id="7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9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Caregiver Dashboard:</w:t>
      </w:r>
      <w:r w:rsidRPr="00E01AD4">
        <w:rPr>
          <w:rFonts w:ascii="Segoe UI" w:hAnsi="Segoe UI" w:cs="Segoe UI"/>
          <w:sz w:val="22"/>
          <w:rPrChange w:id="7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Allows caregivers to view patient medication adherence summaries, missed-dose alerts, and mood charts (with consent).</w:t>
      </w:r>
    </w:p>
    <w:p w:rsidR="00597109" w:rsidRPr="00E01AD4" w:rsidRDefault="00597109" w:rsidP="004A500D">
      <w:pPr>
        <w:pStyle w:val="NormalWeb"/>
        <w:numPr>
          <w:ilvl w:val="0"/>
          <w:numId w:val="25"/>
        </w:numPr>
        <w:rPr>
          <w:rFonts w:ascii="Segoe UI" w:hAnsi="Segoe UI" w:cs="Segoe UI"/>
          <w:sz w:val="22"/>
          <w:rPrChange w:id="7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9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Secure Access Control:</w:t>
      </w:r>
      <w:r w:rsidRPr="00E01AD4">
        <w:rPr>
          <w:rFonts w:ascii="Segoe UI" w:hAnsi="Segoe UI" w:cs="Segoe UI"/>
          <w:sz w:val="22"/>
          <w:rPrChange w:id="7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Caregivers access only authorized patient data using permission tokens.</w:t>
      </w:r>
    </w:p>
    <w:p w:rsidR="00597109" w:rsidRPr="00E01AD4" w:rsidRDefault="00597109" w:rsidP="004A500D">
      <w:pPr>
        <w:pStyle w:val="NormalWeb"/>
        <w:numPr>
          <w:ilvl w:val="0"/>
          <w:numId w:val="25"/>
        </w:numPr>
        <w:rPr>
          <w:rFonts w:ascii="Segoe UI" w:hAnsi="Segoe UI" w:cs="Segoe UI"/>
          <w:sz w:val="22"/>
          <w:rPrChange w:id="7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79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Chat &amp; Notification System (Later Addition):</w:t>
      </w:r>
      <w:r w:rsidRPr="00E01AD4">
        <w:rPr>
          <w:rFonts w:ascii="Segoe UI" w:hAnsi="Segoe UI" w:cs="Segoe UI"/>
          <w:sz w:val="22"/>
          <w:rPrChange w:id="7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Secure text communication and supportive messaging between caregiver and patient.</w:t>
      </w:r>
    </w:p>
    <w:p w:rsidR="00597109" w:rsidRPr="00E01AD4" w:rsidRDefault="00597109" w:rsidP="004A500D">
      <w:pPr>
        <w:pStyle w:val="NormalWeb"/>
        <w:numPr>
          <w:ilvl w:val="0"/>
          <w:numId w:val="25"/>
        </w:numPr>
        <w:rPr>
          <w:rFonts w:ascii="Segoe UI" w:hAnsi="Segoe UI" w:cs="Segoe UI"/>
          <w:sz w:val="22"/>
          <w:rPrChange w:id="8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0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Audit Logs:</w:t>
      </w:r>
      <w:r w:rsidRPr="00E01AD4">
        <w:rPr>
          <w:rFonts w:ascii="Segoe UI" w:hAnsi="Segoe UI" w:cs="Segoe UI"/>
          <w:sz w:val="22"/>
          <w:rPrChange w:id="8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Every caregiver access or change is logged for compliance.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80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Focus</w:t>
      </w:r>
    </w:p>
    <w:p w:rsidR="00597109" w:rsidRPr="00E01AD4" w:rsidRDefault="00597109" w:rsidP="004A500D">
      <w:pPr>
        <w:pStyle w:val="NormalWeb"/>
        <w:numPr>
          <w:ilvl w:val="0"/>
          <w:numId w:val="26"/>
        </w:numPr>
        <w:rPr>
          <w:rFonts w:ascii="Segoe UI" w:hAnsi="Segoe UI" w:cs="Segoe UI"/>
          <w:sz w:val="22"/>
          <w:rPrChange w:id="8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Implement </w:t>
      </w:r>
      <w:r w:rsidRPr="00E01AD4">
        <w:rPr>
          <w:rStyle w:val="Strong"/>
          <w:rFonts w:ascii="Segoe UI" w:hAnsi="Segoe UI" w:cs="Segoe UI"/>
          <w:sz w:val="22"/>
          <w:rPrChange w:id="80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RBAC Middleware</w:t>
      </w:r>
      <w:r w:rsidRPr="00E01AD4">
        <w:rPr>
          <w:rFonts w:ascii="Segoe UI" w:hAnsi="Segoe UI" w:cs="Segoe UI"/>
          <w:sz w:val="22"/>
          <w:rPrChange w:id="8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access verification.</w:t>
      </w:r>
    </w:p>
    <w:p w:rsidR="00597109" w:rsidRPr="00E01AD4" w:rsidRDefault="00597109" w:rsidP="004A500D">
      <w:pPr>
        <w:pStyle w:val="NormalWeb"/>
        <w:numPr>
          <w:ilvl w:val="0"/>
          <w:numId w:val="26"/>
        </w:numPr>
        <w:rPr>
          <w:rFonts w:ascii="Segoe UI" w:hAnsi="Segoe UI" w:cs="Segoe UI"/>
          <w:sz w:val="22"/>
          <w:rPrChange w:id="8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lastRenderedPageBreak/>
        <w:t>Extend existing MongoDB schema to handle multi-user data relationships.</w:t>
      </w:r>
    </w:p>
    <w:p w:rsidR="00597109" w:rsidRPr="00E01AD4" w:rsidRDefault="00597109" w:rsidP="004A500D">
      <w:pPr>
        <w:pStyle w:val="NormalWeb"/>
        <w:numPr>
          <w:ilvl w:val="0"/>
          <w:numId w:val="26"/>
        </w:numPr>
        <w:rPr>
          <w:rFonts w:ascii="Segoe UI" w:hAnsi="Segoe UI" w:cs="Segoe UI"/>
          <w:sz w:val="22"/>
          <w:rPrChange w:id="8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UI components for caregiver dashboards and summary cards.</w:t>
      </w:r>
    </w:p>
    <w:p w:rsidR="00597109" w:rsidRPr="00E01AD4" w:rsidRDefault="00597109" w:rsidP="004A500D">
      <w:pPr>
        <w:pStyle w:val="NormalWeb"/>
        <w:numPr>
          <w:ilvl w:val="0"/>
          <w:numId w:val="26"/>
        </w:numPr>
        <w:rPr>
          <w:rFonts w:ascii="Segoe UI" w:hAnsi="Segoe UI" w:cs="Segoe UI"/>
          <w:sz w:val="22"/>
          <w:rPrChange w:id="8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Notification linking via Firebase for both sides (patient ↔ caregiver).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81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Outcome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8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 </w:t>
      </w:r>
      <w:r w:rsidRPr="00E01AD4">
        <w:rPr>
          <w:rStyle w:val="Strong"/>
          <w:rFonts w:ascii="Segoe UI" w:hAnsi="Segoe UI" w:cs="Segoe UI"/>
          <w:sz w:val="22"/>
          <w:rPrChange w:id="81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collaborative care environment</w:t>
      </w:r>
      <w:r w:rsidRPr="00E01AD4">
        <w:rPr>
          <w:rFonts w:ascii="Segoe UI" w:hAnsi="Segoe UI" w:cs="Segoe UI"/>
          <w:sz w:val="22"/>
          <w:rPrChange w:id="8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where family members and caregivers can assist patients without compromising data privacy or control.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43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819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820" w:name="_Toc211762452"/>
      <w:bookmarkStart w:id="821" w:name="_Toc212156932"/>
      <w:r w:rsidRPr="00E01AD4">
        <w:rPr>
          <w:rStyle w:val="Strong"/>
          <w:rFonts w:ascii="Segoe UI" w:hAnsi="Segoe UI" w:cs="Segoe UI"/>
          <w:color w:val="auto"/>
          <w:sz w:val="22"/>
          <w:rPrChange w:id="822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4.6 Phase 4 – AI Insights &amp; Predictive Analytics</w:t>
      </w:r>
      <w:bookmarkEnd w:id="820"/>
      <w:bookmarkEnd w:id="821"/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82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Objective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8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Elevate </w:t>
      </w:r>
      <w:proofErr w:type="spellStart"/>
      <w:r w:rsidRPr="00E01AD4">
        <w:rPr>
          <w:rFonts w:ascii="Segoe UI" w:hAnsi="Segoe UI" w:cs="Segoe UI"/>
          <w:sz w:val="22"/>
          <w:rPrChange w:id="8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8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from a passive tracker into an </w:t>
      </w:r>
      <w:r w:rsidRPr="00E01AD4">
        <w:rPr>
          <w:rStyle w:val="Strong"/>
          <w:rFonts w:ascii="Segoe UI" w:hAnsi="Segoe UI" w:cs="Segoe UI"/>
          <w:sz w:val="22"/>
          <w:rPrChange w:id="82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intelligent, predictive health assistant</w:t>
      </w:r>
      <w:r w:rsidRPr="00E01AD4">
        <w:rPr>
          <w:rFonts w:ascii="Segoe UI" w:hAnsi="Segoe UI" w:cs="Segoe UI"/>
          <w:sz w:val="22"/>
          <w:rPrChange w:id="8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using artificial intelligence and cloud computing.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830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Key Features</w:t>
      </w:r>
    </w:p>
    <w:p w:rsidR="00597109" w:rsidRPr="00E01AD4" w:rsidRDefault="00597109" w:rsidP="004A500D">
      <w:pPr>
        <w:pStyle w:val="NormalWeb"/>
        <w:numPr>
          <w:ilvl w:val="0"/>
          <w:numId w:val="27"/>
        </w:numPr>
        <w:rPr>
          <w:rFonts w:ascii="Segoe UI" w:hAnsi="Segoe UI" w:cs="Segoe UI"/>
          <w:sz w:val="22"/>
          <w:rPrChange w:id="8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3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AI Adherence Prediction:</w:t>
      </w:r>
      <w:r w:rsidRPr="00E01AD4">
        <w:rPr>
          <w:rFonts w:ascii="Segoe UI" w:hAnsi="Segoe UI" w:cs="Segoe UI"/>
          <w:sz w:val="22"/>
          <w:rPrChange w:id="8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Identify potential non-adherence patterns using historical data.</w:t>
      </w:r>
    </w:p>
    <w:p w:rsidR="00597109" w:rsidRPr="00E01AD4" w:rsidRDefault="00597109" w:rsidP="004A500D">
      <w:pPr>
        <w:pStyle w:val="NormalWeb"/>
        <w:numPr>
          <w:ilvl w:val="0"/>
          <w:numId w:val="27"/>
        </w:numPr>
        <w:rPr>
          <w:rFonts w:ascii="Segoe UI" w:hAnsi="Segoe UI" w:cs="Segoe UI"/>
          <w:sz w:val="22"/>
          <w:rPrChange w:id="8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3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Mood–Medication Correlation Analysis:</w:t>
      </w:r>
      <w:r w:rsidRPr="00E01AD4">
        <w:rPr>
          <w:rFonts w:ascii="Segoe UI" w:hAnsi="Segoe UI" w:cs="Segoe UI"/>
          <w:sz w:val="22"/>
          <w:rPrChange w:id="8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Machine learning models trained to detect relationships between adherence rates and emotional states.</w:t>
      </w:r>
    </w:p>
    <w:p w:rsidR="00597109" w:rsidRPr="00E01AD4" w:rsidRDefault="00597109" w:rsidP="004A500D">
      <w:pPr>
        <w:pStyle w:val="NormalWeb"/>
        <w:numPr>
          <w:ilvl w:val="0"/>
          <w:numId w:val="27"/>
        </w:numPr>
        <w:rPr>
          <w:rFonts w:ascii="Segoe UI" w:hAnsi="Segoe UI" w:cs="Segoe UI"/>
          <w:sz w:val="22"/>
          <w:rPrChange w:id="8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3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Smart Recommendations:</w:t>
      </w:r>
      <w:r w:rsidRPr="00E01AD4">
        <w:rPr>
          <w:rFonts w:ascii="Segoe UI" w:hAnsi="Segoe UI" w:cs="Segoe UI"/>
          <w:sz w:val="22"/>
          <w:rPrChange w:id="8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Suggest optimal medication times, reminders, or lifestyle tips based on behavior patterns.</w:t>
      </w:r>
    </w:p>
    <w:p w:rsidR="00597109" w:rsidRPr="00E01AD4" w:rsidRDefault="00597109" w:rsidP="004A500D">
      <w:pPr>
        <w:pStyle w:val="NormalWeb"/>
        <w:numPr>
          <w:ilvl w:val="0"/>
          <w:numId w:val="27"/>
        </w:numPr>
        <w:rPr>
          <w:rFonts w:ascii="Segoe UI" w:hAnsi="Segoe UI" w:cs="Segoe UI"/>
          <w:sz w:val="22"/>
          <w:rPrChange w:id="8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4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Natural Language Processing (NLP):</w:t>
      </w:r>
      <w:r w:rsidRPr="00E01AD4">
        <w:rPr>
          <w:rFonts w:ascii="Segoe UI" w:hAnsi="Segoe UI" w:cs="Segoe UI"/>
          <w:sz w:val="22"/>
          <w:rPrChange w:id="8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Analyze mood journal text entries for sentiment and stress indicators.</w:t>
      </w:r>
    </w:p>
    <w:p w:rsidR="00597109" w:rsidRPr="00E01AD4" w:rsidRDefault="00597109" w:rsidP="004A500D">
      <w:pPr>
        <w:pStyle w:val="NormalWeb"/>
        <w:numPr>
          <w:ilvl w:val="0"/>
          <w:numId w:val="27"/>
        </w:numPr>
        <w:rPr>
          <w:rFonts w:ascii="Segoe UI" w:hAnsi="Segoe UI" w:cs="Segoe UI"/>
          <w:sz w:val="22"/>
          <w:rPrChange w:id="8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4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Anomaly Alerts:</w:t>
      </w:r>
      <w:r w:rsidRPr="00E01AD4">
        <w:rPr>
          <w:rFonts w:ascii="Segoe UI" w:hAnsi="Segoe UI" w:cs="Segoe UI"/>
          <w:sz w:val="22"/>
          <w:rPrChange w:id="8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Detect irregular behaviors, such as sudden emotional declines or skipped medications.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84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Focus</w:t>
      </w:r>
    </w:p>
    <w:p w:rsidR="00597109" w:rsidRPr="00E01AD4" w:rsidRDefault="00597109" w:rsidP="004A500D">
      <w:pPr>
        <w:pStyle w:val="NormalWeb"/>
        <w:numPr>
          <w:ilvl w:val="0"/>
          <w:numId w:val="28"/>
        </w:numPr>
        <w:rPr>
          <w:rFonts w:ascii="Segoe UI" w:hAnsi="Segoe UI" w:cs="Segoe UI"/>
          <w:sz w:val="22"/>
          <w:rPrChange w:id="8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rPrChange w:id="84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Python (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85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TensorFlow</w:t>
      </w:r>
      <w:proofErr w:type="spellEnd"/>
      <w:r w:rsidRPr="00E01AD4">
        <w:rPr>
          <w:rStyle w:val="Strong"/>
          <w:rFonts w:ascii="Segoe UI" w:hAnsi="Segoe UI" w:cs="Segoe UI"/>
          <w:sz w:val="22"/>
          <w:rPrChange w:id="85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/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85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PyTorch</w:t>
      </w:r>
      <w:proofErr w:type="spellEnd"/>
      <w:r w:rsidRPr="00E01AD4">
        <w:rPr>
          <w:rStyle w:val="Strong"/>
          <w:rFonts w:ascii="Segoe UI" w:hAnsi="Segoe UI" w:cs="Segoe UI"/>
          <w:sz w:val="22"/>
          <w:rPrChange w:id="85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)</w:t>
      </w:r>
      <w:r w:rsidRPr="00E01AD4">
        <w:rPr>
          <w:rFonts w:ascii="Segoe UI" w:hAnsi="Segoe UI" w:cs="Segoe UI"/>
          <w:sz w:val="22"/>
          <w:rPrChange w:id="8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AI model training (hosted on GCP).</w:t>
      </w:r>
    </w:p>
    <w:p w:rsidR="00597109" w:rsidRPr="00E01AD4" w:rsidRDefault="00597109" w:rsidP="004A500D">
      <w:pPr>
        <w:pStyle w:val="NormalWeb"/>
        <w:numPr>
          <w:ilvl w:val="0"/>
          <w:numId w:val="28"/>
        </w:numPr>
        <w:rPr>
          <w:rFonts w:ascii="Segoe UI" w:hAnsi="Segoe UI" w:cs="Segoe UI"/>
          <w:sz w:val="22"/>
          <w:rPrChange w:id="8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Data pipelines to collect and anonymize user data before processing.</w:t>
      </w:r>
    </w:p>
    <w:p w:rsidR="00597109" w:rsidRPr="00E01AD4" w:rsidRDefault="00597109" w:rsidP="004A500D">
      <w:pPr>
        <w:pStyle w:val="NormalWeb"/>
        <w:numPr>
          <w:ilvl w:val="0"/>
          <w:numId w:val="28"/>
        </w:numPr>
        <w:rPr>
          <w:rFonts w:ascii="Segoe UI" w:hAnsi="Segoe UI" w:cs="Segoe UI"/>
          <w:sz w:val="22"/>
          <w:rPrChange w:id="8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Integration with </w:t>
      </w:r>
      <w:r w:rsidRPr="00E01AD4">
        <w:rPr>
          <w:rStyle w:val="Strong"/>
          <w:rFonts w:ascii="Segoe UI" w:hAnsi="Segoe UI" w:cs="Segoe UI"/>
          <w:sz w:val="22"/>
          <w:rPrChange w:id="85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Docker</w:t>
      </w:r>
      <w:r w:rsidRPr="00E01AD4">
        <w:rPr>
          <w:rFonts w:ascii="Segoe UI" w:hAnsi="Segoe UI" w:cs="Segoe UI"/>
          <w:sz w:val="22"/>
          <w:rPrChange w:id="8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86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Kubernetes</w:t>
      </w:r>
      <w:r w:rsidRPr="00E01AD4">
        <w:rPr>
          <w:rFonts w:ascii="Segoe UI" w:hAnsi="Segoe UI" w:cs="Segoe UI"/>
          <w:sz w:val="22"/>
          <w:rPrChange w:id="8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scalable cloud deployments.</w:t>
      </w:r>
    </w:p>
    <w:p w:rsidR="00597109" w:rsidRPr="00E01AD4" w:rsidRDefault="00597109" w:rsidP="004A500D">
      <w:pPr>
        <w:pStyle w:val="NormalWeb"/>
        <w:numPr>
          <w:ilvl w:val="0"/>
          <w:numId w:val="28"/>
        </w:numPr>
        <w:rPr>
          <w:rFonts w:ascii="Segoe UI" w:hAnsi="Segoe UI" w:cs="Segoe UI"/>
          <w:sz w:val="22"/>
          <w:rPrChange w:id="8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Ensure compliance with data governance frameworks (HIPAA, GDPR).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86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Outcome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8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 </w:t>
      </w:r>
      <w:r w:rsidRPr="00E01AD4">
        <w:rPr>
          <w:rStyle w:val="Strong"/>
          <w:rFonts w:ascii="Segoe UI" w:hAnsi="Segoe UI" w:cs="Segoe UI"/>
          <w:sz w:val="22"/>
          <w:rPrChange w:id="86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smart health assistant</w:t>
      </w:r>
      <w:r w:rsidRPr="00E01AD4">
        <w:rPr>
          <w:rFonts w:ascii="Segoe UI" w:hAnsi="Segoe UI" w:cs="Segoe UI"/>
          <w:sz w:val="22"/>
          <w:rPrChange w:id="8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capable of early detection, personalized insights, and AI-enhanced emotional </w:t>
      </w:r>
      <w:proofErr w:type="gramStart"/>
      <w:r w:rsidRPr="00E01AD4">
        <w:rPr>
          <w:rFonts w:ascii="Segoe UI" w:hAnsi="Segoe UI" w:cs="Segoe UI"/>
          <w:sz w:val="22"/>
          <w:rPrChange w:id="8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intelligence  marking</w:t>
      </w:r>
      <w:proofErr w:type="gramEnd"/>
      <w:r w:rsidRPr="00E01AD4">
        <w:rPr>
          <w:rFonts w:ascii="Segoe UI" w:hAnsi="Segoe UI" w:cs="Segoe UI"/>
          <w:sz w:val="22"/>
          <w:rPrChange w:id="8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</w:t>
      </w:r>
      <w:proofErr w:type="spellStart"/>
      <w:r w:rsidRPr="00E01AD4">
        <w:rPr>
          <w:rFonts w:ascii="Segoe UI" w:hAnsi="Segoe UI" w:cs="Segoe UI"/>
          <w:sz w:val="22"/>
          <w:rPrChange w:id="8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8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entry into digital precision care.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lastRenderedPageBreak/>
        <w:pict>
          <v:rect id="_x0000_i1044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874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875" w:name="_Toc211762453"/>
      <w:bookmarkStart w:id="876" w:name="_Toc212156933"/>
      <w:r w:rsidRPr="00E01AD4">
        <w:rPr>
          <w:rStyle w:val="Strong"/>
          <w:rFonts w:ascii="Segoe UI" w:hAnsi="Segoe UI" w:cs="Segoe UI"/>
          <w:color w:val="auto"/>
          <w:sz w:val="22"/>
          <w:rPrChange w:id="877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4.7 Phase 5 – Clinical &amp; Cloud Expansion</w:t>
      </w:r>
      <w:bookmarkEnd w:id="875"/>
      <w:bookmarkEnd w:id="876"/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87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Objective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8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8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Extend </w:t>
      </w:r>
      <w:proofErr w:type="spellStart"/>
      <w:r w:rsidRPr="00E01AD4">
        <w:rPr>
          <w:rFonts w:ascii="Segoe UI" w:hAnsi="Segoe UI" w:cs="Segoe UI"/>
          <w:sz w:val="22"/>
          <w:rPrChange w:id="8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8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into clinical environments and ensure its readiness for </w:t>
      </w:r>
      <w:r w:rsidRPr="00E01AD4">
        <w:rPr>
          <w:rStyle w:val="Strong"/>
          <w:rFonts w:ascii="Segoe UI" w:hAnsi="Segoe UI" w:cs="Segoe UI"/>
          <w:sz w:val="22"/>
          <w:rPrChange w:id="88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enterprise-level scalability, interoperability, and cloud integration</w:t>
      </w:r>
      <w:r w:rsidRPr="00E01AD4">
        <w:rPr>
          <w:rFonts w:ascii="Segoe UI" w:hAnsi="Segoe UI" w:cs="Segoe UI"/>
          <w:sz w:val="22"/>
          <w:rPrChange w:id="8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88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Key Features</w:t>
      </w:r>
    </w:p>
    <w:p w:rsidR="00597109" w:rsidRPr="00E01AD4" w:rsidRDefault="00597109" w:rsidP="004A500D">
      <w:pPr>
        <w:pStyle w:val="NormalWeb"/>
        <w:numPr>
          <w:ilvl w:val="0"/>
          <w:numId w:val="29"/>
        </w:numPr>
        <w:rPr>
          <w:rFonts w:ascii="Segoe UI" w:hAnsi="Segoe UI" w:cs="Segoe UI"/>
          <w:sz w:val="22"/>
          <w:rPrChange w:id="8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8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Doctor/Professional Portal:</w:t>
      </w:r>
      <w:r w:rsidRPr="00E01AD4">
        <w:rPr>
          <w:rFonts w:ascii="Segoe UI" w:hAnsi="Segoe UI" w:cs="Segoe UI"/>
          <w:sz w:val="22"/>
          <w:rPrChange w:id="8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Secure interface for clinicians to view patient adherence and mood summaries.</w:t>
      </w:r>
    </w:p>
    <w:p w:rsidR="00597109" w:rsidRPr="00E01AD4" w:rsidRDefault="00597109" w:rsidP="004A500D">
      <w:pPr>
        <w:pStyle w:val="NormalWeb"/>
        <w:numPr>
          <w:ilvl w:val="0"/>
          <w:numId w:val="29"/>
        </w:numPr>
        <w:rPr>
          <w:rFonts w:ascii="Segoe UI" w:hAnsi="Segoe UI" w:cs="Segoe UI"/>
          <w:sz w:val="22"/>
          <w:rPrChange w:id="8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9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Data Export &amp; EMR Integration:</w:t>
      </w:r>
      <w:r w:rsidRPr="00E01AD4">
        <w:rPr>
          <w:rFonts w:ascii="Segoe UI" w:hAnsi="Segoe UI" w:cs="Segoe UI"/>
          <w:sz w:val="22"/>
          <w:rPrChange w:id="8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Support for PDF, CSV, and HL7/FHIR data formats for compatibility with hospital systems.</w:t>
      </w:r>
    </w:p>
    <w:p w:rsidR="00597109" w:rsidRPr="00E01AD4" w:rsidRDefault="00597109" w:rsidP="004A500D">
      <w:pPr>
        <w:pStyle w:val="NormalWeb"/>
        <w:numPr>
          <w:ilvl w:val="0"/>
          <w:numId w:val="29"/>
        </w:numPr>
        <w:rPr>
          <w:rFonts w:ascii="Segoe UI" w:hAnsi="Segoe UI" w:cs="Segoe UI"/>
          <w:sz w:val="22"/>
          <w:rPrChange w:id="8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89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Cloud Scalability:</w:t>
      </w:r>
      <w:r w:rsidRPr="00E01AD4">
        <w:rPr>
          <w:rFonts w:ascii="Segoe UI" w:hAnsi="Segoe UI" w:cs="Segoe UI"/>
          <w:sz w:val="22"/>
          <w:rPrChange w:id="8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Full backend migration to </w:t>
      </w:r>
      <w:r w:rsidRPr="00E01AD4">
        <w:rPr>
          <w:rStyle w:val="Strong"/>
          <w:rFonts w:ascii="Segoe UI" w:hAnsi="Segoe UI" w:cs="Segoe UI"/>
          <w:sz w:val="22"/>
          <w:rPrChange w:id="89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Google Cloud Platform (GCP)</w:t>
      </w:r>
      <w:r w:rsidRPr="00E01AD4">
        <w:rPr>
          <w:rFonts w:ascii="Segoe UI" w:hAnsi="Segoe UI" w:cs="Segoe UI"/>
          <w:sz w:val="22"/>
          <w:rPrChange w:id="8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with container orchestration via </w:t>
      </w:r>
      <w:r w:rsidRPr="00E01AD4">
        <w:rPr>
          <w:rStyle w:val="Strong"/>
          <w:rFonts w:ascii="Segoe UI" w:hAnsi="Segoe UI" w:cs="Segoe UI"/>
          <w:sz w:val="22"/>
          <w:rPrChange w:id="89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Kubernetes</w:t>
      </w:r>
      <w:r w:rsidRPr="00E01AD4">
        <w:rPr>
          <w:rFonts w:ascii="Segoe UI" w:hAnsi="Segoe UI" w:cs="Segoe UI"/>
          <w:sz w:val="22"/>
          <w:rPrChange w:id="8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597109" w:rsidRPr="00E01AD4" w:rsidRDefault="00597109" w:rsidP="004A500D">
      <w:pPr>
        <w:pStyle w:val="NormalWeb"/>
        <w:numPr>
          <w:ilvl w:val="0"/>
          <w:numId w:val="29"/>
        </w:numPr>
        <w:rPr>
          <w:rFonts w:ascii="Segoe UI" w:hAnsi="Segoe UI" w:cs="Segoe UI"/>
          <w:sz w:val="22"/>
          <w:rPrChange w:id="8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90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Admin Panel:</w:t>
      </w:r>
      <w:r w:rsidRPr="00E01AD4">
        <w:rPr>
          <w:rFonts w:ascii="Segoe UI" w:hAnsi="Segoe UI" w:cs="Segoe UI"/>
          <w:sz w:val="22"/>
          <w:rPrChange w:id="9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Central dashboard for monitoring user activities, managing roles, and handling compliance checks.</w:t>
      </w:r>
    </w:p>
    <w:p w:rsidR="00597109" w:rsidRPr="00E01AD4" w:rsidRDefault="00597109" w:rsidP="004A500D">
      <w:pPr>
        <w:pStyle w:val="NormalWeb"/>
        <w:numPr>
          <w:ilvl w:val="0"/>
          <w:numId w:val="29"/>
        </w:numPr>
        <w:rPr>
          <w:rFonts w:ascii="Segoe UI" w:hAnsi="Segoe UI" w:cs="Segoe UI"/>
          <w:sz w:val="22"/>
          <w:rPrChange w:id="9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90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Advanced Encryption:</w:t>
      </w:r>
      <w:r w:rsidRPr="00E01AD4">
        <w:rPr>
          <w:rFonts w:ascii="Segoe UI" w:hAnsi="Segoe UI" w:cs="Segoe UI"/>
          <w:sz w:val="22"/>
          <w:rPrChange w:id="9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End-to-end encryption for sensitive health and emotional data.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90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Focus</w:t>
      </w:r>
    </w:p>
    <w:p w:rsidR="00597109" w:rsidRPr="00E01AD4" w:rsidRDefault="00597109" w:rsidP="004A500D">
      <w:pPr>
        <w:pStyle w:val="NormalWeb"/>
        <w:numPr>
          <w:ilvl w:val="0"/>
          <w:numId w:val="30"/>
        </w:numPr>
        <w:rPr>
          <w:rFonts w:ascii="Segoe UI" w:hAnsi="Segoe UI" w:cs="Segoe UI"/>
          <w:sz w:val="22"/>
          <w:rPrChange w:id="9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Design modular APIs to allow third-party integration (telemedicine, pharmacy, or insurance).</w:t>
      </w:r>
    </w:p>
    <w:p w:rsidR="00597109" w:rsidRPr="00E01AD4" w:rsidRDefault="00597109" w:rsidP="004A500D">
      <w:pPr>
        <w:pStyle w:val="NormalWeb"/>
        <w:numPr>
          <w:ilvl w:val="0"/>
          <w:numId w:val="30"/>
        </w:numPr>
        <w:rPr>
          <w:rFonts w:ascii="Segoe UI" w:hAnsi="Segoe UI" w:cs="Segoe UI"/>
          <w:sz w:val="22"/>
          <w:rPrChange w:id="9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Optimize system for high concurrency and large-scale data processing.</w:t>
      </w:r>
    </w:p>
    <w:p w:rsidR="00597109" w:rsidRPr="00E01AD4" w:rsidRDefault="00597109" w:rsidP="004A500D">
      <w:pPr>
        <w:pStyle w:val="NormalWeb"/>
        <w:numPr>
          <w:ilvl w:val="0"/>
          <w:numId w:val="30"/>
        </w:numPr>
        <w:rPr>
          <w:rFonts w:ascii="Segoe UI" w:hAnsi="Segoe UI" w:cs="Segoe UI"/>
          <w:sz w:val="22"/>
          <w:rPrChange w:id="9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Implement full </w:t>
      </w:r>
      <w:r w:rsidRPr="00E01AD4">
        <w:rPr>
          <w:rStyle w:val="Strong"/>
          <w:rFonts w:ascii="Segoe UI" w:hAnsi="Segoe UI" w:cs="Segoe UI"/>
          <w:sz w:val="22"/>
          <w:rPrChange w:id="91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CI/CD pipeline</w:t>
      </w:r>
      <w:r w:rsidRPr="00E01AD4">
        <w:rPr>
          <w:rFonts w:ascii="Segoe UI" w:hAnsi="Segoe UI" w:cs="Segoe UI"/>
          <w:sz w:val="22"/>
          <w:rPrChange w:id="9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using GitHub Actions and containerized deployments.</w:t>
      </w:r>
    </w:p>
    <w:p w:rsidR="00597109" w:rsidRPr="00E01AD4" w:rsidRDefault="00597109" w:rsidP="0059710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91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Outcome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9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 mature, cloud-ready, compliant healthcare system capable of serving large user bases and integrating with existing medical infrastructures globally.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45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917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918" w:name="_Toc211762454"/>
      <w:bookmarkStart w:id="919" w:name="_Toc212156934"/>
      <w:r w:rsidRPr="00E01AD4">
        <w:rPr>
          <w:rStyle w:val="Strong"/>
          <w:rFonts w:ascii="Segoe UI" w:hAnsi="Segoe UI" w:cs="Segoe UI"/>
          <w:color w:val="auto"/>
          <w:sz w:val="22"/>
          <w:rPrChange w:id="920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4.8 Phase Summary and Developer Notes</w:t>
      </w:r>
      <w:bookmarkEnd w:id="918"/>
      <w:bookmarkEnd w:id="91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947"/>
        <w:gridCol w:w="3275"/>
        <w:gridCol w:w="2461"/>
      </w:tblGrid>
      <w:tr w:rsidR="00E01AD4" w:rsidRPr="00E01AD4" w:rsidTr="005971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jc w:val="center"/>
              <w:rPr>
                <w:rFonts w:ascii="Segoe UI" w:hAnsi="Segoe UI" w:cs="Segoe UI"/>
                <w:b/>
                <w:rPrChange w:id="921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jc w:val="center"/>
              <w:rPr>
                <w:rFonts w:ascii="Segoe UI" w:hAnsi="Segoe UI" w:cs="Segoe UI"/>
                <w:b/>
                <w:rPrChange w:id="922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jc w:val="center"/>
              <w:rPr>
                <w:rFonts w:ascii="Segoe UI" w:hAnsi="Segoe UI" w:cs="Segoe UI"/>
                <w:b/>
                <w:rPrChange w:id="923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Technology Stack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jc w:val="center"/>
              <w:rPr>
                <w:rFonts w:ascii="Segoe UI" w:hAnsi="Segoe UI" w:cs="Segoe UI"/>
                <w:b/>
                <w:rPrChange w:id="924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Output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Core Medication Management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Node.js, MongoDB, Firebase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MVP foundation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Mood &amp; Emotional Health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React, Chart.js, MongoDB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Mood analytics module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Caregiver Support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RBAC, Firebase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Shared care experience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AI Insights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Python, </w:t>
            </w:r>
            <w:proofErr w:type="spellStart"/>
            <w:r w:rsidRPr="00E01AD4">
              <w:rPr>
                <w:rFonts w:ascii="Segoe UI" w:hAnsi="Segoe UI" w:cs="Segoe UI"/>
              </w:rPr>
              <w:t>TensorFlow</w:t>
            </w:r>
            <w:proofErr w:type="spellEnd"/>
            <w:r w:rsidRPr="00E01AD4">
              <w:rPr>
                <w:rFonts w:ascii="Segoe UI" w:hAnsi="Segoe UI" w:cs="Segoe UI"/>
              </w:rPr>
              <w:t>, GCP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Predictive intelligence</w:t>
            </w:r>
          </w:p>
        </w:tc>
      </w:tr>
      <w:tr w:rsidR="00E01AD4" w:rsidRPr="00E01AD4" w:rsidTr="0059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Clinical &amp; Cloud Scaling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Docker, K8s, GCP, API Integrations</w:t>
            </w:r>
          </w:p>
        </w:tc>
        <w:tc>
          <w:tcPr>
            <w:tcW w:w="0" w:type="auto"/>
            <w:vAlign w:val="center"/>
            <w:hideMark/>
          </w:tcPr>
          <w:p w:rsidR="00597109" w:rsidRPr="00E01AD4" w:rsidRDefault="0059710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Enterprise-grade product</w:t>
            </w:r>
          </w:p>
        </w:tc>
      </w:tr>
    </w:tbl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9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</w:rPr>
        <w:t>Developer Notes:</w:t>
      </w:r>
    </w:p>
    <w:p w:rsidR="00597109" w:rsidRPr="00E01AD4" w:rsidRDefault="00597109" w:rsidP="004A500D">
      <w:pPr>
        <w:pStyle w:val="NormalWeb"/>
        <w:numPr>
          <w:ilvl w:val="0"/>
          <w:numId w:val="31"/>
        </w:numPr>
        <w:rPr>
          <w:rFonts w:ascii="Segoe UI" w:hAnsi="Segoe UI" w:cs="Segoe UI"/>
          <w:sz w:val="22"/>
          <w:rPrChange w:id="9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Each phase should undergo </w:t>
      </w:r>
      <w:r w:rsidRPr="00E01AD4">
        <w:rPr>
          <w:rStyle w:val="Strong"/>
          <w:rFonts w:ascii="Segoe UI" w:hAnsi="Segoe UI" w:cs="Segoe UI"/>
          <w:sz w:val="22"/>
          <w:rPrChange w:id="92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unit, integration, and user acceptance testing (UAT)</w:t>
      </w:r>
      <w:r w:rsidRPr="00E01AD4">
        <w:rPr>
          <w:rFonts w:ascii="Segoe UI" w:hAnsi="Segoe UI" w:cs="Segoe UI"/>
          <w:sz w:val="22"/>
          <w:rPrChange w:id="9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597109" w:rsidRPr="00E01AD4" w:rsidRDefault="00597109" w:rsidP="004A500D">
      <w:pPr>
        <w:pStyle w:val="NormalWeb"/>
        <w:numPr>
          <w:ilvl w:val="0"/>
          <w:numId w:val="31"/>
        </w:numPr>
        <w:rPr>
          <w:rFonts w:ascii="Segoe UI" w:hAnsi="Segoe UI" w:cs="Segoe UI"/>
          <w:sz w:val="22"/>
          <w:rPrChange w:id="9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rPrChange w:id="93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modular version control branching</w:t>
      </w:r>
      <w:r w:rsidRPr="00E01AD4">
        <w:rPr>
          <w:rFonts w:ascii="Segoe UI" w:hAnsi="Segoe UI" w:cs="Segoe UI"/>
          <w:sz w:val="22"/>
          <w:rPrChange w:id="9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(e.g., </w:t>
      </w:r>
      <w:r w:rsidRPr="00E01AD4">
        <w:rPr>
          <w:rStyle w:val="HTMLCode"/>
          <w:rFonts w:ascii="Segoe UI" w:hAnsi="Segoe UI" w:cs="Segoe UI"/>
          <w:sz w:val="22"/>
          <w:rPrChange w:id="93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phase-1-core</w:t>
      </w:r>
      <w:r w:rsidRPr="00E01AD4">
        <w:rPr>
          <w:rFonts w:ascii="Segoe UI" w:hAnsi="Segoe UI" w:cs="Segoe UI"/>
          <w:sz w:val="22"/>
          <w:rPrChange w:id="9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rPrChange w:id="93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phase-2-mood</w:t>
      </w:r>
      <w:r w:rsidRPr="00E01AD4">
        <w:rPr>
          <w:rFonts w:ascii="Segoe UI" w:hAnsi="Segoe UI" w:cs="Segoe UI"/>
          <w:sz w:val="22"/>
          <w:rPrChange w:id="9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 for clarity.</w:t>
      </w:r>
    </w:p>
    <w:p w:rsidR="00597109" w:rsidRPr="00E01AD4" w:rsidRDefault="00597109" w:rsidP="004A500D">
      <w:pPr>
        <w:pStyle w:val="NormalWeb"/>
        <w:numPr>
          <w:ilvl w:val="0"/>
          <w:numId w:val="31"/>
        </w:numPr>
        <w:rPr>
          <w:rFonts w:ascii="Segoe UI" w:hAnsi="Segoe UI" w:cs="Segoe UI"/>
          <w:sz w:val="22"/>
          <w:rPrChange w:id="9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Maintain </w:t>
      </w:r>
      <w:r w:rsidRPr="00E01AD4">
        <w:rPr>
          <w:rStyle w:val="Strong"/>
          <w:rFonts w:ascii="Segoe UI" w:hAnsi="Segoe UI" w:cs="Segoe UI"/>
          <w:sz w:val="22"/>
          <w:rPrChange w:id="94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consistent UI/UX principles</w:t>
      </w:r>
      <w:r w:rsidRPr="00E01AD4">
        <w:rPr>
          <w:rFonts w:ascii="Segoe UI" w:hAnsi="Segoe UI" w:cs="Segoe UI"/>
          <w:sz w:val="22"/>
          <w:rPrChange w:id="94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across mobile and web versions.</w:t>
      </w:r>
    </w:p>
    <w:p w:rsidR="00597109" w:rsidRPr="00E01AD4" w:rsidRDefault="00597109" w:rsidP="004A500D">
      <w:pPr>
        <w:pStyle w:val="NormalWeb"/>
        <w:numPr>
          <w:ilvl w:val="0"/>
          <w:numId w:val="31"/>
        </w:numPr>
        <w:rPr>
          <w:rFonts w:ascii="Segoe UI" w:hAnsi="Segoe UI" w:cs="Segoe UI"/>
          <w:sz w:val="22"/>
          <w:rPrChange w:id="9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Emphasize </w:t>
      </w:r>
      <w:r w:rsidRPr="00E01AD4">
        <w:rPr>
          <w:rStyle w:val="Strong"/>
          <w:rFonts w:ascii="Segoe UI" w:hAnsi="Segoe UI" w:cs="Segoe UI"/>
          <w:sz w:val="22"/>
          <w:rPrChange w:id="94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data </w:t>
      </w:r>
      <w:proofErr w:type="gramStart"/>
      <w:r w:rsidRPr="00E01AD4">
        <w:rPr>
          <w:rStyle w:val="Strong"/>
          <w:rFonts w:ascii="Segoe UI" w:hAnsi="Segoe UI" w:cs="Segoe UI"/>
          <w:sz w:val="22"/>
          <w:rPrChange w:id="94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integrity</w:t>
      </w:r>
      <w:r w:rsidRPr="00E01AD4">
        <w:rPr>
          <w:rFonts w:ascii="Segoe UI" w:hAnsi="Segoe UI" w:cs="Segoe UI"/>
          <w:sz w:val="22"/>
          <w:rPrChange w:id="9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 especially</w:t>
      </w:r>
      <w:proofErr w:type="gramEnd"/>
      <w:r w:rsidRPr="00E01AD4">
        <w:rPr>
          <w:rFonts w:ascii="Segoe UI" w:hAnsi="Segoe UI" w:cs="Segoe UI"/>
          <w:sz w:val="22"/>
          <w:rPrChange w:id="9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when transitioning between phases.</w:t>
      </w:r>
    </w:p>
    <w:p w:rsidR="00597109" w:rsidRPr="00E01AD4" w:rsidRDefault="00597109" w:rsidP="004A500D">
      <w:pPr>
        <w:pStyle w:val="NormalWeb"/>
        <w:numPr>
          <w:ilvl w:val="0"/>
          <w:numId w:val="31"/>
        </w:numPr>
        <w:rPr>
          <w:rFonts w:ascii="Segoe UI" w:hAnsi="Segoe UI" w:cs="Segoe UI"/>
          <w:sz w:val="22"/>
          <w:rPrChange w:id="9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Prepare for future </w:t>
      </w:r>
      <w:r w:rsidRPr="00E01AD4">
        <w:rPr>
          <w:rStyle w:val="Strong"/>
          <w:rFonts w:ascii="Segoe UI" w:hAnsi="Segoe UI" w:cs="Segoe UI"/>
          <w:sz w:val="22"/>
          <w:rPrChange w:id="95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AI dataset expansion</w:t>
      </w:r>
      <w:r w:rsidRPr="00E01AD4">
        <w:rPr>
          <w:rFonts w:ascii="Segoe UI" w:hAnsi="Segoe UI" w:cs="Segoe UI"/>
          <w:sz w:val="22"/>
          <w:rPrChange w:id="95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by maintaining clean and anonymized user records.</w:t>
      </w:r>
    </w:p>
    <w:p w:rsidR="00597109" w:rsidRPr="00E01AD4" w:rsidRDefault="00E01AD4" w:rsidP="0059710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46" style="width:0;height:1.5pt" o:hralign="center" o:hrstd="t" o:hr="t" fillcolor="#a0a0a0" stroked="f"/>
        </w:pict>
      </w:r>
    </w:p>
    <w:p w:rsidR="00597109" w:rsidRPr="00E01AD4" w:rsidRDefault="00597109" w:rsidP="00597109">
      <w:pPr>
        <w:pStyle w:val="Heading3"/>
        <w:rPr>
          <w:rFonts w:ascii="Segoe UI" w:hAnsi="Segoe UI" w:cs="Segoe UI"/>
          <w:color w:val="auto"/>
          <w:sz w:val="22"/>
          <w:rPrChange w:id="952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953" w:name="_Toc211762455"/>
      <w:bookmarkStart w:id="954" w:name="_Toc212156935"/>
      <w:r w:rsidRPr="00E01AD4">
        <w:rPr>
          <w:rStyle w:val="Strong"/>
          <w:rFonts w:ascii="Segoe UI" w:hAnsi="Segoe UI" w:cs="Segoe UI"/>
          <w:color w:val="auto"/>
          <w:sz w:val="22"/>
          <w:rPrChange w:id="955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4.9 Summary</w:t>
      </w:r>
      <w:bookmarkEnd w:id="953"/>
      <w:bookmarkEnd w:id="954"/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9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phased development strategy ensures that </w:t>
      </w:r>
      <w:proofErr w:type="spellStart"/>
      <w:r w:rsidRPr="00E01AD4">
        <w:rPr>
          <w:rFonts w:ascii="Segoe UI" w:hAnsi="Segoe UI" w:cs="Segoe UI"/>
          <w:sz w:val="22"/>
          <w:rPrChange w:id="9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9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evolves from a </w:t>
      </w:r>
      <w:r w:rsidRPr="00E01AD4">
        <w:rPr>
          <w:rStyle w:val="Strong"/>
          <w:rFonts w:ascii="Segoe UI" w:hAnsi="Segoe UI" w:cs="Segoe UI"/>
          <w:sz w:val="22"/>
          <w:rPrChange w:id="96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simple medication tracker</w:t>
      </w:r>
      <w:r w:rsidRPr="00E01AD4">
        <w:rPr>
          <w:rFonts w:ascii="Segoe UI" w:hAnsi="Segoe UI" w:cs="Segoe UI"/>
          <w:sz w:val="22"/>
          <w:rPrChange w:id="9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into a </w:t>
      </w:r>
      <w:r w:rsidRPr="00E01AD4">
        <w:rPr>
          <w:rStyle w:val="Strong"/>
          <w:rFonts w:ascii="Segoe UI" w:hAnsi="Segoe UI" w:cs="Segoe UI"/>
          <w:sz w:val="22"/>
          <w:rPrChange w:id="96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comprehensive health </w:t>
      </w:r>
      <w:r w:rsidR="00AC5099" w:rsidRPr="00E01AD4">
        <w:rPr>
          <w:rStyle w:val="Strong"/>
          <w:rFonts w:ascii="Segoe UI" w:hAnsi="Segoe UI" w:cs="Segoe UI"/>
          <w:sz w:val="22"/>
          <w:rPrChange w:id="96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companion</w:t>
      </w:r>
      <w:r w:rsidR="00AC5099" w:rsidRPr="00E01AD4">
        <w:rPr>
          <w:rFonts w:ascii="Segoe UI" w:hAnsi="Segoe UI" w:cs="Segoe UI"/>
          <w:sz w:val="22"/>
          <w:rPrChange w:id="9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capable</w:t>
      </w:r>
      <w:r w:rsidRPr="00E01AD4">
        <w:rPr>
          <w:rFonts w:ascii="Segoe UI" w:hAnsi="Segoe UI" w:cs="Segoe UI"/>
          <w:sz w:val="22"/>
          <w:rPrChange w:id="9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of emotional analysis, intelligent prediction, and clinical-grade integration.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9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By prioritizing </w:t>
      </w:r>
      <w:r w:rsidRPr="00E01AD4">
        <w:rPr>
          <w:rStyle w:val="Strong"/>
          <w:rFonts w:ascii="Segoe UI" w:hAnsi="Segoe UI" w:cs="Segoe UI"/>
          <w:sz w:val="22"/>
          <w:rPrChange w:id="96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stability first</w:t>
      </w:r>
      <w:r w:rsidRPr="00E01AD4">
        <w:rPr>
          <w:rFonts w:ascii="Segoe UI" w:hAnsi="Segoe UI" w:cs="Segoe UI"/>
          <w:sz w:val="22"/>
          <w:rPrChange w:id="9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97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intelligence next</w:t>
      </w:r>
      <w:r w:rsidRPr="00E01AD4">
        <w:rPr>
          <w:rFonts w:ascii="Segoe UI" w:hAnsi="Segoe UI" w:cs="Segoe UI"/>
          <w:sz w:val="22"/>
          <w:rPrChange w:id="9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Strong"/>
          <w:rFonts w:ascii="Segoe UI" w:hAnsi="Segoe UI" w:cs="Segoe UI"/>
          <w:sz w:val="22"/>
          <w:rPrChange w:id="97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scalability last</w:t>
      </w:r>
      <w:r w:rsidRPr="00E01AD4">
        <w:rPr>
          <w:rFonts w:ascii="Segoe UI" w:hAnsi="Segoe UI" w:cs="Segoe UI"/>
          <w:sz w:val="22"/>
          <w:rPrChange w:id="9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proofErr w:type="spellStart"/>
      <w:r w:rsidRPr="00E01AD4">
        <w:rPr>
          <w:rFonts w:ascii="Segoe UI" w:hAnsi="Segoe UI" w:cs="Segoe UI"/>
          <w:sz w:val="22"/>
          <w:rPrChange w:id="9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9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sets a sustainable path for both developers and users, ensuring a consistent, secure, and meaningful digital health experience.</w:t>
      </w:r>
    </w:p>
    <w:p w:rsidR="00597109" w:rsidRPr="00E01AD4" w:rsidRDefault="00597109" w:rsidP="00597109">
      <w:pPr>
        <w:pStyle w:val="NormalWeb"/>
        <w:rPr>
          <w:rFonts w:ascii="Segoe UI" w:hAnsi="Segoe UI" w:cs="Segoe UI"/>
          <w:sz w:val="22"/>
          <w:rPrChange w:id="9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</w:p>
    <w:p w:rsidR="00146403" w:rsidRPr="00E01AD4" w:rsidRDefault="00146403" w:rsidP="00146403">
      <w:pPr>
        <w:pStyle w:val="NormalWeb"/>
        <w:rPr>
          <w:rFonts w:ascii="Segoe UI" w:hAnsi="Segoe UI" w:cs="Segoe UI"/>
          <w:sz w:val="22"/>
          <w:rPrChange w:id="9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</w:p>
    <w:p w:rsidR="00F95DBE" w:rsidRPr="00E01AD4" w:rsidRDefault="00F95DBE" w:rsidP="00F95DBE">
      <w:pPr>
        <w:rPr>
          <w:rFonts w:ascii="Segoe UI" w:hAnsi="Segoe UI" w:cs="Segoe UI"/>
        </w:rPr>
      </w:pPr>
    </w:p>
    <w:p w:rsidR="00F95DBE" w:rsidRPr="00E01AD4" w:rsidRDefault="00F95DBE" w:rsidP="00F95DBE">
      <w:pPr>
        <w:rPr>
          <w:rFonts w:ascii="Segoe UI" w:hAnsi="Segoe UI" w:cs="Segoe UI"/>
        </w:rPr>
      </w:pPr>
    </w:p>
    <w:p w:rsidR="00AC5099" w:rsidRPr="00E01AD4" w:rsidRDefault="00AC509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br w:type="page"/>
      </w:r>
    </w:p>
    <w:p w:rsidR="00AC5099" w:rsidRPr="00E01AD4" w:rsidRDefault="00AC5099" w:rsidP="00AC5099">
      <w:pPr>
        <w:pStyle w:val="Heading2"/>
        <w:rPr>
          <w:rFonts w:ascii="Segoe UI" w:hAnsi="Segoe UI" w:cs="Segoe UI"/>
          <w:color w:val="auto"/>
          <w:sz w:val="24"/>
          <w:rPrChange w:id="978" w:author="Adela" w:date="2025-10-22T21:06:00Z">
            <w:rPr>
              <w:rFonts w:ascii="Segoe UI" w:hAnsi="Segoe UI" w:cs="Segoe UI"/>
              <w:color w:val="auto"/>
              <w:sz w:val="24"/>
              <w:szCs w:val="24"/>
            </w:rPr>
          </w:rPrChange>
        </w:rPr>
      </w:pPr>
      <w:bookmarkStart w:id="979" w:name="_Toc211762456"/>
      <w:bookmarkStart w:id="980" w:name="_Toc212156936"/>
      <w:r w:rsidRPr="00E01AD4">
        <w:rPr>
          <w:rStyle w:val="Strong"/>
          <w:rFonts w:ascii="Segoe UI" w:hAnsi="Segoe UI" w:cs="Segoe UI"/>
          <w:color w:val="auto"/>
          <w:sz w:val="24"/>
          <w:rPrChange w:id="981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4"/>
              <w:szCs w:val="24"/>
            </w:rPr>
          </w:rPrChange>
        </w:rPr>
        <w:lastRenderedPageBreak/>
        <w:t>5.0 – System Architecture</w:t>
      </w:r>
      <w:bookmarkEnd w:id="979"/>
      <w:bookmarkEnd w:id="980"/>
    </w:p>
    <w:p w:rsidR="00AC5099" w:rsidRPr="00E01AD4" w:rsidRDefault="00AC5099" w:rsidP="00AC5099">
      <w:pPr>
        <w:pStyle w:val="Heading3"/>
        <w:rPr>
          <w:rFonts w:ascii="Segoe UI" w:hAnsi="Segoe UI" w:cs="Segoe UI"/>
          <w:color w:val="auto"/>
          <w:sz w:val="22"/>
          <w:rPrChange w:id="982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983" w:name="_Toc211762457"/>
      <w:bookmarkStart w:id="984" w:name="_Toc212156937"/>
      <w:r w:rsidRPr="00E01AD4">
        <w:rPr>
          <w:rStyle w:val="Strong"/>
          <w:rFonts w:ascii="Segoe UI" w:hAnsi="Segoe UI" w:cs="Segoe UI"/>
          <w:color w:val="auto"/>
          <w:sz w:val="22"/>
          <w:rPrChange w:id="985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5.1 Overview</w:t>
      </w:r>
      <w:bookmarkEnd w:id="983"/>
      <w:bookmarkEnd w:id="984"/>
    </w:p>
    <w:p w:rsidR="00AC5099" w:rsidRPr="00E01AD4" w:rsidRDefault="00AC5099" w:rsidP="00AC5099">
      <w:pPr>
        <w:pStyle w:val="NormalWeb"/>
        <w:rPr>
          <w:rFonts w:ascii="Segoe UI" w:hAnsi="Segoe UI" w:cs="Segoe UI"/>
          <w:sz w:val="22"/>
          <w:rPrChange w:id="9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9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98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Style w:val="Strong"/>
          <w:rFonts w:ascii="Segoe UI" w:hAnsi="Segoe UI" w:cs="Segoe UI"/>
          <w:sz w:val="22"/>
          <w:rPrChange w:id="98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system architecture</w:t>
      </w:r>
      <w:r w:rsidRPr="00E01AD4">
        <w:rPr>
          <w:rFonts w:ascii="Segoe UI" w:hAnsi="Segoe UI" w:cs="Segoe UI"/>
          <w:sz w:val="22"/>
          <w:rPrChange w:id="9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follows a </w:t>
      </w:r>
      <w:r w:rsidRPr="00E01AD4">
        <w:rPr>
          <w:rStyle w:val="Strong"/>
          <w:rFonts w:ascii="Segoe UI" w:hAnsi="Segoe UI" w:cs="Segoe UI"/>
          <w:sz w:val="22"/>
          <w:rPrChange w:id="99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modular, service-oriented design</w:t>
      </w:r>
      <w:r w:rsidRPr="00E01AD4">
        <w:rPr>
          <w:rFonts w:ascii="Segoe UI" w:hAnsi="Segoe UI" w:cs="Segoe UI"/>
          <w:sz w:val="22"/>
          <w:rPrChange w:id="9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optimized for scalability, security, and maintainability across both </w:t>
      </w:r>
      <w:r w:rsidRPr="00E01AD4">
        <w:rPr>
          <w:rStyle w:val="Strong"/>
          <w:rFonts w:ascii="Segoe UI" w:hAnsi="Segoe UI" w:cs="Segoe UI"/>
          <w:sz w:val="22"/>
          <w:rPrChange w:id="99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mobile</w:t>
      </w:r>
      <w:r w:rsidRPr="00E01AD4">
        <w:rPr>
          <w:rFonts w:ascii="Segoe UI" w:hAnsi="Segoe UI" w:cs="Segoe UI"/>
          <w:sz w:val="22"/>
          <w:rPrChange w:id="9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99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web</w:t>
      </w:r>
      <w:r w:rsidRPr="00E01AD4">
        <w:rPr>
          <w:rFonts w:ascii="Segoe UI" w:hAnsi="Segoe UI" w:cs="Segoe UI"/>
          <w:sz w:val="22"/>
          <w:rPrChange w:id="9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platforms.</w:t>
      </w:r>
      <w:r w:rsidRPr="00E01AD4">
        <w:rPr>
          <w:rFonts w:ascii="Segoe UI" w:hAnsi="Segoe UI" w:cs="Segoe UI"/>
          <w:sz w:val="22"/>
          <w:rPrChange w:id="9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It leverages a </w:t>
      </w:r>
      <w:r w:rsidRPr="00E01AD4">
        <w:rPr>
          <w:rStyle w:val="Strong"/>
          <w:rFonts w:ascii="Segoe UI" w:hAnsi="Segoe UI" w:cs="Segoe UI"/>
          <w:sz w:val="22"/>
          <w:rPrChange w:id="99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three-tier architecture</w:t>
      </w:r>
      <w:r w:rsidRPr="00E01AD4">
        <w:rPr>
          <w:rFonts w:ascii="Segoe UI" w:hAnsi="Segoe UI" w:cs="Segoe UI"/>
          <w:sz w:val="22"/>
          <w:rPrChange w:id="9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 </w:t>
      </w:r>
      <w:r w:rsidRPr="00E01AD4">
        <w:rPr>
          <w:rStyle w:val="Emphasis"/>
          <w:rFonts w:ascii="Segoe UI" w:hAnsi="Segoe UI" w:cs="Segoe UI"/>
          <w:sz w:val="22"/>
          <w:rPrChange w:id="1000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Frontend</w:t>
      </w:r>
      <w:r w:rsidRPr="00E01AD4">
        <w:rPr>
          <w:rFonts w:ascii="Segoe UI" w:hAnsi="Segoe UI" w:cs="Segoe UI"/>
          <w:sz w:val="22"/>
          <w:rPrChange w:id="10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Emphasis"/>
          <w:rFonts w:ascii="Segoe UI" w:hAnsi="Segoe UI" w:cs="Segoe UI"/>
          <w:sz w:val="22"/>
          <w:rPrChange w:id="1002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Backend (API layer)</w:t>
      </w:r>
      <w:r w:rsidRPr="00E01AD4">
        <w:rPr>
          <w:rFonts w:ascii="Segoe UI" w:hAnsi="Segoe UI" w:cs="Segoe UI"/>
          <w:sz w:val="22"/>
          <w:rPrChange w:id="10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Emphasis"/>
          <w:rFonts w:ascii="Segoe UI" w:hAnsi="Segoe UI" w:cs="Segoe UI"/>
          <w:sz w:val="22"/>
          <w:rPrChange w:id="1004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Database/Services</w:t>
      </w:r>
      <w:r w:rsidRPr="00E01AD4">
        <w:rPr>
          <w:rFonts w:ascii="Segoe UI" w:hAnsi="Segoe UI" w:cs="Segoe UI"/>
          <w:sz w:val="22"/>
          <w:rPrChange w:id="10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 all interconnected via secure, stateless communication using RESTful APIs and </w:t>
      </w:r>
      <w:proofErr w:type="spellStart"/>
      <w:r w:rsidRPr="00E01AD4">
        <w:rPr>
          <w:rFonts w:ascii="Segoe UI" w:hAnsi="Segoe UI" w:cs="Segoe UI"/>
          <w:sz w:val="22"/>
          <w:rPrChange w:id="10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WebSockets</w:t>
      </w:r>
      <w:proofErr w:type="spellEnd"/>
      <w:r w:rsidRPr="00E01AD4">
        <w:rPr>
          <w:rFonts w:ascii="Segoe UI" w:hAnsi="Segoe UI" w:cs="Segoe UI"/>
          <w:sz w:val="22"/>
          <w:rPrChange w:id="10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(for notifications).</w:t>
      </w:r>
    </w:p>
    <w:p w:rsidR="00AC5099" w:rsidRPr="00E01AD4" w:rsidRDefault="00AC5099" w:rsidP="00AC5099">
      <w:pPr>
        <w:pStyle w:val="NormalWeb"/>
        <w:rPr>
          <w:rFonts w:ascii="Segoe UI" w:hAnsi="Segoe UI" w:cs="Segoe UI"/>
          <w:sz w:val="22"/>
          <w:rPrChange w:id="10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0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The architecture ensures:</w:t>
      </w:r>
    </w:p>
    <w:p w:rsidR="00AC5099" w:rsidRPr="00E01AD4" w:rsidRDefault="00AC5099" w:rsidP="004A500D">
      <w:pPr>
        <w:pStyle w:val="NormalWeb"/>
        <w:numPr>
          <w:ilvl w:val="0"/>
          <w:numId w:val="32"/>
        </w:numPr>
        <w:rPr>
          <w:rFonts w:ascii="Segoe UI" w:hAnsi="Segoe UI" w:cs="Segoe UI"/>
          <w:sz w:val="22"/>
          <w:rPrChange w:id="10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01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Scalable deployment</w:t>
      </w:r>
      <w:r w:rsidRPr="00E01AD4">
        <w:rPr>
          <w:rFonts w:ascii="Segoe UI" w:hAnsi="Segoe UI" w:cs="Segoe UI"/>
          <w:sz w:val="22"/>
          <w:rPrChange w:id="10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through containerization (Docker / Kubernetes).</w:t>
      </w:r>
    </w:p>
    <w:p w:rsidR="00AC5099" w:rsidRPr="00E01AD4" w:rsidRDefault="00AC5099" w:rsidP="004A500D">
      <w:pPr>
        <w:pStyle w:val="NormalWeb"/>
        <w:numPr>
          <w:ilvl w:val="0"/>
          <w:numId w:val="32"/>
        </w:numPr>
        <w:rPr>
          <w:rFonts w:ascii="Segoe UI" w:hAnsi="Segoe UI" w:cs="Segoe UI"/>
          <w:sz w:val="22"/>
          <w:rPrChange w:id="10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01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Consistent user experience</w:t>
      </w:r>
      <w:r w:rsidRPr="00E01AD4">
        <w:rPr>
          <w:rFonts w:ascii="Segoe UI" w:hAnsi="Segoe UI" w:cs="Segoe UI"/>
          <w:sz w:val="22"/>
          <w:rPrChange w:id="10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across platforms (React / React Native).</w:t>
      </w:r>
    </w:p>
    <w:p w:rsidR="00AC5099" w:rsidRPr="00E01AD4" w:rsidRDefault="00AC5099" w:rsidP="004A500D">
      <w:pPr>
        <w:pStyle w:val="NormalWeb"/>
        <w:numPr>
          <w:ilvl w:val="0"/>
          <w:numId w:val="32"/>
        </w:numPr>
        <w:rPr>
          <w:rFonts w:ascii="Segoe UI" w:hAnsi="Segoe UI" w:cs="Segoe UI"/>
          <w:sz w:val="22"/>
          <w:rPrChange w:id="10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01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Strict security</w:t>
      </w:r>
      <w:r w:rsidRPr="00E01AD4">
        <w:rPr>
          <w:rFonts w:ascii="Segoe UI" w:hAnsi="Segoe UI" w:cs="Segoe UI"/>
          <w:sz w:val="22"/>
          <w:rPrChange w:id="10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with JWT authentication, encrypted tokens, and HTTPS endpoints.</w:t>
      </w:r>
    </w:p>
    <w:p w:rsidR="00AC5099" w:rsidRPr="00E01AD4" w:rsidRDefault="00AC5099" w:rsidP="004A500D">
      <w:pPr>
        <w:pStyle w:val="NormalWeb"/>
        <w:numPr>
          <w:ilvl w:val="0"/>
          <w:numId w:val="32"/>
        </w:numPr>
        <w:rPr>
          <w:rFonts w:ascii="Segoe UI" w:hAnsi="Segoe UI" w:cs="Segoe UI"/>
          <w:sz w:val="22"/>
          <w:rPrChange w:id="10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02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Seamless integration</w:t>
      </w:r>
      <w:r w:rsidRPr="00E01AD4">
        <w:rPr>
          <w:rFonts w:ascii="Segoe UI" w:hAnsi="Segoe UI" w:cs="Segoe UI"/>
          <w:sz w:val="22"/>
          <w:rPrChange w:id="10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with third-party services like Firebase (notifications) and </w:t>
      </w:r>
      <w:proofErr w:type="spellStart"/>
      <w:r w:rsidRPr="00E01AD4">
        <w:rPr>
          <w:rFonts w:ascii="Segoe UI" w:hAnsi="Segoe UI" w:cs="Segoe UI"/>
          <w:sz w:val="22"/>
          <w:rPrChange w:id="10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Cloudinary</w:t>
      </w:r>
      <w:proofErr w:type="spellEnd"/>
      <w:r w:rsidRPr="00E01AD4">
        <w:rPr>
          <w:rFonts w:ascii="Segoe UI" w:hAnsi="Segoe UI" w:cs="Segoe UI"/>
          <w:sz w:val="22"/>
          <w:rPrChange w:id="10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(media storage).</w:t>
      </w:r>
    </w:p>
    <w:p w:rsidR="00AC5099" w:rsidRPr="00E01AD4" w:rsidRDefault="00E01AD4" w:rsidP="00AC509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47" style="width:0;height:1.5pt" o:hralign="center" o:hrstd="t" o:hr="t" fillcolor="#a0a0a0" stroked="f"/>
        </w:pict>
      </w:r>
    </w:p>
    <w:p w:rsidR="00AC5099" w:rsidRPr="00E01AD4" w:rsidRDefault="00AC5099" w:rsidP="00AC5099">
      <w:pPr>
        <w:pStyle w:val="Heading3"/>
        <w:rPr>
          <w:rFonts w:ascii="Segoe UI" w:hAnsi="Segoe UI" w:cs="Segoe UI"/>
          <w:color w:val="auto"/>
          <w:sz w:val="22"/>
          <w:rPrChange w:id="1024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025" w:name="_Toc211762458"/>
      <w:bookmarkStart w:id="1026" w:name="_Toc212156938"/>
      <w:r w:rsidRPr="00E01AD4">
        <w:rPr>
          <w:rStyle w:val="Strong"/>
          <w:rFonts w:ascii="Segoe UI" w:hAnsi="Segoe UI" w:cs="Segoe UI"/>
          <w:color w:val="auto"/>
          <w:sz w:val="22"/>
          <w:rPrChange w:id="1027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5.2 High-Level Architecture Diagram</w:t>
      </w:r>
      <w:bookmarkEnd w:id="1025"/>
      <w:bookmarkEnd w:id="1026"/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28" w:author="Adela" w:date="2025-10-22T21:06:00Z">
            <w:rPr>
              <w:rStyle w:val="HTMLCode"/>
              <w:rFonts w:ascii="Segoe UI" w:hAnsi="Segoe UI" w:cs="Segoe UI"/>
              <w:color w:val="1F4D78" w:themeColor="accent1" w:themeShade="7F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2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30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┌────────────────────────────────────────────────────────────┐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3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32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03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              FRONTEND (Web / </w:t>
      </w:r>
      <w:proofErr w:type="gramStart"/>
      <w:r w:rsidRPr="00E01AD4">
        <w:rPr>
          <w:rStyle w:val="HTMLCode"/>
          <w:rFonts w:ascii="Segoe UI" w:hAnsi="Segoe UI" w:cs="Segoe UI"/>
          <w:sz w:val="22"/>
          <w:rPrChange w:id="103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Mobile)   </w:t>
      </w:r>
      <w:proofErr w:type="gramEnd"/>
      <w:r w:rsidRPr="00E01AD4">
        <w:rPr>
          <w:rStyle w:val="HTMLCode"/>
          <w:rFonts w:ascii="Segoe UI" w:hAnsi="Segoe UI" w:cs="Segoe UI"/>
          <w:sz w:val="22"/>
          <w:rPrChange w:id="103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</w:t>
      </w:r>
      <w:r w:rsidRPr="00E01AD4">
        <w:rPr>
          <w:rStyle w:val="HTMLCode"/>
          <w:rFonts w:ascii="Arial" w:hAnsi="Arial" w:cs="Arial"/>
          <w:sz w:val="22"/>
          <w:rPrChange w:id="1036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3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3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39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│────────────────────────────────────────────────────────────│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4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4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42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04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React / React Native </w:t>
      </w:r>
      <w:proofErr w:type="gramStart"/>
      <w:r w:rsidRPr="00E01AD4">
        <w:rPr>
          <w:rStyle w:val="HTMLCode"/>
          <w:rFonts w:ascii="Segoe UI" w:hAnsi="Segoe UI" w:cs="Segoe UI"/>
          <w:sz w:val="22"/>
          <w:rPrChange w:id="104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UI  </w:t>
      </w:r>
      <w:r w:rsidRPr="00E01AD4">
        <w:rPr>
          <w:rStyle w:val="HTMLCode"/>
          <w:rFonts w:ascii="Arial" w:hAnsi="Arial" w:cs="Arial"/>
          <w:sz w:val="22"/>
          <w:rPrChange w:id="1045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proofErr w:type="gramEnd"/>
      <w:r w:rsidRPr="00E01AD4">
        <w:rPr>
          <w:rStyle w:val="HTMLCode"/>
          <w:rFonts w:ascii="Segoe UI" w:hAnsi="Segoe UI" w:cs="Segoe UI"/>
          <w:sz w:val="22"/>
          <w:rPrChange w:id="104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104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Axios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104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/ </w:t>
      </w:r>
      <w:r w:rsidRPr="00E01AD4">
        <w:rPr>
          <w:rStyle w:val="hljs-keyword"/>
          <w:rFonts w:ascii="Segoe UI" w:hAnsi="Segoe UI" w:cs="Segoe UI"/>
          <w:sz w:val="22"/>
          <w:rPrChange w:id="1049" w:author="Adela" w:date="2025-10-22T21:06:00Z">
            <w:rPr>
              <w:rStyle w:val="hljs-keyword"/>
              <w:rFonts w:ascii="Segoe UI" w:hAnsi="Segoe UI" w:cs="Segoe UI"/>
              <w:sz w:val="22"/>
              <w:szCs w:val="22"/>
            </w:rPr>
          </w:rPrChange>
        </w:rPr>
        <w:t>Fetch</w:t>
      </w:r>
      <w:r w:rsidRPr="00E01AD4">
        <w:rPr>
          <w:rStyle w:val="HTMLCode"/>
          <w:rFonts w:ascii="Segoe UI" w:hAnsi="Segoe UI" w:cs="Segoe UI"/>
          <w:sz w:val="22"/>
          <w:rPrChange w:id="105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API  </w:t>
      </w:r>
      <w:r w:rsidRPr="00E01AD4">
        <w:rPr>
          <w:rStyle w:val="HTMLCode"/>
          <w:rFonts w:ascii="Arial" w:hAnsi="Arial" w:cs="Arial"/>
          <w:sz w:val="22"/>
          <w:rPrChange w:id="1051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05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Firebase </w:t>
      </w:r>
      <w:r w:rsidRPr="00E01AD4">
        <w:rPr>
          <w:rStyle w:val="HTMLCode"/>
          <w:rFonts w:ascii="Arial" w:hAnsi="Arial" w:cs="Arial"/>
          <w:sz w:val="22"/>
          <w:rPrChange w:id="1053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5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5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56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└───────────────┬────────────────────────────────────────────┘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5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5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       </w:t>
      </w:r>
      <w:r w:rsidRPr="00E01AD4">
        <w:rPr>
          <w:rStyle w:val="HTMLCode"/>
          <w:rFonts w:ascii="Arial" w:hAnsi="Arial" w:cs="Arial"/>
          <w:sz w:val="22"/>
          <w:rPrChange w:id="1059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06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HTTPS / REST API +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106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WebSocket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106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(Secure TLS)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6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6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65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┌───────────────┴────────────────────────────────────────────┐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6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6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68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06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              BACKEND (API </w:t>
      </w:r>
      <w:proofErr w:type="gramStart"/>
      <w:r w:rsidRPr="00E01AD4">
        <w:rPr>
          <w:rStyle w:val="HTMLCode"/>
          <w:rFonts w:ascii="Segoe UI" w:hAnsi="Segoe UI" w:cs="Segoe UI"/>
          <w:sz w:val="22"/>
          <w:rPrChange w:id="107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Layer)   </w:t>
      </w:r>
      <w:proofErr w:type="gramEnd"/>
      <w:r w:rsidRPr="00E01AD4">
        <w:rPr>
          <w:rStyle w:val="HTMLCode"/>
          <w:rFonts w:ascii="Segoe UI" w:hAnsi="Segoe UI" w:cs="Segoe UI"/>
          <w:sz w:val="22"/>
          <w:rPrChange w:id="107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    </w:t>
      </w:r>
      <w:r w:rsidRPr="00E01AD4">
        <w:rPr>
          <w:rStyle w:val="HTMLCode"/>
          <w:rFonts w:ascii="Arial" w:hAnsi="Arial" w:cs="Arial"/>
          <w:sz w:val="22"/>
          <w:rPrChange w:id="1072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7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7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75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│────────────────────────────────────────────────────────────│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7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7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78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07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Node.js (Express) /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108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FastAPI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108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                    </w:t>
      </w:r>
      <w:r w:rsidRPr="00E01AD4">
        <w:rPr>
          <w:rStyle w:val="HTMLCode"/>
          <w:rFonts w:ascii="Segoe UI" w:hAnsi="Segoe UI" w:cs="Segoe UI"/>
          <w:sz w:val="22"/>
        </w:rPr>
        <w:t xml:space="preserve">  </w:t>
      </w:r>
      <w:r w:rsidRPr="00E01AD4">
        <w:rPr>
          <w:rStyle w:val="HTMLCode"/>
          <w:rFonts w:ascii="Arial" w:hAnsi="Arial" w:cs="Arial"/>
          <w:sz w:val="22"/>
          <w:rPrChange w:id="1082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8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8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85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08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Business Logic / RBAC Middleware / Validation Layer         </w:t>
      </w:r>
      <w:r w:rsidRPr="00E01AD4">
        <w:rPr>
          <w:rStyle w:val="HTMLCode"/>
          <w:rFonts w:ascii="Arial" w:hAnsi="Arial" w:cs="Arial"/>
          <w:sz w:val="22"/>
          <w:rPrChange w:id="1087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8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8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90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09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Notification Service (Firebase </w:t>
      </w:r>
      <w:proofErr w:type="gramStart"/>
      <w:r w:rsidRPr="00E01AD4">
        <w:rPr>
          <w:rStyle w:val="HTMLCode"/>
          <w:rFonts w:ascii="Segoe UI" w:hAnsi="Segoe UI" w:cs="Segoe UI"/>
          <w:sz w:val="22"/>
          <w:rPrChange w:id="109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SDK)   </w:t>
      </w:r>
      <w:proofErr w:type="gramEnd"/>
      <w:r w:rsidRPr="00E01AD4">
        <w:rPr>
          <w:rStyle w:val="HTMLCode"/>
          <w:rFonts w:ascii="Segoe UI" w:hAnsi="Segoe UI" w:cs="Segoe UI"/>
          <w:sz w:val="22"/>
          <w:rPrChange w:id="109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            </w:t>
      </w:r>
      <w:r w:rsidRPr="00E01AD4">
        <w:rPr>
          <w:rStyle w:val="HTMLCode"/>
          <w:rFonts w:ascii="Arial" w:hAnsi="Arial" w:cs="Arial"/>
          <w:sz w:val="22"/>
          <w:rPrChange w:id="1094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09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09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097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09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Data Processing &amp; Analytics Engine                          </w:t>
      </w:r>
      <w:r w:rsidRPr="00E01AD4">
        <w:rPr>
          <w:rStyle w:val="HTMLCode"/>
          <w:rFonts w:ascii="Arial" w:hAnsi="Arial" w:cs="Arial"/>
          <w:sz w:val="22"/>
          <w:rPrChange w:id="1099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10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10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102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10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Logging &amp; Monitoring (Winston / PM2)                        </w:t>
      </w:r>
      <w:r w:rsidRPr="00E01AD4">
        <w:rPr>
          <w:rStyle w:val="HTMLCode"/>
          <w:rFonts w:ascii="Arial" w:hAnsi="Arial" w:cs="Arial"/>
          <w:sz w:val="22"/>
          <w:rPrChange w:id="1104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10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10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lastRenderedPageBreak/>
        <w:t xml:space="preserve"> </w:t>
      </w:r>
      <w:r w:rsidRPr="00E01AD4">
        <w:rPr>
          <w:rStyle w:val="HTMLCode"/>
          <w:rFonts w:ascii="Arial" w:hAnsi="Arial" w:cs="Arial"/>
          <w:sz w:val="22"/>
          <w:rPrChange w:id="1107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└───────────────┬────────────────────────────────────────────┘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10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10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       </w:t>
      </w:r>
      <w:r w:rsidRPr="00E01AD4">
        <w:rPr>
          <w:rStyle w:val="HTMLCode"/>
          <w:rFonts w:ascii="Arial" w:hAnsi="Arial" w:cs="Arial"/>
          <w:sz w:val="22"/>
          <w:rPrChange w:id="1110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11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Mongoose / ORM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11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11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114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┌───────────────┴────────────────────────────────────────────┐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11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11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117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11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              </w:t>
      </w:r>
      <w:r w:rsidRPr="00E01AD4">
        <w:rPr>
          <w:rStyle w:val="hljs-keyword"/>
          <w:rFonts w:ascii="Segoe UI" w:hAnsi="Segoe UI" w:cs="Segoe UI"/>
          <w:sz w:val="22"/>
          <w:rPrChange w:id="1119" w:author="Adela" w:date="2025-10-22T21:06:00Z">
            <w:rPr>
              <w:rStyle w:val="hljs-keyword"/>
              <w:rFonts w:ascii="Segoe UI" w:hAnsi="Segoe UI" w:cs="Segoe UI"/>
              <w:sz w:val="22"/>
              <w:szCs w:val="22"/>
            </w:rPr>
          </w:rPrChange>
        </w:rPr>
        <w:t>DATABASE</w:t>
      </w:r>
      <w:r w:rsidRPr="00E01AD4">
        <w:rPr>
          <w:rStyle w:val="HTMLCode"/>
          <w:rFonts w:ascii="Segoe UI" w:hAnsi="Segoe UI" w:cs="Segoe UI"/>
          <w:sz w:val="22"/>
          <w:rPrChange w:id="112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&amp; </w:t>
      </w:r>
      <w:r w:rsidRPr="00E01AD4">
        <w:rPr>
          <w:rStyle w:val="hljs-keyword"/>
          <w:rFonts w:ascii="Segoe UI" w:hAnsi="Segoe UI" w:cs="Segoe UI"/>
          <w:sz w:val="22"/>
          <w:rPrChange w:id="1121" w:author="Adela" w:date="2025-10-22T21:06:00Z">
            <w:rPr>
              <w:rStyle w:val="hljs-keyword"/>
              <w:rFonts w:ascii="Segoe UI" w:hAnsi="Segoe UI" w:cs="Segoe UI"/>
              <w:sz w:val="22"/>
              <w:szCs w:val="22"/>
            </w:rPr>
          </w:rPrChange>
        </w:rPr>
        <w:t>STORAGE</w:t>
      </w:r>
      <w:r w:rsidRPr="00E01AD4">
        <w:rPr>
          <w:rStyle w:val="HTMLCode"/>
          <w:rFonts w:ascii="Segoe UI" w:hAnsi="Segoe UI" w:cs="Segoe UI"/>
          <w:sz w:val="22"/>
          <w:rPrChange w:id="112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         </w:t>
      </w:r>
      <w:r w:rsidRPr="00E01AD4">
        <w:rPr>
          <w:rStyle w:val="HTMLCode"/>
          <w:rFonts w:ascii="Arial" w:hAnsi="Arial" w:cs="Arial"/>
          <w:sz w:val="22"/>
          <w:rPrChange w:id="1123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12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12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126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│────────────────────────────────────────────────────────────│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12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12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129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13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MongoDB </w:t>
      </w:r>
      <w:proofErr w:type="gramStart"/>
      <w:r w:rsidRPr="00E01AD4">
        <w:rPr>
          <w:rStyle w:val="HTMLCode"/>
          <w:rFonts w:ascii="Segoe UI" w:hAnsi="Segoe UI" w:cs="Segoe UI"/>
          <w:sz w:val="22"/>
          <w:rPrChange w:id="113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Atlas  </w:t>
      </w:r>
      <w:r w:rsidRPr="00E01AD4">
        <w:rPr>
          <w:rStyle w:val="HTMLCode"/>
          <w:rFonts w:ascii="Arial" w:hAnsi="Arial" w:cs="Arial"/>
          <w:sz w:val="22"/>
          <w:rPrChange w:id="1132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proofErr w:type="gramEnd"/>
      <w:r w:rsidRPr="00E01AD4">
        <w:rPr>
          <w:rStyle w:val="HTMLCode"/>
          <w:rFonts w:ascii="Segoe UI" w:hAnsi="Segoe UI" w:cs="Segoe UI"/>
          <w:sz w:val="22"/>
          <w:rPrChange w:id="113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113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Cloudinary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113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</w:t>
      </w:r>
      <w:r w:rsidRPr="00E01AD4">
        <w:rPr>
          <w:rStyle w:val="HTMLCode"/>
          <w:rFonts w:ascii="Arial" w:hAnsi="Arial" w:cs="Arial"/>
          <w:sz w:val="22"/>
          <w:rPrChange w:id="1136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13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Firebase  </w:t>
      </w:r>
      <w:r w:rsidRPr="00E01AD4">
        <w:rPr>
          <w:rStyle w:val="HTMLCode"/>
          <w:rFonts w:ascii="Arial" w:hAnsi="Arial" w:cs="Arial"/>
          <w:sz w:val="22"/>
          <w:rPrChange w:id="1138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13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GCP (AI Phase) </w:t>
      </w:r>
      <w:r w:rsidRPr="00E01AD4">
        <w:rPr>
          <w:rStyle w:val="HTMLCode"/>
          <w:rFonts w:ascii="Arial" w:hAnsi="Arial" w:cs="Arial"/>
          <w:sz w:val="22"/>
          <w:rPrChange w:id="1140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14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14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143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14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Medication, Mood, Logs, </w:t>
      </w:r>
      <w:r w:rsidRPr="00E01AD4">
        <w:rPr>
          <w:rStyle w:val="hljs-keyword"/>
          <w:rFonts w:ascii="Segoe UI" w:hAnsi="Segoe UI" w:cs="Segoe UI"/>
          <w:sz w:val="22"/>
          <w:rPrChange w:id="1145" w:author="Adela" w:date="2025-10-22T21:06:00Z">
            <w:rPr>
              <w:rStyle w:val="hljs-keyword"/>
              <w:rFonts w:ascii="Segoe UI" w:hAnsi="Segoe UI" w:cs="Segoe UI"/>
              <w:sz w:val="22"/>
              <w:szCs w:val="22"/>
            </w:rPr>
          </w:rPrChange>
        </w:rPr>
        <w:t>User</w:t>
      </w:r>
      <w:r w:rsidRPr="00E01AD4">
        <w:rPr>
          <w:rStyle w:val="HTMLCode"/>
          <w:rFonts w:ascii="Segoe UI" w:hAnsi="Segoe UI" w:cs="Segoe UI"/>
          <w:sz w:val="22"/>
          <w:rPrChange w:id="114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, Caregiver </w:t>
      </w:r>
      <w:r w:rsidRPr="00E01AD4">
        <w:rPr>
          <w:rStyle w:val="hljs-keyword"/>
          <w:rFonts w:ascii="Segoe UI" w:hAnsi="Segoe UI" w:cs="Segoe UI"/>
          <w:sz w:val="22"/>
          <w:rPrChange w:id="1147" w:author="Adela" w:date="2025-10-22T21:06:00Z">
            <w:rPr>
              <w:rStyle w:val="hljs-keyword"/>
              <w:rFonts w:ascii="Segoe UI" w:hAnsi="Segoe UI" w:cs="Segoe UI"/>
              <w:sz w:val="22"/>
              <w:szCs w:val="22"/>
            </w:rPr>
          </w:rPrChange>
        </w:rPr>
        <w:t>Schemas</w:t>
      </w:r>
      <w:r w:rsidRPr="00E01AD4">
        <w:rPr>
          <w:rStyle w:val="HTMLCode"/>
          <w:rFonts w:ascii="Segoe UI" w:hAnsi="Segoe UI" w:cs="Segoe UI"/>
          <w:sz w:val="22"/>
          <w:rPrChange w:id="114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   </w:t>
      </w:r>
      <w:r w:rsidRPr="00E01AD4">
        <w:rPr>
          <w:rStyle w:val="HTMLCode"/>
          <w:rFonts w:ascii="Arial" w:hAnsi="Arial" w:cs="Arial"/>
          <w:sz w:val="22"/>
          <w:rPrChange w:id="1149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15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15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152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  <w:r w:rsidRPr="00E01AD4">
        <w:rPr>
          <w:rStyle w:val="HTMLCode"/>
          <w:rFonts w:ascii="Segoe UI" w:hAnsi="Segoe UI" w:cs="Segoe UI"/>
          <w:sz w:val="22"/>
          <w:rPrChange w:id="115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ljs-keyword"/>
          <w:rFonts w:ascii="Segoe UI" w:hAnsi="Segoe UI" w:cs="Segoe UI"/>
          <w:sz w:val="22"/>
          <w:rPrChange w:id="1154" w:author="Adela" w:date="2025-10-22T21:06:00Z">
            <w:rPr>
              <w:rStyle w:val="hljs-keyword"/>
              <w:rFonts w:ascii="Segoe UI" w:hAnsi="Segoe UI" w:cs="Segoe UI"/>
              <w:sz w:val="22"/>
              <w:szCs w:val="22"/>
            </w:rPr>
          </w:rPrChange>
        </w:rPr>
        <w:t>Encrypted</w:t>
      </w:r>
      <w:r w:rsidRPr="00E01AD4">
        <w:rPr>
          <w:rStyle w:val="HTMLCode"/>
          <w:rFonts w:ascii="Segoe UI" w:hAnsi="Segoe UI" w:cs="Segoe UI"/>
          <w:sz w:val="22"/>
          <w:rPrChange w:id="115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fields (PHI) + Backup + </w:t>
      </w:r>
      <w:r w:rsidRPr="00E01AD4">
        <w:rPr>
          <w:rStyle w:val="hljs-keyword"/>
          <w:rFonts w:ascii="Segoe UI" w:hAnsi="Segoe UI" w:cs="Segoe UI"/>
          <w:sz w:val="22"/>
          <w:rPrChange w:id="1156" w:author="Adela" w:date="2025-10-22T21:06:00Z">
            <w:rPr>
              <w:rStyle w:val="hljs-keyword"/>
              <w:rFonts w:ascii="Segoe UI" w:hAnsi="Segoe UI" w:cs="Segoe UI"/>
              <w:sz w:val="22"/>
              <w:szCs w:val="22"/>
            </w:rPr>
          </w:rPrChange>
        </w:rPr>
        <w:t>Replication</w:t>
      </w:r>
      <w:r w:rsidRPr="00E01AD4">
        <w:rPr>
          <w:rStyle w:val="HTMLCode"/>
          <w:rFonts w:ascii="Segoe UI" w:hAnsi="Segoe UI" w:cs="Segoe UI"/>
          <w:sz w:val="22"/>
          <w:rPrChange w:id="115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         </w:t>
      </w:r>
      <w:r w:rsidRPr="00E01AD4">
        <w:rPr>
          <w:rStyle w:val="HTMLCode"/>
          <w:rFonts w:ascii="Arial" w:hAnsi="Arial" w:cs="Arial"/>
          <w:sz w:val="22"/>
          <w:rPrChange w:id="1158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│</w:t>
      </w:r>
    </w:p>
    <w:p w:rsidR="00AC5099" w:rsidRPr="00E01AD4" w:rsidRDefault="00AC5099" w:rsidP="00AC5099">
      <w:pPr>
        <w:pStyle w:val="HTMLPreformatted"/>
        <w:rPr>
          <w:rStyle w:val="HTMLCode"/>
          <w:rFonts w:ascii="Segoe UI" w:hAnsi="Segoe UI" w:cs="Segoe UI"/>
          <w:sz w:val="22"/>
          <w:rPrChange w:id="115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116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Arial" w:hAnsi="Arial" w:cs="Arial"/>
          <w:sz w:val="22"/>
          <w:rPrChange w:id="1161" w:author="Adela" w:date="2025-10-22T21:06:00Z">
            <w:rPr>
              <w:rStyle w:val="HTMLCode"/>
              <w:rFonts w:ascii="Arial" w:hAnsi="Arial" w:cs="Arial"/>
              <w:sz w:val="22"/>
              <w:szCs w:val="22"/>
            </w:rPr>
          </w:rPrChange>
        </w:rPr>
        <w:t>└────────────────────────────────────────────────────────────┘</w:t>
      </w:r>
    </w:p>
    <w:p w:rsidR="00AC5099" w:rsidRPr="00E01AD4" w:rsidRDefault="00E01AD4" w:rsidP="00AC509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48" style="width:0;height:1.5pt" o:hralign="center" o:hrstd="t" o:hr="t" fillcolor="#a0a0a0" stroked="f"/>
        </w:pict>
      </w:r>
    </w:p>
    <w:p w:rsidR="00AC5099" w:rsidRPr="00E01AD4" w:rsidRDefault="00AC5099" w:rsidP="00AC5099">
      <w:pPr>
        <w:pStyle w:val="Heading3"/>
        <w:rPr>
          <w:rFonts w:ascii="Segoe UI" w:hAnsi="Segoe UI" w:cs="Segoe UI"/>
          <w:color w:val="auto"/>
          <w:sz w:val="22"/>
          <w:rPrChange w:id="1162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163" w:name="_Toc211762459"/>
      <w:bookmarkStart w:id="1164" w:name="_Toc212156939"/>
      <w:r w:rsidRPr="00E01AD4">
        <w:rPr>
          <w:rStyle w:val="Strong"/>
          <w:rFonts w:ascii="Segoe UI" w:hAnsi="Segoe UI" w:cs="Segoe UI"/>
          <w:color w:val="auto"/>
          <w:sz w:val="22"/>
          <w:rPrChange w:id="1165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5.3 Frontend Architecture</w:t>
      </w:r>
      <w:bookmarkEnd w:id="1163"/>
      <w:bookmarkEnd w:id="1164"/>
    </w:p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16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Frameworks &amp; Platforms</w:t>
      </w:r>
    </w:p>
    <w:p w:rsidR="00AC5099" w:rsidRPr="00E01AD4" w:rsidRDefault="00AC5099" w:rsidP="004A500D">
      <w:pPr>
        <w:pStyle w:val="NormalWeb"/>
        <w:numPr>
          <w:ilvl w:val="0"/>
          <w:numId w:val="33"/>
        </w:numPr>
        <w:rPr>
          <w:rFonts w:ascii="Segoe UI" w:hAnsi="Segoe UI" w:cs="Segoe UI"/>
          <w:sz w:val="22"/>
          <w:rPrChange w:id="11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16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Web Application:</w:t>
      </w:r>
      <w:r w:rsidRPr="00E01AD4">
        <w:rPr>
          <w:rFonts w:ascii="Segoe UI" w:hAnsi="Segoe UI" w:cs="Segoe UI"/>
          <w:sz w:val="22"/>
          <w:rPrChange w:id="11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React.js (SPA)</w:t>
      </w:r>
    </w:p>
    <w:p w:rsidR="00AC5099" w:rsidRPr="00E01AD4" w:rsidRDefault="00AC5099" w:rsidP="004A500D">
      <w:pPr>
        <w:pStyle w:val="NormalWeb"/>
        <w:numPr>
          <w:ilvl w:val="0"/>
          <w:numId w:val="33"/>
        </w:numPr>
        <w:rPr>
          <w:rFonts w:ascii="Segoe UI" w:hAnsi="Segoe UI" w:cs="Segoe UI"/>
          <w:sz w:val="22"/>
          <w:rPrChange w:id="11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17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Mobile Application:</w:t>
      </w:r>
      <w:r w:rsidRPr="00E01AD4">
        <w:rPr>
          <w:rFonts w:ascii="Segoe UI" w:hAnsi="Segoe UI" w:cs="Segoe UI"/>
          <w:sz w:val="22"/>
          <w:rPrChange w:id="11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React Native (Android + iOS)</w:t>
      </w:r>
    </w:p>
    <w:p w:rsidR="00AC5099" w:rsidRPr="00E01AD4" w:rsidRDefault="00AC5099" w:rsidP="004A500D">
      <w:pPr>
        <w:pStyle w:val="NormalWeb"/>
        <w:numPr>
          <w:ilvl w:val="0"/>
          <w:numId w:val="33"/>
        </w:numPr>
        <w:rPr>
          <w:rFonts w:ascii="Segoe UI" w:hAnsi="Segoe UI" w:cs="Segoe UI"/>
          <w:sz w:val="22"/>
          <w:rPrChange w:id="11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17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State Management:</w:t>
      </w:r>
      <w:r w:rsidRPr="00E01AD4">
        <w:rPr>
          <w:rFonts w:ascii="Segoe UI" w:hAnsi="Segoe UI" w:cs="Segoe UI"/>
          <w:sz w:val="22"/>
          <w:rPrChange w:id="11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</w:t>
      </w:r>
      <w:proofErr w:type="spellStart"/>
      <w:r w:rsidRPr="00E01AD4">
        <w:rPr>
          <w:rFonts w:ascii="Segoe UI" w:hAnsi="Segoe UI" w:cs="Segoe UI"/>
          <w:sz w:val="22"/>
          <w:rPrChange w:id="11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Redux</w:t>
      </w:r>
      <w:proofErr w:type="spellEnd"/>
      <w:r w:rsidRPr="00E01AD4">
        <w:rPr>
          <w:rFonts w:ascii="Segoe UI" w:hAnsi="Segoe UI" w:cs="Segoe UI"/>
          <w:sz w:val="22"/>
          <w:rPrChange w:id="11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/ Recoil</w:t>
      </w:r>
    </w:p>
    <w:p w:rsidR="00AC5099" w:rsidRPr="00E01AD4" w:rsidRDefault="00AC5099" w:rsidP="004A500D">
      <w:pPr>
        <w:pStyle w:val="NormalWeb"/>
        <w:numPr>
          <w:ilvl w:val="0"/>
          <w:numId w:val="33"/>
        </w:numPr>
        <w:rPr>
          <w:rFonts w:ascii="Segoe UI" w:hAnsi="Segoe UI" w:cs="Segoe UI"/>
          <w:sz w:val="22"/>
          <w:rPrChange w:id="11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17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Routing:</w:t>
      </w:r>
      <w:r w:rsidRPr="00E01AD4">
        <w:rPr>
          <w:rFonts w:ascii="Segoe UI" w:hAnsi="Segoe UI" w:cs="Segoe UI"/>
          <w:sz w:val="22"/>
          <w:rPrChange w:id="11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React Router / Expo Router</w:t>
      </w:r>
    </w:p>
    <w:p w:rsidR="00AC5099" w:rsidRPr="00E01AD4" w:rsidRDefault="00AC5099" w:rsidP="004A500D">
      <w:pPr>
        <w:pStyle w:val="NormalWeb"/>
        <w:numPr>
          <w:ilvl w:val="0"/>
          <w:numId w:val="33"/>
        </w:numPr>
        <w:rPr>
          <w:rFonts w:ascii="Segoe UI" w:hAnsi="Segoe UI" w:cs="Segoe UI"/>
          <w:sz w:val="22"/>
          <w:rPrChange w:id="11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18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UI Library:</w:t>
      </w:r>
      <w:r w:rsidRPr="00E01AD4">
        <w:rPr>
          <w:rFonts w:ascii="Segoe UI" w:hAnsi="Segoe UI" w:cs="Segoe UI"/>
          <w:sz w:val="22"/>
          <w:rPrChange w:id="11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Tailwind CSS / </w:t>
      </w:r>
      <w:proofErr w:type="spellStart"/>
      <w:r w:rsidRPr="00E01AD4">
        <w:rPr>
          <w:rFonts w:ascii="Segoe UI" w:hAnsi="Segoe UI" w:cs="Segoe UI"/>
          <w:sz w:val="22"/>
          <w:rPrChange w:id="11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ShadCN</w:t>
      </w:r>
      <w:proofErr w:type="spellEnd"/>
      <w:r w:rsidRPr="00E01AD4">
        <w:rPr>
          <w:rFonts w:ascii="Segoe UI" w:hAnsi="Segoe UI" w:cs="Segoe UI"/>
          <w:sz w:val="22"/>
          <w:rPrChange w:id="11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UI components</w:t>
      </w:r>
    </w:p>
    <w:p w:rsidR="00AC5099" w:rsidRPr="00E01AD4" w:rsidRDefault="00AC5099" w:rsidP="004A500D">
      <w:pPr>
        <w:pStyle w:val="NormalWeb"/>
        <w:numPr>
          <w:ilvl w:val="0"/>
          <w:numId w:val="33"/>
        </w:numPr>
        <w:rPr>
          <w:rFonts w:ascii="Segoe UI" w:hAnsi="Segoe UI" w:cs="Segoe UI"/>
          <w:sz w:val="22"/>
          <w:rPrChange w:id="11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18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Charting:</w:t>
      </w:r>
      <w:r w:rsidRPr="00E01AD4">
        <w:rPr>
          <w:rFonts w:ascii="Segoe UI" w:hAnsi="Segoe UI" w:cs="Segoe UI"/>
          <w:sz w:val="22"/>
          <w:rPrChange w:id="11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</w:t>
      </w:r>
      <w:proofErr w:type="spellStart"/>
      <w:r w:rsidRPr="00E01AD4">
        <w:rPr>
          <w:rFonts w:ascii="Segoe UI" w:hAnsi="Segoe UI" w:cs="Segoe UI"/>
          <w:sz w:val="22"/>
          <w:rPrChange w:id="11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Recharts</w:t>
      </w:r>
      <w:proofErr w:type="spellEnd"/>
      <w:r w:rsidRPr="00E01AD4">
        <w:rPr>
          <w:rFonts w:ascii="Segoe UI" w:hAnsi="Segoe UI" w:cs="Segoe UI"/>
          <w:sz w:val="22"/>
          <w:rPrChange w:id="11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/ Chart.js for analytics visualization</w:t>
      </w:r>
    </w:p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191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Frontend Responsibilities</w:t>
      </w:r>
    </w:p>
    <w:p w:rsidR="00AC5099" w:rsidRPr="00E01AD4" w:rsidRDefault="00AC5099" w:rsidP="004A500D">
      <w:pPr>
        <w:pStyle w:val="NormalWeb"/>
        <w:numPr>
          <w:ilvl w:val="0"/>
          <w:numId w:val="34"/>
        </w:numPr>
        <w:rPr>
          <w:rFonts w:ascii="Segoe UI" w:hAnsi="Segoe UI" w:cs="Segoe UI"/>
          <w:sz w:val="22"/>
          <w:rPrChange w:id="11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19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User Interface &amp; Experience (UI/UX):</w:t>
      </w:r>
      <w:r w:rsidRPr="00E01AD4">
        <w:rPr>
          <w:rFonts w:ascii="Segoe UI" w:hAnsi="Segoe UI" w:cs="Segoe UI"/>
          <w:sz w:val="22"/>
          <w:rPrChange w:id="11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Build a clean, accessible, theme-adaptive interface (light/dark mode support).</w:t>
      </w:r>
    </w:p>
    <w:p w:rsidR="00AC5099" w:rsidRPr="00E01AD4" w:rsidRDefault="00AC5099" w:rsidP="004A500D">
      <w:pPr>
        <w:pStyle w:val="NormalWeb"/>
        <w:numPr>
          <w:ilvl w:val="0"/>
          <w:numId w:val="34"/>
        </w:numPr>
        <w:rPr>
          <w:rFonts w:ascii="Segoe UI" w:hAnsi="Segoe UI" w:cs="Segoe UI"/>
          <w:sz w:val="22"/>
          <w:rPrChange w:id="11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19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Data Interaction:</w:t>
      </w:r>
      <w:r w:rsidRPr="00E01AD4">
        <w:rPr>
          <w:rFonts w:ascii="Segoe UI" w:hAnsi="Segoe UI" w:cs="Segoe UI"/>
          <w:sz w:val="22"/>
          <w:rPrChange w:id="11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Communicate with backend via REST APIs using secure HTTPS (</w:t>
      </w:r>
      <w:proofErr w:type="spellStart"/>
      <w:r w:rsidRPr="00E01AD4">
        <w:rPr>
          <w:rFonts w:ascii="Segoe UI" w:hAnsi="Segoe UI" w:cs="Segoe UI"/>
          <w:sz w:val="22"/>
          <w:rPrChange w:id="11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Axios</w:t>
      </w:r>
      <w:proofErr w:type="spellEnd"/>
      <w:r w:rsidRPr="00E01AD4">
        <w:rPr>
          <w:rFonts w:ascii="Segoe UI" w:hAnsi="Segoe UI" w:cs="Segoe UI"/>
          <w:sz w:val="22"/>
          <w:rPrChange w:id="11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).</w:t>
      </w:r>
    </w:p>
    <w:p w:rsidR="00AC5099" w:rsidRPr="00E01AD4" w:rsidRDefault="00AC5099" w:rsidP="004A500D">
      <w:pPr>
        <w:pStyle w:val="NormalWeb"/>
        <w:numPr>
          <w:ilvl w:val="0"/>
          <w:numId w:val="34"/>
        </w:numPr>
        <w:rPr>
          <w:rFonts w:ascii="Segoe UI" w:hAnsi="Segoe UI" w:cs="Segoe UI"/>
          <w:sz w:val="22"/>
          <w:rPrChange w:id="12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0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Authentication Handling:</w:t>
      </w:r>
      <w:r w:rsidRPr="00E01AD4">
        <w:rPr>
          <w:rFonts w:ascii="Segoe UI" w:hAnsi="Segoe UI" w:cs="Segoe UI"/>
          <w:sz w:val="22"/>
          <w:rPrChange w:id="12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Store only non-sensitive session tokens in memory; sensitive JWTs handled by </w:t>
      </w:r>
      <w:proofErr w:type="spellStart"/>
      <w:r w:rsidRPr="00E01AD4">
        <w:rPr>
          <w:rFonts w:ascii="Segoe UI" w:hAnsi="Segoe UI" w:cs="Segoe UI"/>
          <w:sz w:val="22"/>
          <w:rPrChange w:id="12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HttpOnly</w:t>
      </w:r>
      <w:proofErr w:type="spellEnd"/>
      <w:r w:rsidRPr="00E01AD4">
        <w:rPr>
          <w:rFonts w:ascii="Segoe UI" w:hAnsi="Segoe UI" w:cs="Segoe UI"/>
          <w:sz w:val="22"/>
          <w:rPrChange w:id="12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cookies.</w:t>
      </w:r>
    </w:p>
    <w:p w:rsidR="00AC5099" w:rsidRPr="00E01AD4" w:rsidRDefault="00AC5099" w:rsidP="004A500D">
      <w:pPr>
        <w:pStyle w:val="NormalWeb"/>
        <w:numPr>
          <w:ilvl w:val="0"/>
          <w:numId w:val="34"/>
        </w:numPr>
        <w:rPr>
          <w:rFonts w:ascii="Segoe UI" w:hAnsi="Segoe UI" w:cs="Segoe UI"/>
          <w:sz w:val="22"/>
          <w:rPrChange w:id="12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0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Push Notifications:</w:t>
      </w:r>
      <w:r w:rsidRPr="00E01AD4">
        <w:rPr>
          <w:rFonts w:ascii="Segoe UI" w:hAnsi="Segoe UI" w:cs="Segoe UI"/>
          <w:sz w:val="22"/>
          <w:rPrChange w:id="12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Firebase SDK integration for reminders and status updates.</w:t>
      </w:r>
    </w:p>
    <w:p w:rsidR="00AC5099" w:rsidRPr="00E01AD4" w:rsidRDefault="00AC5099" w:rsidP="004A500D">
      <w:pPr>
        <w:pStyle w:val="NormalWeb"/>
        <w:numPr>
          <w:ilvl w:val="0"/>
          <w:numId w:val="34"/>
        </w:numPr>
        <w:rPr>
          <w:rFonts w:ascii="Segoe UI" w:hAnsi="Segoe UI" w:cs="Segoe UI"/>
          <w:sz w:val="22"/>
          <w:rPrChange w:id="12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0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Offline Mode:</w:t>
      </w:r>
      <w:r w:rsidRPr="00E01AD4">
        <w:rPr>
          <w:rFonts w:ascii="Segoe UI" w:hAnsi="Segoe UI" w:cs="Segoe UI"/>
          <w:sz w:val="22"/>
          <w:rPrChange w:id="12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Local cache using </w:t>
      </w:r>
      <w:proofErr w:type="spellStart"/>
      <w:r w:rsidRPr="00E01AD4">
        <w:rPr>
          <w:rFonts w:ascii="Segoe UI" w:hAnsi="Segoe UI" w:cs="Segoe UI"/>
          <w:sz w:val="22"/>
          <w:rPrChange w:id="12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IndexedDB</w:t>
      </w:r>
      <w:proofErr w:type="spellEnd"/>
      <w:r w:rsidRPr="00E01AD4">
        <w:rPr>
          <w:rFonts w:ascii="Segoe UI" w:hAnsi="Segoe UI" w:cs="Segoe UI"/>
          <w:sz w:val="22"/>
          <w:rPrChange w:id="12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/ </w:t>
      </w:r>
      <w:proofErr w:type="spellStart"/>
      <w:r w:rsidRPr="00E01AD4">
        <w:rPr>
          <w:rFonts w:ascii="Segoe UI" w:hAnsi="Segoe UI" w:cs="Segoe UI"/>
          <w:sz w:val="22"/>
          <w:rPrChange w:id="12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AsyncStorage</w:t>
      </w:r>
      <w:proofErr w:type="spellEnd"/>
      <w:r w:rsidRPr="00E01AD4">
        <w:rPr>
          <w:rFonts w:ascii="Segoe UI" w:hAnsi="Segoe UI" w:cs="Segoe UI"/>
          <w:sz w:val="22"/>
          <w:rPrChange w:id="12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medication data when offline.</w:t>
      </w:r>
    </w:p>
    <w:p w:rsidR="00AC5099" w:rsidRPr="00E01AD4" w:rsidRDefault="00AC5099" w:rsidP="004A500D">
      <w:pPr>
        <w:pStyle w:val="NormalWeb"/>
        <w:numPr>
          <w:ilvl w:val="0"/>
          <w:numId w:val="34"/>
        </w:numPr>
        <w:rPr>
          <w:rFonts w:ascii="Segoe UI" w:hAnsi="Segoe UI" w:cs="Segoe UI"/>
          <w:sz w:val="22"/>
          <w:rPrChange w:id="12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1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Visualization:</w:t>
      </w:r>
      <w:r w:rsidRPr="00E01AD4">
        <w:rPr>
          <w:rFonts w:ascii="Segoe UI" w:hAnsi="Segoe UI" w:cs="Segoe UI"/>
          <w:sz w:val="22"/>
          <w:rPrChange w:id="12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Display adherence trends, mood charts, and progress summaries.</w:t>
      </w:r>
    </w:p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21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Developer Notes</w:t>
      </w:r>
    </w:p>
    <w:p w:rsidR="00AC5099" w:rsidRPr="00E01AD4" w:rsidRDefault="00AC5099" w:rsidP="004A500D">
      <w:pPr>
        <w:pStyle w:val="NormalWeb"/>
        <w:numPr>
          <w:ilvl w:val="0"/>
          <w:numId w:val="35"/>
        </w:numPr>
        <w:rPr>
          <w:rFonts w:ascii="Segoe UI" w:hAnsi="Segoe UI" w:cs="Segoe UI"/>
          <w:sz w:val="22"/>
          <w:rPrChange w:id="12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2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rPrChange w:id="122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component modularization</w:t>
      </w:r>
      <w:r w:rsidRPr="00E01AD4">
        <w:rPr>
          <w:rFonts w:ascii="Segoe UI" w:hAnsi="Segoe UI" w:cs="Segoe UI"/>
          <w:sz w:val="22"/>
          <w:rPrChange w:id="12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(atomic design: atoms → molecules → organisms).</w:t>
      </w:r>
    </w:p>
    <w:p w:rsidR="00AC5099" w:rsidRPr="00E01AD4" w:rsidRDefault="00AC5099" w:rsidP="004A500D">
      <w:pPr>
        <w:pStyle w:val="NormalWeb"/>
        <w:numPr>
          <w:ilvl w:val="0"/>
          <w:numId w:val="35"/>
        </w:numPr>
        <w:rPr>
          <w:rFonts w:ascii="Segoe UI" w:hAnsi="Segoe UI" w:cs="Segoe UI"/>
          <w:sz w:val="22"/>
          <w:rPrChange w:id="12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2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Follow </w:t>
      </w:r>
      <w:r w:rsidRPr="00E01AD4">
        <w:rPr>
          <w:rStyle w:val="Strong"/>
          <w:rFonts w:ascii="Segoe UI" w:hAnsi="Segoe UI" w:cs="Segoe UI"/>
          <w:sz w:val="22"/>
          <w:rPrChange w:id="122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responsive layout</w:t>
      </w:r>
      <w:r w:rsidRPr="00E01AD4">
        <w:rPr>
          <w:rFonts w:ascii="Segoe UI" w:hAnsi="Segoe UI" w:cs="Segoe UI"/>
          <w:sz w:val="22"/>
          <w:rPrChange w:id="12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principles for both mobile and web.</w:t>
      </w:r>
    </w:p>
    <w:p w:rsidR="00AC5099" w:rsidRPr="00E01AD4" w:rsidRDefault="00AC5099" w:rsidP="004A500D">
      <w:pPr>
        <w:pStyle w:val="NormalWeb"/>
        <w:numPr>
          <w:ilvl w:val="0"/>
          <w:numId w:val="35"/>
        </w:numPr>
        <w:rPr>
          <w:rFonts w:ascii="Segoe UI" w:hAnsi="Segoe UI" w:cs="Segoe UI"/>
          <w:sz w:val="22"/>
          <w:rPrChange w:id="12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2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Apply </w:t>
      </w:r>
      <w:r w:rsidRPr="00E01AD4">
        <w:rPr>
          <w:rStyle w:val="Strong"/>
          <w:rFonts w:ascii="Segoe UI" w:hAnsi="Segoe UI" w:cs="Segoe UI"/>
          <w:sz w:val="22"/>
          <w:rPrChange w:id="122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form validation</w:t>
      </w:r>
      <w:r w:rsidRPr="00E01AD4">
        <w:rPr>
          <w:rFonts w:ascii="Segoe UI" w:hAnsi="Segoe UI" w:cs="Segoe UI"/>
          <w:sz w:val="22"/>
          <w:rPrChange w:id="12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using libraries like Yup + </w:t>
      </w:r>
      <w:proofErr w:type="spellStart"/>
      <w:r w:rsidRPr="00E01AD4">
        <w:rPr>
          <w:rFonts w:ascii="Segoe UI" w:hAnsi="Segoe UI" w:cs="Segoe UI"/>
          <w:sz w:val="22"/>
          <w:rPrChange w:id="12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Formik</w:t>
      </w:r>
      <w:proofErr w:type="spellEnd"/>
      <w:r w:rsidRPr="00E01AD4">
        <w:rPr>
          <w:rFonts w:ascii="Segoe UI" w:hAnsi="Segoe UI" w:cs="Segoe UI"/>
          <w:sz w:val="22"/>
          <w:rPrChange w:id="12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AC5099" w:rsidRPr="00E01AD4" w:rsidRDefault="00AC5099" w:rsidP="004A500D">
      <w:pPr>
        <w:pStyle w:val="NormalWeb"/>
        <w:numPr>
          <w:ilvl w:val="0"/>
          <w:numId w:val="35"/>
        </w:numPr>
        <w:rPr>
          <w:rFonts w:ascii="Segoe UI" w:hAnsi="Segoe UI" w:cs="Segoe UI"/>
          <w:sz w:val="22"/>
          <w:rPrChange w:id="12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2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Implement </w:t>
      </w:r>
      <w:r w:rsidRPr="00E01AD4">
        <w:rPr>
          <w:rStyle w:val="Strong"/>
          <w:rFonts w:ascii="Segoe UI" w:hAnsi="Segoe UI" w:cs="Segoe UI"/>
          <w:sz w:val="22"/>
          <w:rPrChange w:id="123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error boundaries</w:t>
      </w:r>
      <w:r w:rsidRPr="00E01AD4">
        <w:rPr>
          <w:rFonts w:ascii="Segoe UI" w:hAnsi="Segoe UI" w:cs="Segoe UI"/>
          <w:sz w:val="22"/>
          <w:rPrChange w:id="12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to handle API or network failures gracefully.</w:t>
      </w:r>
    </w:p>
    <w:p w:rsidR="00AC5099" w:rsidRPr="00E01AD4" w:rsidRDefault="00E01AD4" w:rsidP="00AC509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49" style="width:0;height:1.5pt" o:hralign="center" o:hrstd="t" o:hr="t" fillcolor="#a0a0a0" stroked="f"/>
        </w:pict>
      </w:r>
    </w:p>
    <w:p w:rsidR="00AC5099" w:rsidRPr="00E01AD4" w:rsidRDefault="00AC5099" w:rsidP="00AC5099">
      <w:pPr>
        <w:pStyle w:val="Heading3"/>
        <w:rPr>
          <w:rFonts w:ascii="Segoe UI" w:hAnsi="Segoe UI" w:cs="Segoe UI"/>
          <w:color w:val="auto"/>
          <w:sz w:val="22"/>
          <w:rPrChange w:id="1237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238" w:name="_Toc211762460"/>
      <w:bookmarkStart w:id="1239" w:name="_Toc212156940"/>
      <w:r w:rsidRPr="00E01AD4">
        <w:rPr>
          <w:rStyle w:val="Strong"/>
          <w:rFonts w:ascii="Segoe UI" w:hAnsi="Segoe UI" w:cs="Segoe UI"/>
          <w:color w:val="auto"/>
          <w:sz w:val="22"/>
          <w:rPrChange w:id="1240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5.4 Backend Architecture</w:t>
      </w:r>
      <w:bookmarkEnd w:id="1238"/>
      <w:bookmarkEnd w:id="1239"/>
    </w:p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241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Technology Stack</w:t>
      </w:r>
    </w:p>
    <w:p w:rsidR="00AC5099" w:rsidRPr="00E01AD4" w:rsidRDefault="00AC5099" w:rsidP="004A500D">
      <w:pPr>
        <w:pStyle w:val="NormalWeb"/>
        <w:numPr>
          <w:ilvl w:val="0"/>
          <w:numId w:val="36"/>
        </w:numPr>
        <w:rPr>
          <w:rFonts w:ascii="Segoe UI" w:hAnsi="Segoe UI" w:cs="Segoe UI"/>
          <w:sz w:val="22"/>
          <w:rPrChange w:id="12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4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Primary Language:</w:t>
      </w:r>
      <w:r w:rsidRPr="00E01AD4">
        <w:rPr>
          <w:rFonts w:ascii="Segoe UI" w:hAnsi="Segoe UI" w:cs="Segoe UI"/>
          <w:sz w:val="22"/>
          <w:rPrChange w:id="12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JavaScript / </w:t>
      </w:r>
      <w:proofErr w:type="spellStart"/>
      <w:r w:rsidRPr="00E01AD4">
        <w:rPr>
          <w:rFonts w:ascii="Segoe UI" w:hAnsi="Segoe UI" w:cs="Segoe UI"/>
          <w:sz w:val="22"/>
          <w:rPrChange w:id="12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TypeScript</w:t>
      </w:r>
      <w:proofErr w:type="spellEnd"/>
    </w:p>
    <w:p w:rsidR="00AC5099" w:rsidRPr="00E01AD4" w:rsidRDefault="00AC5099" w:rsidP="004A500D">
      <w:pPr>
        <w:pStyle w:val="NormalWeb"/>
        <w:numPr>
          <w:ilvl w:val="0"/>
          <w:numId w:val="36"/>
        </w:numPr>
        <w:rPr>
          <w:rFonts w:ascii="Segoe UI" w:hAnsi="Segoe UI" w:cs="Segoe UI"/>
          <w:sz w:val="22"/>
          <w:rPrChange w:id="12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4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Framework:</w:t>
      </w:r>
      <w:r w:rsidRPr="00E01AD4">
        <w:rPr>
          <w:rFonts w:ascii="Segoe UI" w:hAnsi="Segoe UI" w:cs="Segoe UI"/>
          <w:sz w:val="22"/>
          <w:rPrChange w:id="12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Node.js (Express.js) </w:t>
      </w:r>
      <w:r w:rsidRPr="00E01AD4">
        <w:rPr>
          <w:rStyle w:val="Emphasis"/>
          <w:rFonts w:ascii="Segoe UI" w:hAnsi="Segoe UI" w:cs="Segoe UI"/>
          <w:sz w:val="22"/>
          <w:rPrChange w:id="1249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 xml:space="preserve">(optionally Python </w:t>
      </w:r>
      <w:proofErr w:type="spellStart"/>
      <w:r w:rsidRPr="00E01AD4">
        <w:rPr>
          <w:rStyle w:val="Emphasis"/>
          <w:rFonts w:ascii="Segoe UI" w:hAnsi="Segoe UI" w:cs="Segoe UI"/>
          <w:sz w:val="22"/>
          <w:rPrChange w:id="1250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FastAPI</w:t>
      </w:r>
      <w:proofErr w:type="spellEnd"/>
      <w:r w:rsidRPr="00E01AD4">
        <w:rPr>
          <w:rStyle w:val="Emphasis"/>
          <w:rFonts w:ascii="Segoe UI" w:hAnsi="Segoe UI" w:cs="Segoe UI"/>
          <w:sz w:val="22"/>
          <w:rPrChange w:id="1251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 xml:space="preserve"> for </w:t>
      </w:r>
      <w:proofErr w:type="spellStart"/>
      <w:r w:rsidRPr="00E01AD4">
        <w:rPr>
          <w:rStyle w:val="Emphasis"/>
          <w:rFonts w:ascii="Segoe UI" w:hAnsi="Segoe UI" w:cs="Segoe UI"/>
          <w:sz w:val="22"/>
          <w:rPrChange w:id="1252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microservices</w:t>
      </w:r>
      <w:proofErr w:type="spellEnd"/>
      <w:r w:rsidRPr="00E01AD4">
        <w:rPr>
          <w:rStyle w:val="Emphasis"/>
          <w:rFonts w:ascii="Segoe UI" w:hAnsi="Segoe UI" w:cs="Segoe UI"/>
          <w:sz w:val="22"/>
          <w:rPrChange w:id="1253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)</w:t>
      </w:r>
    </w:p>
    <w:p w:rsidR="00AC5099" w:rsidRPr="00E01AD4" w:rsidRDefault="00AC5099" w:rsidP="004A500D">
      <w:pPr>
        <w:pStyle w:val="NormalWeb"/>
        <w:numPr>
          <w:ilvl w:val="0"/>
          <w:numId w:val="36"/>
        </w:numPr>
        <w:rPr>
          <w:rFonts w:ascii="Segoe UI" w:hAnsi="Segoe UI" w:cs="Segoe UI"/>
          <w:sz w:val="22"/>
          <w:rPrChange w:id="12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5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Authentication:</w:t>
      </w:r>
      <w:r w:rsidRPr="00E01AD4">
        <w:rPr>
          <w:rFonts w:ascii="Segoe UI" w:hAnsi="Segoe UI" w:cs="Segoe UI"/>
          <w:sz w:val="22"/>
          <w:rPrChange w:id="12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JWT (</w:t>
      </w:r>
      <w:proofErr w:type="spellStart"/>
      <w:r w:rsidRPr="00E01AD4">
        <w:rPr>
          <w:rFonts w:ascii="Segoe UI" w:hAnsi="Segoe UI" w:cs="Segoe UI"/>
          <w:sz w:val="22"/>
          <w:rPrChange w:id="12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HttpOnly</w:t>
      </w:r>
      <w:proofErr w:type="spellEnd"/>
      <w:r w:rsidRPr="00E01AD4">
        <w:rPr>
          <w:rFonts w:ascii="Segoe UI" w:hAnsi="Segoe UI" w:cs="Segoe UI"/>
          <w:sz w:val="22"/>
          <w:rPrChange w:id="12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cookies) + </w:t>
      </w:r>
      <w:proofErr w:type="spellStart"/>
      <w:r w:rsidRPr="00E01AD4">
        <w:rPr>
          <w:rFonts w:ascii="Segoe UI" w:hAnsi="Segoe UI" w:cs="Segoe UI"/>
          <w:sz w:val="22"/>
          <w:rPrChange w:id="12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bcrypt</w:t>
      </w:r>
      <w:proofErr w:type="spellEnd"/>
      <w:r w:rsidRPr="00E01AD4">
        <w:rPr>
          <w:rFonts w:ascii="Segoe UI" w:hAnsi="Segoe UI" w:cs="Segoe UI"/>
          <w:sz w:val="22"/>
          <w:rPrChange w:id="12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password hashing</w:t>
      </w:r>
    </w:p>
    <w:p w:rsidR="00AC5099" w:rsidRPr="00E01AD4" w:rsidRDefault="00AC5099" w:rsidP="004A500D">
      <w:pPr>
        <w:pStyle w:val="NormalWeb"/>
        <w:numPr>
          <w:ilvl w:val="0"/>
          <w:numId w:val="36"/>
        </w:numPr>
        <w:rPr>
          <w:rFonts w:ascii="Segoe UI" w:hAnsi="Segoe UI" w:cs="Segoe UI"/>
          <w:sz w:val="22"/>
          <w:rPrChange w:id="12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6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RBAC:</w:t>
      </w:r>
      <w:r w:rsidRPr="00E01AD4">
        <w:rPr>
          <w:rFonts w:ascii="Segoe UI" w:hAnsi="Segoe UI" w:cs="Segoe UI"/>
          <w:sz w:val="22"/>
          <w:rPrChange w:id="12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Role-based Access Control (Patient, Caregiver, Admin, Doctor – future)</w:t>
      </w:r>
    </w:p>
    <w:p w:rsidR="00AC5099" w:rsidRPr="00E01AD4" w:rsidRDefault="00AC5099" w:rsidP="004A500D">
      <w:pPr>
        <w:pStyle w:val="NormalWeb"/>
        <w:numPr>
          <w:ilvl w:val="0"/>
          <w:numId w:val="36"/>
        </w:numPr>
        <w:rPr>
          <w:rFonts w:ascii="Segoe UI" w:hAnsi="Segoe UI" w:cs="Segoe UI"/>
          <w:sz w:val="22"/>
          <w:rPrChange w:id="12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6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Notification Engine:</w:t>
      </w:r>
      <w:r w:rsidRPr="00E01AD4">
        <w:rPr>
          <w:rFonts w:ascii="Segoe UI" w:hAnsi="Segoe UI" w:cs="Segoe UI"/>
          <w:sz w:val="22"/>
          <w:rPrChange w:id="12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Firebase Admin SDK</w:t>
      </w:r>
    </w:p>
    <w:p w:rsidR="00AC5099" w:rsidRPr="00E01AD4" w:rsidRDefault="00AC5099" w:rsidP="004A500D">
      <w:pPr>
        <w:pStyle w:val="NormalWeb"/>
        <w:numPr>
          <w:ilvl w:val="0"/>
          <w:numId w:val="36"/>
        </w:numPr>
        <w:rPr>
          <w:rFonts w:ascii="Segoe UI" w:hAnsi="Segoe UI" w:cs="Segoe UI"/>
          <w:sz w:val="22"/>
          <w:rPrChange w:id="12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6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Logging:</w:t>
      </w:r>
      <w:r w:rsidRPr="00E01AD4">
        <w:rPr>
          <w:rFonts w:ascii="Segoe UI" w:hAnsi="Segoe UI" w:cs="Segoe UI"/>
          <w:sz w:val="22"/>
          <w:rPrChange w:id="12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Winston + Morgan + PM2 monitoring</w:t>
      </w:r>
    </w:p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270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Core Backend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043"/>
      </w:tblGrid>
      <w:tr w:rsidR="00E01AD4" w:rsidRPr="00E01AD4" w:rsidTr="00AC50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jc w:val="center"/>
              <w:rPr>
                <w:rFonts w:ascii="Segoe UI" w:hAnsi="Segoe UI" w:cs="Segoe UI"/>
                <w:b/>
                <w:rPrChange w:id="1271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jc w:val="center"/>
              <w:rPr>
                <w:rFonts w:ascii="Segoe UI" w:hAnsi="Segoe UI" w:cs="Segoe UI"/>
                <w:b/>
                <w:rPrChange w:id="1272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User Module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Handles authentication, registration, and profile management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Medication Module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CRUD operations for medications, schedules, reminders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Mood Module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Stores and retrieves mood entries, analytics, and charts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Caregiver Module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Manages caregiver assignments and shared access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Notification Module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Manages reminders, alerts, and FCM push triggers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Analytics Module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Generates adherence and mood correlation reports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Admin Module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Monitors logs, flags, and system configurations</w:t>
            </w:r>
          </w:p>
        </w:tc>
      </w:tr>
    </w:tbl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</w:rPr>
        <w:t>Data Flow Example</w:t>
      </w:r>
    </w:p>
    <w:p w:rsidR="00AC5099" w:rsidRPr="00E01AD4" w:rsidRDefault="00AC5099" w:rsidP="004A500D">
      <w:pPr>
        <w:pStyle w:val="NormalWeb"/>
        <w:numPr>
          <w:ilvl w:val="0"/>
          <w:numId w:val="37"/>
        </w:numPr>
        <w:rPr>
          <w:rFonts w:ascii="Segoe UI" w:hAnsi="Segoe UI" w:cs="Segoe UI"/>
          <w:sz w:val="22"/>
          <w:rPrChange w:id="12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7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User creates medication schedule →</w:t>
      </w:r>
      <w:r w:rsidRPr="00E01AD4">
        <w:rPr>
          <w:rFonts w:ascii="Segoe UI" w:hAnsi="Segoe UI" w:cs="Segoe UI"/>
          <w:sz w:val="22"/>
          <w:rPrChange w:id="12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Request sent from frontend via HTTPS POST </w:t>
      </w:r>
      <w:r w:rsidRPr="00E01AD4">
        <w:rPr>
          <w:rStyle w:val="HTMLCode"/>
          <w:rFonts w:ascii="Segoe UI" w:hAnsi="Segoe UI" w:cs="Segoe UI"/>
          <w:sz w:val="22"/>
          <w:rPrChange w:id="127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127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127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/medications</w:t>
      </w:r>
      <w:r w:rsidRPr="00E01AD4">
        <w:rPr>
          <w:rFonts w:ascii="Segoe UI" w:hAnsi="Segoe UI" w:cs="Segoe UI"/>
          <w:sz w:val="22"/>
          <w:rPrChange w:id="12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AC5099" w:rsidRPr="00E01AD4" w:rsidRDefault="00AC5099" w:rsidP="004A500D">
      <w:pPr>
        <w:pStyle w:val="NormalWeb"/>
        <w:numPr>
          <w:ilvl w:val="0"/>
          <w:numId w:val="37"/>
        </w:numPr>
        <w:rPr>
          <w:rFonts w:ascii="Segoe UI" w:hAnsi="Segoe UI" w:cs="Segoe UI"/>
          <w:sz w:val="22"/>
          <w:rPrChange w:id="12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8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 validates data →</w:t>
      </w:r>
      <w:r w:rsidRPr="00E01AD4">
        <w:rPr>
          <w:rFonts w:ascii="Segoe UI" w:hAnsi="Segoe UI" w:cs="Segoe UI"/>
          <w:sz w:val="22"/>
          <w:rPrChange w:id="12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Saves medication details to MongoDB.</w:t>
      </w:r>
    </w:p>
    <w:p w:rsidR="00AC5099" w:rsidRPr="00E01AD4" w:rsidRDefault="00AC5099" w:rsidP="004A500D">
      <w:pPr>
        <w:pStyle w:val="NormalWeb"/>
        <w:numPr>
          <w:ilvl w:val="0"/>
          <w:numId w:val="37"/>
        </w:numPr>
        <w:rPr>
          <w:rFonts w:ascii="Segoe UI" w:hAnsi="Segoe UI" w:cs="Segoe UI"/>
          <w:sz w:val="22"/>
          <w:rPrChange w:id="12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8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Firebase Notification Scheduler →</w:t>
      </w:r>
      <w:r w:rsidRPr="00E01AD4">
        <w:rPr>
          <w:rFonts w:ascii="Segoe UI" w:hAnsi="Segoe UI" w:cs="Segoe UI"/>
          <w:sz w:val="22"/>
          <w:rPrChange w:id="12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Registers reminders based on time, frequency, and </w:t>
      </w:r>
      <w:proofErr w:type="spellStart"/>
      <w:r w:rsidRPr="00E01AD4">
        <w:rPr>
          <w:rFonts w:ascii="Segoe UI" w:hAnsi="Segoe UI" w:cs="Segoe UI"/>
          <w:sz w:val="22"/>
          <w:rPrChange w:id="12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timezone</w:t>
      </w:r>
      <w:proofErr w:type="spellEnd"/>
      <w:r w:rsidRPr="00E01AD4">
        <w:rPr>
          <w:rFonts w:ascii="Segoe UI" w:hAnsi="Segoe UI" w:cs="Segoe UI"/>
          <w:sz w:val="22"/>
          <w:rPrChange w:id="12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AC5099" w:rsidRPr="00E01AD4" w:rsidRDefault="00AC5099" w:rsidP="004A500D">
      <w:pPr>
        <w:pStyle w:val="NormalWeb"/>
        <w:numPr>
          <w:ilvl w:val="0"/>
          <w:numId w:val="37"/>
        </w:numPr>
        <w:rPr>
          <w:rFonts w:ascii="Segoe UI" w:hAnsi="Segoe UI" w:cs="Segoe UI"/>
          <w:sz w:val="22"/>
          <w:rPrChange w:id="12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28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lastRenderedPageBreak/>
        <w:t>When user confirms intake →</w:t>
      </w:r>
      <w:r w:rsidRPr="00E01AD4">
        <w:rPr>
          <w:rFonts w:ascii="Segoe UI" w:hAnsi="Segoe UI" w:cs="Segoe UI"/>
          <w:sz w:val="22"/>
          <w:rPrChange w:id="12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Log entry created; adherence analytics updated in real-time.</w:t>
      </w:r>
    </w:p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291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Notes</w:t>
      </w:r>
    </w:p>
    <w:p w:rsidR="00AC5099" w:rsidRPr="00E01AD4" w:rsidRDefault="00AC5099" w:rsidP="004A500D">
      <w:pPr>
        <w:pStyle w:val="NormalWeb"/>
        <w:numPr>
          <w:ilvl w:val="0"/>
          <w:numId w:val="38"/>
        </w:numPr>
        <w:rPr>
          <w:rFonts w:ascii="Segoe UI" w:hAnsi="Segoe UI" w:cs="Segoe UI"/>
          <w:sz w:val="22"/>
          <w:rPrChange w:id="12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2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Implement </w:t>
      </w:r>
      <w:r w:rsidRPr="00E01AD4">
        <w:rPr>
          <w:rStyle w:val="Strong"/>
          <w:rFonts w:ascii="Segoe UI" w:hAnsi="Segoe UI" w:cs="Segoe UI"/>
          <w:sz w:val="22"/>
          <w:rPrChange w:id="129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input validation</w:t>
      </w:r>
      <w:r w:rsidRPr="00E01AD4">
        <w:rPr>
          <w:rFonts w:ascii="Segoe UI" w:hAnsi="Segoe UI" w:cs="Segoe UI"/>
          <w:sz w:val="22"/>
          <w:rPrChange w:id="12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using </w:t>
      </w:r>
      <w:proofErr w:type="spellStart"/>
      <w:r w:rsidRPr="00E01AD4">
        <w:rPr>
          <w:rFonts w:ascii="Segoe UI" w:hAnsi="Segoe UI" w:cs="Segoe UI"/>
          <w:sz w:val="22"/>
          <w:rPrChange w:id="12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Joi</w:t>
      </w:r>
      <w:proofErr w:type="spellEnd"/>
      <w:r w:rsidRPr="00E01AD4">
        <w:rPr>
          <w:rFonts w:ascii="Segoe UI" w:hAnsi="Segoe UI" w:cs="Segoe UI"/>
          <w:sz w:val="22"/>
          <w:rPrChange w:id="12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/ </w:t>
      </w:r>
      <w:proofErr w:type="spellStart"/>
      <w:r w:rsidRPr="00E01AD4">
        <w:rPr>
          <w:rFonts w:ascii="Segoe UI" w:hAnsi="Segoe UI" w:cs="Segoe UI"/>
          <w:sz w:val="22"/>
          <w:rPrChange w:id="12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Zod</w:t>
      </w:r>
      <w:proofErr w:type="spellEnd"/>
      <w:r w:rsidRPr="00E01AD4">
        <w:rPr>
          <w:rFonts w:ascii="Segoe UI" w:hAnsi="Segoe UI" w:cs="Segoe UI"/>
          <w:sz w:val="22"/>
          <w:rPrChange w:id="12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AC5099" w:rsidRPr="00E01AD4" w:rsidRDefault="00AC5099" w:rsidP="004A500D">
      <w:pPr>
        <w:pStyle w:val="NormalWeb"/>
        <w:numPr>
          <w:ilvl w:val="0"/>
          <w:numId w:val="38"/>
        </w:numPr>
        <w:rPr>
          <w:rFonts w:ascii="Segoe UI" w:hAnsi="Segoe UI" w:cs="Segoe UI"/>
          <w:sz w:val="22"/>
          <w:rPrChange w:id="13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3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Separate </w:t>
      </w:r>
      <w:r w:rsidRPr="00E01AD4">
        <w:rPr>
          <w:rStyle w:val="Strong"/>
          <w:rFonts w:ascii="Segoe UI" w:hAnsi="Segoe UI" w:cs="Segoe UI"/>
          <w:sz w:val="22"/>
          <w:rPrChange w:id="130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business logic</w:t>
      </w:r>
      <w:r w:rsidRPr="00E01AD4">
        <w:rPr>
          <w:rFonts w:ascii="Segoe UI" w:hAnsi="Segoe UI" w:cs="Segoe UI"/>
          <w:sz w:val="22"/>
          <w:rPrChange w:id="13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from </w:t>
      </w:r>
      <w:r w:rsidRPr="00E01AD4">
        <w:rPr>
          <w:rStyle w:val="Strong"/>
          <w:rFonts w:ascii="Segoe UI" w:hAnsi="Segoe UI" w:cs="Segoe UI"/>
          <w:sz w:val="22"/>
          <w:rPrChange w:id="130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controller logic</w:t>
      </w:r>
      <w:r w:rsidRPr="00E01AD4">
        <w:rPr>
          <w:rFonts w:ascii="Segoe UI" w:hAnsi="Segoe UI" w:cs="Segoe UI"/>
          <w:sz w:val="22"/>
          <w:rPrChange w:id="13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clarity.</w:t>
      </w:r>
    </w:p>
    <w:p w:rsidR="00AC5099" w:rsidRPr="00E01AD4" w:rsidRDefault="00AC5099" w:rsidP="004A500D">
      <w:pPr>
        <w:pStyle w:val="NormalWeb"/>
        <w:numPr>
          <w:ilvl w:val="0"/>
          <w:numId w:val="38"/>
        </w:numPr>
        <w:rPr>
          <w:rFonts w:ascii="Segoe UI" w:hAnsi="Segoe UI" w:cs="Segoe UI"/>
          <w:sz w:val="22"/>
          <w:rPrChange w:id="13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3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rPrChange w:id="130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async/await</w:t>
      </w:r>
      <w:r w:rsidRPr="00E01AD4">
        <w:rPr>
          <w:rFonts w:ascii="Segoe UI" w:hAnsi="Segoe UI" w:cs="Segoe UI"/>
          <w:sz w:val="22"/>
          <w:rPrChange w:id="13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131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try/catch</w:t>
      </w:r>
      <w:r w:rsidRPr="00E01AD4">
        <w:rPr>
          <w:rFonts w:ascii="Segoe UI" w:hAnsi="Segoe UI" w:cs="Segoe UI"/>
          <w:sz w:val="22"/>
          <w:rPrChange w:id="13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consistently.</w:t>
      </w:r>
    </w:p>
    <w:p w:rsidR="00AC5099" w:rsidRPr="00E01AD4" w:rsidRDefault="00AC5099" w:rsidP="004A500D">
      <w:pPr>
        <w:pStyle w:val="NormalWeb"/>
        <w:numPr>
          <w:ilvl w:val="0"/>
          <w:numId w:val="38"/>
        </w:numPr>
        <w:rPr>
          <w:rFonts w:ascii="Segoe UI" w:hAnsi="Segoe UI" w:cs="Segoe UI"/>
          <w:sz w:val="22"/>
          <w:rPrChange w:id="13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3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Employ </w:t>
      </w:r>
      <w:r w:rsidRPr="00E01AD4">
        <w:rPr>
          <w:rStyle w:val="Strong"/>
          <w:rFonts w:ascii="Segoe UI" w:hAnsi="Segoe UI" w:cs="Segoe UI"/>
          <w:sz w:val="22"/>
          <w:rPrChange w:id="131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environment-based configuration</w:t>
      </w:r>
      <w:r w:rsidRPr="00E01AD4">
        <w:rPr>
          <w:rFonts w:ascii="Segoe UI" w:hAnsi="Segoe UI" w:cs="Segoe UI"/>
          <w:sz w:val="22"/>
          <w:rPrChange w:id="13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</w:t>
      </w:r>
      <w:proofErr w:type="spellStart"/>
      <w:r w:rsidRPr="00E01AD4">
        <w:rPr>
          <w:rFonts w:ascii="Segoe UI" w:hAnsi="Segoe UI" w:cs="Segoe UI"/>
          <w:sz w:val="22"/>
          <w:rPrChange w:id="13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dotenv</w:t>
      </w:r>
      <w:proofErr w:type="spellEnd"/>
      <w:r w:rsidRPr="00E01AD4">
        <w:rPr>
          <w:rFonts w:ascii="Segoe UI" w:hAnsi="Segoe UI" w:cs="Segoe UI"/>
          <w:sz w:val="22"/>
          <w:rPrChange w:id="13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dev, GCP Secrets Manager for production).</w:t>
      </w:r>
    </w:p>
    <w:p w:rsidR="00AC5099" w:rsidRPr="00E01AD4" w:rsidRDefault="00E01AD4" w:rsidP="00AC509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50" style="width:0;height:1.5pt" o:hralign="center" o:hrstd="t" o:hr="t" fillcolor="#a0a0a0" stroked="f"/>
        </w:pict>
      </w:r>
    </w:p>
    <w:p w:rsidR="00AC5099" w:rsidRPr="00E01AD4" w:rsidRDefault="00AC5099" w:rsidP="00AC5099">
      <w:pPr>
        <w:pStyle w:val="Heading3"/>
        <w:rPr>
          <w:rFonts w:ascii="Segoe UI" w:hAnsi="Segoe UI" w:cs="Segoe UI"/>
          <w:color w:val="auto"/>
          <w:sz w:val="22"/>
          <w:rPrChange w:id="1318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319" w:name="_Toc211762461"/>
      <w:bookmarkStart w:id="1320" w:name="_Toc212156941"/>
      <w:r w:rsidRPr="00E01AD4">
        <w:rPr>
          <w:rStyle w:val="Strong"/>
          <w:rFonts w:ascii="Segoe UI" w:hAnsi="Segoe UI" w:cs="Segoe UI"/>
          <w:color w:val="auto"/>
          <w:sz w:val="22"/>
          <w:rPrChange w:id="1321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5.5 Database Design</w:t>
      </w:r>
      <w:bookmarkEnd w:id="1319"/>
      <w:bookmarkEnd w:id="1320"/>
    </w:p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32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Database Platform</w:t>
      </w:r>
    </w:p>
    <w:p w:rsidR="00AC5099" w:rsidRPr="00E01AD4" w:rsidRDefault="00AC5099" w:rsidP="004A500D">
      <w:pPr>
        <w:pStyle w:val="NormalWeb"/>
        <w:numPr>
          <w:ilvl w:val="0"/>
          <w:numId w:val="39"/>
        </w:numPr>
        <w:rPr>
          <w:rFonts w:ascii="Segoe UI" w:hAnsi="Segoe UI" w:cs="Segoe UI"/>
          <w:sz w:val="22"/>
          <w:rPrChange w:id="13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32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MongoDB Atlas</w:t>
      </w:r>
      <w:r w:rsidRPr="00E01AD4">
        <w:rPr>
          <w:rFonts w:ascii="Segoe UI" w:hAnsi="Segoe UI" w:cs="Segoe UI"/>
          <w:sz w:val="22"/>
          <w:rPrChange w:id="13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(NoSQL, cloud-hosted)</w:t>
      </w:r>
    </w:p>
    <w:p w:rsidR="00AC5099" w:rsidRPr="00E01AD4" w:rsidRDefault="00AC5099" w:rsidP="004A500D">
      <w:pPr>
        <w:pStyle w:val="NormalWeb"/>
        <w:numPr>
          <w:ilvl w:val="0"/>
          <w:numId w:val="39"/>
        </w:numPr>
        <w:rPr>
          <w:rFonts w:ascii="Segoe UI" w:hAnsi="Segoe UI" w:cs="Segoe UI"/>
          <w:sz w:val="22"/>
          <w:rPrChange w:id="13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3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Collections designed for scalability, referencing, and flexible schemas.</w:t>
      </w:r>
    </w:p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32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Core Collections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5516"/>
        <w:gridCol w:w="2203"/>
      </w:tblGrid>
      <w:tr w:rsidR="00E01AD4" w:rsidRPr="00E01AD4" w:rsidTr="00AC50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jc w:val="center"/>
              <w:rPr>
                <w:rFonts w:ascii="Segoe UI" w:hAnsi="Segoe UI" w:cs="Segoe UI"/>
                <w:b/>
                <w:rPrChange w:id="1329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jc w:val="center"/>
              <w:rPr>
                <w:rFonts w:ascii="Segoe UI" w:hAnsi="Segoe UI" w:cs="Segoe UI"/>
                <w:b/>
                <w:rPrChange w:id="1330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Primary Fields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jc w:val="center"/>
              <w:rPr>
                <w:rFonts w:ascii="Segoe UI" w:hAnsi="Segoe UI" w:cs="Segoe UI"/>
                <w:b/>
                <w:rPrChange w:id="1331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Description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32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name</w:t>
            </w:r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33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email</w:t>
            </w:r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34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passwordHash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35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role</w:t>
            </w:r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36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preferences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Core user accounts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medications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37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userId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38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drugName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39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dosage</w:t>
            </w:r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40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schedule</w:t>
            </w:r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41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startDate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42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Medication records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43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userId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44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medicationId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45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timestamp</w:t>
            </w:r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46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Adherence events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moods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47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userId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48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moodLevel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49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note</w:t>
            </w:r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50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Emotional tracking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caregivers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51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patientId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52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caregiverId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53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Shared-access control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54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userId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55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type</w:t>
            </w:r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56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message</w:t>
            </w:r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57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sentAt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Reminder history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admin_audit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58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action</w:t>
            </w:r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59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performedBy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1360" w:author="Adela" w:date="2025-10-22T21:06:00Z">
                  <w:rPr>
                    <w:rStyle w:val="HTMLCode"/>
                    <w:rFonts w:ascii="Segoe UI" w:eastAsiaTheme="minorHAnsi" w:hAnsi="Segoe UI" w:cs="Segoe UI"/>
                    <w:sz w:val="22"/>
                    <w:szCs w:val="22"/>
                  </w:rPr>
                </w:rPrChange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Audit logs</w:t>
            </w:r>
          </w:p>
        </w:tc>
      </w:tr>
    </w:tbl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</w:rPr>
        <w:t>Database Security</w:t>
      </w:r>
    </w:p>
    <w:p w:rsidR="00AC5099" w:rsidRPr="00E01AD4" w:rsidRDefault="00AC5099" w:rsidP="004A500D">
      <w:pPr>
        <w:pStyle w:val="NormalWeb"/>
        <w:numPr>
          <w:ilvl w:val="0"/>
          <w:numId w:val="40"/>
        </w:numPr>
        <w:rPr>
          <w:rFonts w:ascii="Segoe UI" w:hAnsi="Segoe UI" w:cs="Segoe UI"/>
          <w:sz w:val="22"/>
          <w:rPrChange w:id="13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3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Field-level encryption for PII/PHI.</w:t>
      </w:r>
    </w:p>
    <w:p w:rsidR="00AC5099" w:rsidRPr="00E01AD4" w:rsidRDefault="00AC5099" w:rsidP="004A500D">
      <w:pPr>
        <w:pStyle w:val="NormalWeb"/>
        <w:numPr>
          <w:ilvl w:val="0"/>
          <w:numId w:val="40"/>
        </w:numPr>
        <w:rPr>
          <w:rFonts w:ascii="Segoe UI" w:hAnsi="Segoe UI" w:cs="Segoe UI"/>
          <w:sz w:val="22"/>
          <w:rPrChange w:id="13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3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Role-based access via JWT.</w:t>
      </w:r>
    </w:p>
    <w:p w:rsidR="00AC5099" w:rsidRPr="00E01AD4" w:rsidRDefault="00AC5099" w:rsidP="004A500D">
      <w:pPr>
        <w:pStyle w:val="NormalWeb"/>
        <w:numPr>
          <w:ilvl w:val="0"/>
          <w:numId w:val="40"/>
        </w:numPr>
        <w:rPr>
          <w:rFonts w:ascii="Segoe UI" w:hAnsi="Segoe UI" w:cs="Segoe UI"/>
          <w:sz w:val="22"/>
          <w:rPrChange w:id="13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3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Scheduled backups and cloud replication.</w:t>
      </w:r>
    </w:p>
    <w:p w:rsidR="00AC5099" w:rsidRPr="00E01AD4" w:rsidRDefault="00AC5099" w:rsidP="004A500D">
      <w:pPr>
        <w:pStyle w:val="NormalWeb"/>
        <w:numPr>
          <w:ilvl w:val="0"/>
          <w:numId w:val="40"/>
        </w:numPr>
        <w:rPr>
          <w:rFonts w:ascii="Segoe UI" w:hAnsi="Segoe UI" w:cs="Segoe UI"/>
          <w:sz w:val="22"/>
          <w:rPrChange w:id="13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3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Sanitized queries to prevent injection attacks.</w:t>
      </w:r>
    </w:p>
    <w:p w:rsidR="00AC5099" w:rsidRPr="00E01AD4" w:rsidRDefault="00E01AD4" w:rsidP="00AC509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51" style="width:0;height:1.5pt" o:hralign="center" o:hrstd="t" o:hr="t" fillcolor="#a0a0a0" stroked="f"/>
        </w:pict>
      </w:r>
    </w:p>
    <w:p w:rsidR="00AC5099" w:rsidRPr="00E01AD4" w:rsidRDefault="00AC5099" w:rsidP="00AC5099">
      <w:pPr>
        <w:pStyle w:val="Heading3"/>
        <w:rPr>
          <w:rFonts w:ascii="Segoe UI" w:hAnsi="Segoe UI" w:cs="Segoe UI"/>
          <w:color w:val="auto"/>
          <w:sz w:val="22"/>
          <w:rPrChange w:id="1369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370" w:name="_Toc211762462"/>
      <w:bookmarkStart w:id="1371" w:name="_Toc212156942"/>
      <w:r w:rsidRPr="00E01AD4">
        <w:rPr>
          <w:rStyle w:val="Strong"/>
          <w:rFonts w:ascii="Segoe UI" w:hAnsi="Segoe UI" w:cs="Segoe UI"/>
          <w:color w:val="auto"/>
          <w:sz w:val="22"/>
        </w:rPr>
        <w:lastRenderedPageBreak/>
        <w:t>5.6 External Services Integration</w:t>
      </w:r>
      <w:bookmarkEnd w:id="1370"/>
      <w:bookmarkEnd w:id="137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4519"/>
        <w:gridCol w:w="2601"/>
      </w:tblGrid>
      <w:tr w:rsidR="00E01AD4" w:rsidRPr="00E01AD4" w:rsidTr="00AC50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jc w:val="center"/>
              <w:rPr>
                <w:rFonts w:ascii="Segoe UI" w:hAnsi="Segoe UI" w:cs="Segoe UI"/>
                <w:b/>
                <w:rPrChange w:id="1372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jc w:val="center"/>
              <w:rPr>
                <w:rFonts w:ascii="Segoe UI" w:hAnsi="Segoe UI" w:cs="Segoe UI"/>
                <w:b/>
                <w:rPrChange w:id="1373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jc w:val="center"/>
              <w:rPr>
                <w:rFonts w:ascii="Segoe UI" w:hAnsi="Segoe UI" w:cs="Segoe UI"/>
                <w:b/>
                <w:rPrChange w:id="1374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Integration Notes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Firebase Cloud Messaging (FCM)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Push notifications for reminders and updates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Linked via Firebase Admin SDK in backend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Strong"/>
                <w:rFonts w:ascii="Segoe UI" w:hAnsi="Segoe UI" w:cs="Segoe UI"/>
              </w:rPr>
              <w:t>Cloudinary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Secure media storage for user images (profile, prescription – later phase)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Configured via environment keys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Google Cloud Platform (GCP)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AI model hosting, analytics pipelines, and storage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Used in Phase 4+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Continuous Integration/Deployment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Automates test + build workflows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Docker / Kubernetes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Containerization + orchestration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Manages scaling and uptime</w:t>
            </w:r>
          </w:p>
        </w:tc>
      </w:tr>
      <w:tr w:rsidR="00E01AD4" w:rsidRPr="00E01AD4" w:rsidTr="00AC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Stripe / Billing (Future)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Optional subscription model</w:t>
            </w:r>
          </w:p>
        </w:tc>
        <w:tc>
          <w:tcPr>
            <w:tcW w:w="0" w:type="auto"/>
            <w:vAlign w:val="center"/>
            <w:hideMark/>
          </w:tcPr>
          <w:p w:rsidR="00AC5099" w:rsidRPr="00E01AD4" w:rsidRDefault="00AC5099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Not part of MVP</w:t>
            </w:r>
          </w:p>
        </w:tc>
      </w:tr>
    </w:tbl>
    <w:p w:rsidR="00AC5099" w:rsidRPr="00E01AD4" w:rsidRDefault="00E01AD4" w:rsidP="00AC509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52" style="width:0;height:1.5pt" o:hralign="center" o:hrstd="t" o:hr="t" fillcolor="#a0a0a0" stroked="f"/>
        </w:pict>
      </w:r>
    </w:p>
    <w:p w:rsidR="00AC5099" w:rsidRPr="00E01AD4" w:rsidRDefault="00AC5099" w:rsidP="00AC5099">
      <w:pPr>
        <w:pStyle w:val="Heading3"/>
        <w:rPr>
          <w:rFonts w:ascii="Segoe UI" w:hAnsi="Segoe UI" w:cs="Segoe UI"/>
          <w:color w:val="auto"/>
          <w:sz w:val="22"/>
          <w:rPrChange w:id="1375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376" w:name="_Toc211762463"/>
      <w:bookmarkStart w:id="1377" w:name="_Toc212156943"/>
      <w:r w:rsidRPr="00E01AD4">
        <w:rPr>
          <w:rStyle w:val="Strong"/>
          <w:rFonts w:ascii="Segoe UI" w:hAnsi="Segoe UI" w:cs="Segoe UI"/>
          <w:color w:val="auto"/>
          <w:sz w:val="22"/>
          <w:rPrChange w:id="1378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5.7 Security Architecture</w:t>
      </w:r>
      <w:bookmarkEnd w:id="1376"/>
      <w:bookmarkEnd w:id="1377"/>
    </w:p>
    <w:p w:rsidR="00AC5099" w:rsidRPr="00E01AD4" w:rsidRDefault="00AC5099" w:rsidP="004A500D">
      <w:pPr>
        <w:pStyle w:val="NormalWeb"/>
        <w:numPr>
          <w:ilvl w:val="0"/>
          <w:numId w:val="41"/>
        </w:numPr>
        <w:rPr>
          <w:rFonts w:ascii="Segoe UI" w:hAnsi="Segoe UI" w:cs="Segoe UI"/>
          <w:sz w:val="22"/>
          <w:rPrChange w:id="13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38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Authentication &amp; Authorization</w:t>
      </w:r>
    </w:p>
    <w:p w:rsidR="00AC5099" w:rsidRPr="00E01AD4" w:rsidRDefault="00AC5099" w:rsidP="004A500D">
      <w:pPr>
        <w:pStyle w:val="NormalWeb"/>
        <w:numPr>
          <w:ilvl w:val="1"/>
          <w:numId w:val="41"/>
        </w:numPr>
        <w:rPr>
          <w:rFonts w:ascii="Segoe UI" w:hAnsi="Segoe UI" w:cs="Segoe UI"/>
          <w:sz w:val="22"/>
          <w:rPrChange w:id="13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3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JWT stored as </w:t>
      </w:r>
      <w:proofErr w:type="spellStart"/>
      <w:r w:rsidRPr="00E01AD4">
        <w:rPr>
          <w:rFonts w:ascii="Segoe UI" w:hAnsi="Segoe UI" w:cs="Segoe UI"/>
          <w:sz w:val="22"/>
          <w:rPrChange w:id="13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HttpOnly</w:t>
      </w:r>
      <w:proofErr w:type="spellEnd"/>
      <w:r w:rsidRPr="00E01AD4">
        <w:rPr>
          <w:rFonts w:ascii="Segoe UI" w:hAnsi="Segoe UI" w:cs="Segoe UI"/>
          <w:sz w:val="22"/>
          <w:rPrChange w:id="13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cookie for web; Secure </w:t>
      </w:r>
      <w:proofErr w:type="spellStart"/>
      <w:r w:rsidRPr="00E01AD4">
        <w:rPr>
          <w:rFonts w:ascii="Segoe UI" w:hAnsi="Segoe UI" w:cs="Segoe UI"/>
          <w:sz w:val="22"/>
          <w:rPrChange w:id="13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AsyncStorage</w:t>
      </w:r>
      <w:proofErr w:type="spellEnd"/>
      <w:r w:rsidRPr="00E01AD4">
        <w:rPr>
          <w:rFonts w:ascii="Segoe UI" w:hAnsi="Segoe UI" w:cs="Segoe UI"/>
          <w:sz w:val="22"/>
          <w:rPrChange w:id="13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mobile.</w:t>
      </w:r>
    </w:p>
    <w:p w:rsidR="00AC5099" w:rsidRPr="00E01AD4" w:rsidRDefault="00AC5099" w:rsidP="004A500D">
      <w:pPr>
        <w:pStyle w:val="NormalWeb"/>
        <w:numPr>
          <w:ilvl w:val="1"/>
          <w:numId w:val="41"/>
        </w:numPr>
        <w:rPr>
          <w:rFonts w:ascii="Segoe UI" w:hAnsi="Segoe UI" w:cs="Segoe UI"/>
          <w:sz w:val="22"/>
          <w:rPrChange w:id="13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3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Role validation middleware for each API route.</w:t>
      </w:r>
    </w:p>
    <w:p w:rsidR="00AC5099" w:rsidRPr="00E01AD4" w:rsidRDefault="00AC5099" w:rsidP="004A500D">
      <w:pPr>
        <w:pStyle w:val="NormalWeb"/>
        <w:numPr>
          <w:ilvl w:val="0"/>
          <w:numId w:val="41"/>
        </w:numPr>
        <w:rPr>
          <w:rFonts w:ascii="Segoe UI" w:hAnsi="Segoe UI" w:cs="Segoe UI"/>
          <w:sz w:val="22"/>
          <w:rPrChange w:id="13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39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Data Encryption</w:t>
      </w:r>
    </w:p>
    <w:p w:rsidR="00AC5099" w:rsidRPr="00E01AD4" w:rsidRDefault="00AC5099" w:rsidP="004A500D">
      <w:pPr>
        <w:pStyle w:val="NormalWeb"/>
        <w:numPr>
          <w:ilvl w:val="1"/>
          <w:numId w:val="41"/>
        </w:numPr>
        <w:rPr>
          <w:rFonts w:ascii="Segoe UI" w:hAnsi="Segoe UI" w:cs="Segoe UI"/>
          <w:sz w:val="22"/>
          <w:rPrChange w:id="13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39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At Rest:</w:t>
      </w:r>
      <w:r w:rsidRPr="00E01AD4">
        <w:rPr>
          <w:rFonts w:ascii="Segoe UI" w:hAnsi="Segoe UI" w:cs="Segoe UI"/>
          <w:sz w:val="22"/>
          <w:rPrChange w:id="13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MongoDB field-level and database encryption.</w:t>
      </w:r>
    </w:p>
    <w:p w:rsidR="00AC5099" w:rsidRPr="00E01AD4" w:rsidRDefault="00AC5099" w:rsidP="004A500D">
      <w:pPr>
        <w:pStyle w:val="NormalWeb"/>
        <w:numPr>
          <w:ilvl w:val="1"/>
          <w:numId w:val="41"/>
        </w:numPr>
        <w:rPr>
          <w:rFonts w:ascii="Segoe UI" w:hAnsi="Segoe UI" w:cs="Segoe UI"/>
          <w:sz w:val="22"/>
          <w:rPrChange w:id="13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39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 Transit:</w:t>
      </w:r>
      <w:r w:rsidRPr="00E01AD4">
        <w:rPr>
          <w:rFonts w:ascii="Segoe UI" w:hAnsi="Segoe UI" w:cs="Segoe UI"/>
          <w:sz w:val="22"/>
          <w:rPrChange w:id="13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HTTPS with TLS 1.2+.</w:t>
      </w:r>
    </w:p>
    <w:p w:rsidR="00AC5099" w:rsidRPr="00E01AD4" w:rsidRDefault="00AC5099" w:rsidP="004A500D">
      <w:pPr>
        <w:pStyle w:val="NormalWeb"/>
        <w:numPr>
          <w:ilvl w:val="0"/>
          <w:numId w:val="41"/>
        </w:numPr>
        <w:rPr>
          <w:rFonts w:ascii="Segoe UI" w:hAnsi="Segoe UI" w:cs="Segoe UI"/>
          <w:sz w:val="22"/>
          <w:rPrChange w:id="13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39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Input Validation &amp; Sanitization</w:t>
      </w:r>
    </w:p>
    <w:p w:rsidR="00AC5099" w:rsidRPr="00E01AD4" w:rsidRDefault="00AC5099" w:rsidP="004A500D">
      <w:pPr>
        <w:pStyle w:val="NormalWeb"/>
        <w:numPr>
          <w:ilvl w:val="1"/>
          <w:numId w:val="41"/>
        </w:numPr>
        <w:rPr>
          <w:rFonts w:ascii="Segoe UI" w:hAnsi="Segoe UI" w:cs="Segoe UI"/>
          <w:sz w:val="22"/>
          <w:rPrChange w:id="13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4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Validate all payloads server-side.</w:t>
      </w:r>
    </w:p>
    <w:p w:rsidR="00AC5099" w:rsidRPr="00E01AD4" w:rsidRDefault="00AC5099" w:rsidP="004A500D">
      <w:pPr>
        <w:pStyle w:val="NormalWeb"/>
        <w:numPr>
          <w:ilvl w:val="1"/>
          <w:numId w:val="41"/>
        </w:numPr>
        <w:rPr>
          <w:rFonts w:ascii="Segoe UI" w:hAnsi="Segoe UI" w:cs="Segoe UI"/>
          <w:sz w:val="22"/>
          <w:rPrChange w:id="14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4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Sanitize text fields to prevent XSS or injection.</w:t>
      </w:r>
    </w:p>
    <w:p w:rsidR="00AC5099" w:rsidRPr="00E01AD4" w:rsidRDefault="00AC5099" w:rsidP="004A500D">
      <w:pPr>
        <w:pStyle w:val="NormalWeb"/>
        <w:numPr>
          <w:ilvl w:val="0"/>
          <w:numId w:val="41"/>
        </w:numPr>
        <w:rPr>
          <w:rFonts w:ascii="Segoe UI" w:hAnsi="Segoe UI" w:cs="Segoe UI"/>
          <w:sz w:val="22"/>
          <w:rPrChange w:id="14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0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Logging &amp; Auditing</w:t>
      </w:r>
    </w:p>
    <w:p w:rsidR="00AC5099" w:rsidRPr="00E01AD4" w:rsidRDefault="00AC5099" w:rsidP="004A500D">
      <w:pPr>
        <w:pStyle w:val="NormalWeb"/>
        <w:numPr>
          <w:ilvl w:val="1"/>
          <w:numId w:val="41"/>
        </w:numPr>
        <w:rPr>
          <w:rFonts w:ascii="Segoe UI" w:hAnsi="Segoe UI" w:cs="Segoe UI"/>
          <w:sz w:val="22"/>
          <w:rPrChange w:id="14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4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Every sensitive action logged to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140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admin_audit</w:t>
      </w:r>
      <w:proofErr w:type="spellEnd"/>
      <w:r w:rsidRPr="00E01AD4">
        <w:rPr>
          <w:rFonts w:ascii="Segoe UI" w:hAnsi="Segoe UI" w:cs="Segoe UI"/>
          <w:sz w:val="22"/>
          <w:rPrChange w:id="14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AC5099" w:rsidRPr="00E01AD4" w:rsidRDefault="00AC5099" w:rsidP="004A500D">
      <w:pPr>
        <w:pStyle w:val="NormalWeb"/>
        <w:numPr>
          <w:ilvl w:val="1"/>
          <w:numId w:val="41"/>
        </w:numPr>
        <w:rPr>
          <w:rFonts w:ascii="Segoe UI" w:hAnsi="Segoe UI" w:cs="Segoe UI"/>
          <w:sz w:val="22"/>
          <w:rPrChange w:id="14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4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PM2 and Winston rotate logs for performance.</w:t>
      </w:r>
    </w:p>
    <w:p w:rsidR="00AC5099" w:rsidRPr="00E01AD4" w:rsidRDefault="00AC5099" w:rsidP="004A500D">
      <w:pPr>
        <w:pStyle w:val="NormalWeb"/>
        <w:numPr>
          <w:ilvl w:val="0"/>
          <w:numId w:val="41"/>
        </w:numPr>
        <w:rPr>
          <w:rFonts w:ascii="Segoe UI" w:hAnsi="Segoe UI" w:cs="Segoe UI"/>
          <w:sz w:val="22"/>
          <w:rPrChange w:id="14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1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Compliance</w:t>
      </w:r>
    </w:p>
    <w:p w:rsidR="00AC5099" w:rsidRPr="00E01AD4" w:rsidRDefault="00AC5099" w:rsidP="004A500D">
      <w:pPr>
        <w:pStyle w:val="NormalWeb"/>
        <w:numPr>
          <w:ilvl w:val="1"/>
          <w:numId w:val="41"/>
        </w:numPr>
        <w:rPr>
          <w:rFonts w:ascii="Segoe UI" w:hAnsi="Segoe UI" w:cs="Segoe UI"/>
          <w:sz w:val="22"/>
          <w:rPrChange w:id="14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4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Design aligned with </w:t>
      </w:r>
      <w:r w:rsidRPr="00E01AD4">
        <w:rPr>
          <w:rStyle w:val="Strong"/>
          <w:rFonts w:ascii="Segoe UI" w:hAnsi="Segoe UI" w:cs="Segoe UI"/>
          <w:sz w:val="22"/>
          <w:rPrChange w:id="141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HIPAA</w:t>
      </w:r>
      <w:r w:rsidRPr="00E01AD4">
        <w:rPr>
          <w:rFonts w:ascii="Segoe UI" w:hAnsi="Segoe UI" w:cs="Segoe UI"/>
          <w:sz w:val="22"/>
          <w:rPrChange w:id="14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141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GDPR</w:t>
      </w:r>
      <w:r w:rsidRPr="00E01AD4">
        <w:rPr>
          <w:rFonts w:ascii="Segoe UI" w:hAnsi="Segoe UI" w:cs="Segoe UI"/>
          <w:sz w:val="22"/>
          <w:rPrChange w:id="14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standards.</w:t>
      </w:r>
    </w:p>
    <w:p w:rsidR="00AC5099" w:rsidRPr="00E01AD4" w:rsidRDefault="00AC5099" w:rsidP="004A500D">
      <w:pPr>
        <w:pStyle w:val="NormalWeb"/>
        <w:numPr>
          <w:ilvl w:val="1"/>
          <w:numId w:val="41"/>
        </w:numPr>
        <w:rPr>
          <w:rFonts w:ascii="Segoe UI" w:hAnsi="Segoe UI" w:cs="Segoe UI"/>
          <w:sz w:val="22"/>
          <w:rPrChange w:id="14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4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Explicit user consent for data sharing.</w:t>
      </w:r>
    </w:p>
    <w:p w:rsidR="00AC5099" w:rsidRPr="00E01AD4" w:rsidRDefault="00E01AD4" w:rsidP="00AC509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53" style="width:0;height:1.5pt" o:hralign="center" o:hrstd="t" o:hr="t" fillcolor="#a0a0a0" stroked="f"/>
        </w:pict>
      </w:r>
    </w:p>
    <w:p w:rsidR="00AC5099" w:rsidRPr="00E01AD4" w:rsidRDefault="00AC5099" w:rsidP="00AC5099">
      <w:pPr>
        <w:pStyle w:val="Heading3"/>
        <w:rPr>
          <w:rFonts w:ascii="Segoe UI" w:hAnsi="Segoe UI" w:cs="Segoe UI"/>
          <w:color w:val="auto"/>
          <w:sz w:val="22"/>
          <w:rPrChange w:id="1421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422" w:name="_Toc211762464"/>
      <w:bookmarkStart w:id="1423" w:name="_Toc212156944"/>
      <w:r w:rsidRPr="00E01AD4">
        <w:rPr>
          <w:rStyle w:val="Strong"/>
          <w:rFonts w:ascii="Segoe UI" w:hAnsi="Segoe UI" w:cs="Segoe UI"/>
          <w:color w:val="auto"/>
          <w:sz w:val="22"/>
        </w:rPr>
        <w:lastRenderedPageBreak/>
        <w:t>5.8 Scalability and Deployment Architecture</w:t>
      </w:r>
      <w:bookmarkEnd w:id="1422"/>
      <w:bookmarkEnd w:id="1423"/>
    </w:p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42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Deployment Model</w:t>
      </w:r>
    </w:p>
    <w:p w:rsidR="00AC5099" w:rsidRPr="00E01AD4" w:rsidRDefault="00AC5099" w:rsidP="004A500D">
      <w:pPr>
        <w:pStyle w:val="NormalWeb"/>
        <w:numPr>
          <w:ilvl w:val="0"/>
          <w:numId w:val="42"/>
        </w:numPr>
        <w:rPr>
          <w:rFonts w:ascii="Segoe UI" w:hAnsi="Segoe UI" w:cs="Segoe UI"/>
          <w:sz w:val="22"/>
          <w:rPrChange w:id="14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2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Development:</w:t>
      </w:r>
      <w:r w:rsidRPr="00E01AD4">
        <w:rPr>
          <w:rFonts w:ascii="Segoe UI" w:hAnsi="Segoe UI" w:cs="Segoe UI"/>
          <w:sz w:val="22"/>
          <w:rPrChange w:id="14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Local Docker containers (frontend, backend, DB).</w:t>
      </w:r>
    </w:p>
    <w:p w:rsidR="00AC5099" w:rsidRPr="00E01AD4" w:rsidRDefault="00AC5099" w:rsidP="004A500D">
      <w:pPr>
        <w:pStyle w:val="NormalWeb"/>
        <w:numPr>
          <w:ilvl w:val="0"/>
          <w:numId w:val="42"/>
        </w:numPr>
        <w:rPr>
          <w:rFonts w:ascii="Segoe UI" w:hAnsi="Segoe UI" w:cs="Segoe UI"/>
          <w:sz w:val="22"/>
          <w:rPrChange w:id="14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2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Staging:</w:t>
      </w:r>
      <w:r w:rsidRPr="00E01AD4">
        <w:rPr>
          <w:rFonts w:ascii="Segoe UI" w:hAnsi="Segoe UI" w:cs="Segoe UI"/>
          <w:sz w:val="22"/>
          <w:rPrChange w:id="14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GCP Compute Engine with test database.</w:t>
      </w:r>
    </w:p>
    <w:p w:rsidR="00AC5099" w:rsidRPr="00E01AD4" w:rsidRDefault="00AC5099" w:rsidP="004A500D">
      <w:pPr>
        <w:pStyle w:val="NormalWeb"/>
        <w:numPr>
          <w:ilvl w:val="0"/>
          <w:numId w:val="42"/>
        </w:numPr>
        <w:rPr>
          <w:rFonts w:ascii="Segoe UI" w:hAnsi="Segoe UI" w:cs="Segoe UI"/>
          <w:sz w:val="22"/>
          <w:rPrChange w:id="14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3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Production:</w:t>
      </w:r>
      <w:r w:rsidRPr="00E01AD4">
        <w:rPr>
          <w:rFonts w:ascii="Segoe UI" w:hAnsi="Segoe UI" w:cs="Segoe UI"/>
          <w:sz w:val="22"/>
          <w:rPrChange w:id="14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Kubernetes cluster with load-balanced </w:t>
      </w:r>
      <w:proofErr w:type="spellStart"/>
      <w:r w:rsidRPr="00E01AD4">
        <w:rPr>
          <w:rFonts w:ascii="Segoe UI" w:hAnsi="Segoe UI" w:cs="Segoe UI"/>
          <w:sz w:val="22"/>
          <w:rPrChange w:id="14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microservices</w:t>
      </w:r>
      <w:proofErr w:type="spellEnd"/>
      <w:r w:rsidRPr="00E01AD4">
        <w:rPr>
          <w:rFonts w:ascii="Segoe UI" w:hAnsi="Segoe UI" w:cs="Segoe UI"/>
          <w:sz w:val="22"/>
          <w:rPrChange w:id="14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43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Scaling Components</w:t>
      </w:r>
    </w:p>
    <w:p w:rsidR="00AC5099" w:rsidRPr="00E01AD4" w:rsidRDefault="00AC5099" w:rsidP="004A500D">
      <w:pPr>
        <w:pStyle w:val="NormalWeb"/>
        <w:numPr>
          <w:ilvl w:val="0"/>
          <w:numId w:val="43"/>
        </w:numPr>
        <w:rPr>
          <w:rFonts w:ascii="Segoe UI" w:hAnsi="Segoe UI" w:cs="Segoe UI"/>
          <w:sz w:val="22"/>
          <w:rPrChange w:id="14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3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Horizontal Scaling:</w:t>
      </w:r>
      <w:r w:rsidRPr="00E01AD4">
        <w:rPr>
          <w:rFonts w:ascii="Segoe UI" w:hAnsi="Segoe UI" w:cs="Segoe UI"/>
          <w:sz w:val="22"/>
          <w:rPrChange w:id="14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Duplicate Node.js pods under load balancer.</w:t>
      </w:r>
    </w:p>
    <w:p w:rsidR="00AC5099" w:rsidRPr="00E01AD4" w:rsidRDefault="00AC5099" w:rsidP="004A500D">
      <w:pPr>
        <w:pStyle w:val="NormalWeb"/>
        <w:numPr>
          <w:ilvl w:val="0"/>
          <w:numId w:val="43"/>
        </w:numPr>
        <w:rPr>
          <w:rFonts w:ascii="Segoe UI" w:hAnsi="Segoe UI" w:cs="Segoe UI"/>
          <w:sz w:val="22"/>
          <w:rPrChange w:id="14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4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Vertical Scaling:</w:t>
      </w:r>
      <w:r w:rsidRPr="00E01AD4">
        <w:rPr>
          <w:rFonts w:ascii="Segoe UI" w:hAnsi="Segoe UI" w:cs="Segoe UI"/>
          <w:sz w:val="22"/>
          <w:rPrChange w:id="14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Increase resources for MongoDB and FCM handling.</w:t>
      </w:r>
    </w:p>
    <w:p w:rsidR="00AC5099" w:rsidRPr="00E01AD4" w:rsidRDefault="00AC5099" w:rsidP="004A500D">
      <w:pPr>
        <w:pStyle w:val="NormalWeb"/>
        <w:numPr>
          <w:ilvl w:val="0"/>
          <w:numId w:val="43"/>
        </w:numPr>
        <w:rPr>
          <w:rFonts w:ascii="Segoe UI" w:hAnsi="Segoe UI" w:cs="Segoe UI"/>
          <w:sz w:val="22"/>
          <w:rPrChange w:id="14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4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Caching (Future):</w:t>
      </w:r>
      <w:r w:rsidRPr="00E01AD4">
        <w:rPr>
          <w:rFonts w:ascii="Segoe UI" w:hAnsi="Segoe UI" w:cs="Segoe UI"/>
          <w:sz w:val="22"/>
          <w:rPrChange w:id="14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</w:t>
      </w:r>
      <w:proofErr w:type="spellStart"/>
      <w:r w:rsidRPr="00E01AD4">
        <w:rPr>
          <w:rFonts w:ascii="Segoe UI" w:hAnsi="Segoe UI" w:cs="Segoe UI"/>
          <w:sz w:val="22"/>
          <w:rPrChange w:id="14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Redis</w:t>
      </w:r>
      <w:proofErr w:type="spellEnd"/>
      <w:r w:rsidRPr="00E01AD4">
        <w:rPr>
          <w:rFonts w:ascii="Segoe UI" w:hAnsi="Segoe UI" w:cs="Segoe UI"/>
          <w:sz w:val="22"/>
          <w:rPrChange w:id="14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layer for faster analytics queries.</w:t>
      </w:r>
    </w:p>
    <w:p w:rsidR="00AC5099" w:rsidRPr="00E01AD4" w:rsidRDefault="00AC5099" w:rsidP="00AC5099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44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CI/CD Workflow</w:t>
      </w:r>
    </w:p>
    <w:p w:rsidR="00AC5099" w:rsidRPr="00E01AD4" w:rsidRDefault="00AC5099" w:rsidP="004A500D">
      <w:pPr>
        <w:pStyle w:val="NormalWeb"/>
        <w:numPr>
          <w:ilvl w:val="0"/>
          <w:numId w:val="44"/>
        </w:numPr>
        <w:rPr>
          <w:rFonts w:ascii="Segoe UI" w:hAnsi="Segoe UI" w:cs="Segoe UI"/>
          <w:sz w:val="22"/>
          <w:rPrChange w:id="14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5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Push to GitHub</w:t>
      </w:r>
      <w:r w:rsidRPr="00E01AD4">
        <w:rPr>
          <w:rFonts w:ascii="Segoe UI" w:hAnsi="Segoe UI" w:cs="Segoe UI"/>
          <w:sz w:val="22"/>
          <w:rPrChange w:id="145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→ triggers automated tests.</w:t>
      </w:r>
    </w:p>
    <w:p w:rsidR="00AC5099" w:rsidRPr="00E01AD4" w:rsidRDefault="00AC5099" w:rsidP="004A500D">
      <w:pPr>
        <w:pStyle w:val="NormalWeb"/>
        <w:numPr>
          <w:ilvl w:val="0"/>
          <w:numId w:val="44"/>
        </w:numPr>
        <w:rPr>
          <w:rFonts w:ascii="Segoe UI" w:hAnsi="Segoe UI" w:cs="Segoe UI"/>
          <w:sz w:val="22"/>
          <w:rPrChange w:id="14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5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GitHub Actions</w:t>
      </w:r>
      <w:r w:rsidRPr="00E01AD4">
        <w:rPr>
          <w:rFonts w:ascii="Segoe UI" w:hAnsi="Segoe UI" w:cs="Segoe UI"/>
          <w:sz w:val="22"/>
          <w:rPrChange w:id="14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builds Docker image.</w:t>
      </w:r>
    </w:p>
    <w:p w:rsidR="00AC5099" w:rsidRPr="00E01AD4" w:rsidRDefault="00AC5099" w:rsidP="004A500D">
      <w:pPr>
        <w:pStyle w:val="NormalWeb"/>
        <w:numPr>
          <w:ilvl w:val="0"/>
          <w:numId w:val="44"/>
        </w:numPr>
        <w:rPr>
          <w:rFonts w:ascii="Segoe UI" w:hAnsi="Segoe UI" w:cs="Segoe UI"/>
          <w:sz w:val="22"/>
          <w:rPrChange w:id="14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5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CI pipeline</w:t>
      </w:r>
      <w:r w:rsidRPr="00E01AD4">
        <w:rPr>
          <w:rFonts w:ascii="Segoe UI" w:hAnsi="Segoe UI" w:cs="Segoe UI"/>
          <w:sz w:val="22"/>
          <w:rPrChange w:id="14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deploys to GCP staging cluster.</w:t>
      </w:r>
    </w:p>
    <w:p w:rsidR="00AC5099" w:rsidRPr="00E01AD4" w:rsidRDefault="00AC5099" w:rsidP="004A500D">
      <w:pPr>
        <w:pStyle w:val="NormalWeb"/>
        <w:numPr>
          <w:ilvl w:val="0"/>
          <w:numId w:val="44"/>
        </w:numPr>
        <w:rPr>
          <w:rFonts w:ascii="Segoe UI" w:hAnsi="Segoe UI" w:cs="Segoe UI"/>
          <w:sz w:val="22"/>
          <w:rPrChange w:id="14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5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Manual approval</w:t>
      </w:r>
      <w:r w:rsidRPr="00E01AD4">
        <w:rPr>
          <w:rFonts w:ascii="Segoe UI" w:hAnsi="Segoe UI" w:cs="Segoe UI"/>
          <w:sz w:val="22"/>
          <w:rPrChange w:id="14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→ promotion to production.</w:t>
      </w:r>
    </w:p>
    <w:p w:rsidR="00AC5099" w:rsidRPr="00E01AD4" w:rsidRDefault="00E01AD4" w:rsidP="00AC509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54" style="width:0;height:1.5pt" o:hralign="center" o:hrstd="t" o:hr="t" fillcolor="#a0a0a0" stroked="f"/>
        </w:pict>
      </w:r>
    </w:p>
    <w:p w:rsidR="00AC5099" w:rsidRPr="00E01AD4" w:rsidRDefault="00AC5099" w:rsidP="00AC5099">
      <w:pPr>
        <w:pStyle w:val="Heading3"/>
        <w:rPr>
          <w:rFonts w:ascii="Segoe UI" w:hAnsi="Segoe UI" w:cs="Segoe UI"/>
          <w:color w:val="auto"/>
          <w:sz w:val="22"/>
          <w:rPrChange w:id="1461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462" w:name="_Toc211762465"/>
      <w:bookmarkStart w:id="1463" w:name="_Toc212156945"/>
      <w:r w:rsidRPr="00E01AD4">
        <w:rPr>
          <w:rStyle w:val="Strong"/>
          <w:rFonts w:ascii="Segoe UI" w:hAnsi="Segoe UI" w:cs="Segoe UI"/>
          <w:color w:val="auto"/>
          <w:sz w:val="22"/>
          <w:rPrChange w:id="1464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5.9 Error Handling and Monitoring</w:t>
      </w:r>
      <w:bookmarkEnd w:id="1462"/>
      <w:bookmarkEnd w:id="1463"/>
    </w:p>
    <w:p w:rsidR="00AC5099" w:rsidRPr="00E01AD4" w:rsidRDefault="00AC5099" w:rsidP="004A500D">
      <w:pPr>
        <w:pStyle w:val="NormalWeb"/>
        <w:numPr>
          <w:ilvl w:val="0"/>
          <w:numId w:val="45"/>
        </w:numPr>
        <w:rPr>
          <w:rFonts w:ascii="Segoe UI" w:hAnsi="Segoe UI" w:cs="Segoe UI"/>
          <w:sz w:val="22"/>
          <w:rPrChange w:id="14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6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Error Middleware:</w:t>
      </w:r>
      <w:r w:rsidRPr="00E01AD4">
        <w:rPr>
          <w:rFonts w:ascii="Segoe UI" w:hAnsi="Segoe UI" w:cs="Segoe UI"/>
          <w:sz w:val="22"/>
          <w:rPrChange w:id="14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Centralized Express error handler returning standardized JSON.</w:t>
      </w:r>
    </w:p>
    <w:p w:rsidR="00AC5099" w:rsidRPr="00E01AD4" w:rsidRDefault="00AC5099" w:rsidP="004A500D">
      <w:pPr>
        <w:pStyle w:val="NormalWeb"/>
        <w:numPr>
          <w:ilvl w:val="0"/>
          <w:numId w:val="45"/>
        </w:numPr>
        <w:rPr>
          <w:rFonts w:ascii="Segoe UI" w:hAnsi="Segoe UI" w:cs="Segoe UI"/>
          <w:sz w:val="22"/>
          <w:rPrChange w:id="14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6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Logging:</w:t>
      </w:r>
      <w:r w:rsidRPr="00E01AD4">
        <w:rPr>
          <w:rFonts w:ascii="Segoe UI" w:hAnsi="Segoe UI" w:cs="Segoe UI"/>
          <w:sz w:val="22"/>
          <w:rPrChange w:id="14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Winston for file logs; PM2 Dashboard for live metrics.</w:t>
      </w:r>
    </w:p>
    <w:p w:rsidR="00AC5099" w:rsidRPr="00E01AD4" w:rsidRDefault="00AC5099" w:rsidP="004A500D">
      <w:pPr>
        <w:pStyle w:val="NormalWeb"/>
        <w:numPr>
          <w:ilvl w:val="0"/>
          <w:numId w:val="45"/>
        </w:numPr>
        <w:rPr>
          <w:rFonts w:ascii="Segoe UI" w:hAnsi="Segoe UI" w:cs="Segoe UI"/>
          <w:sz w:val="22"/>
          <w:rPrChange w:id="14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7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Crash Recovery:</w:t>
      </w:r>
      <w:r w:rsidRPr="00E01AD4">
        <w:rPr>
          <w:rFonts w:ascii="Segoe UI" w:hAnsi="Segoe UI" w:cs="Segoe UI"/>
          <w:sz w:val="22"/>
          <w:rPrChange w:id="14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Automatic restarts using PM2 watchdog.</w:t>
      </w:r>
    </w:p>
    <w:p w:rsidR="00AC5099" w:rsidRPr="00E01AD4" w:rsidRDefault="00AC5099" w:rsidP="004A500D">
      <w:pPr>
        <w:pStyle w:val="NormalWeb"/>
        <w:numPr>
          <w:ilvl w:val="0"/>
          <w:numId w:val="45"/>
        </w:numPr>
        <w:rPr>
          <w:rFonts w:ascii="Segoe UI" w:hAnsi="Segoe UI" w:cs="Segoe UI"/>
          <w:sz w:val="22"/>
          <w:rPrChange w:id="14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7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Health Checks:</w:t>
      </w:r>
      <w:r w:rsidRPr="00E01AD4">
        <w:rPr>
          <w:rFonts w:ascii="Segoe UI" w:hAnsi="Segoe UI" w:cs="Segoe UI"/>
          <w:sz w:val="22"/>
          <w:rPrChange w:id="14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TMLCode"/>
          <w:rFonts w:ascii="Segoe UI" w:hAnsi="Segoe UI" w:cs="Segoe UI"/>
          <w:sz w:val="22"/>
          <w:rPrChange w:id="147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/health</w:t>
      </w:r>
      <w:r w:rsidRPr="00E01AD4">
        <w:rPr>
          <w:rFonts w:ascii="Segoe UI" w:hAnsi="Segoe UI" w:cs="Segoe UI"/>
          <w:sz w:val="22"/>
          <w:rPrChange w:id="14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endpoint returning system status.</w:t>
      </w:r>
    </w:p>
    <w:p w:rsidR="00AC5099" w:rsidRPr="00E01AD4" w:rsidRDefault="00AC5099" w:rsidP="004A500D">
      <w:pPr>
        <w:pStyle w:val="NormalWeb"/>
        <w:numPr>
          <w:ilvl w:val="0"/>
          <w:numId w:val="45"/>
        </w:numPr>
        <w:rPr>
          <w:rFonts w:ascii="Segoe UI" w:hAnsi="Segoe UI" w:cs="Segoe UI"/>
          <w:sz w:val="22"/>
          <w:rPrChange w:id="14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8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Alerting (Future):</w:t>
      </w:r>
      <w:r w:rsidRPr="00E01AD4">
        <w:rPr>
          <w:rFonts w:ascii="Segoe UI" w:hAnsi="Segoe UI" w:cs="Segoe UI"/>
          <w:sz w:val="22"/>
          <w:rPrChange w:id="14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Integration with </w:t>
      </w:r>
      <w:proofErr w:type="spellStart"/>
      <w:r w:rsidRPr="00E01AD4">
        <w:rPr>
          <w:rFonts w:ascii="Segoe UI" w:hAnsi="Segoe UI" w:cs="Segoe UI"/>
          <w:sz w:val="22"/>
          <w:rPrChange w:id="14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PagerDuty</w:t>
      </w:r>
      <w:proofErr w:type="spellEnd"/>
      <w:r w:rsidRPr="00E01AD4">
        <w:rPr>
          <w:rFonts w:ascii="Segoe UI" w:hAnsi="Segoe UI" w:cs="Segoe UI"/>
          <w:sz w:val="22"/>
          <w:rPrChange w:id="14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/ Slack for critical issues.</w:t>
      </w:r>
    </w:p>
    <w:p w:rsidR="00AC5099" w:rsidRPr="00E01AD4" w:rsidRDefault="00E01AD4" w:rsidP="00AC509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55" style="width:0;height:1.5pt" o:hralign="center" o:hrstd="t" o:hr="t" fillcolor="#a0a0a0" stroked="f"/>
        </w:pict>
      </w:r>
    </w:p>
    <w:p w:rsidR="00AC5099" w:rsidRPr="00E01AD4" w:rsidRDefault="00AC5099" w:rsidP="00AC5099">
      <w:pPr>
        <w:pStyle w:val="Heading3"/>
        <w:rPr>
          <w:rFonts w:ascii="Segoe UI" w:hAnsi="Segoe UI" w:cs="Segoe UI"/>
          <w:color w:val="auto"/>
          <w:sz w:val="22"/>
          <w:rPrChange w:id="1484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485" w:name="_Toc211762466"/>
      <w:bookmarkStart w:id="1486" w:name="_Toc212156946"/>
      <w:r w:rsidRPr="00E01AD4">
        <w:rPr>
          <w:rStyle w:val="Strong"/>
          <w:rFonts w:ascii="Segoe UI" w:hAnsi="Segoe UI" w:cs="Segoe UI"/>
          <w:color w:val="auto"/>
          <w:sz w:val="22"/>
          <w:rPrChange w:id="1487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5.10 Data Flow Summary</w:t>
      </w:r>
      <w:bookmarkEnd w:id="1485"/>
      <w:bookmarkEnd w:id="1486"/>
    </w:p>
    <w:p w:rsidR="00AC5099" w:rsidRPr="00E01AD4" w:rsidRDefault="00AC5099" w:rsidP="00AC5099">
      <w:pPr>
        <w:pStyle w:val="NormalWeb"/>
        <w:rPr>
          <w:rFonts w:ascii="Segoe UI" w:hAnsi="Segoe UI" w:cs="Segoe UI"/>
          <w:sz w:val="22"/>
          <w:rPrChange w:id="14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8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Example: “Medication Reminder” Flow</w:t>
      </w:r>
    </w:p>
    <w:p w:rsidR="00AC5099" w:rsidRPr="00E01AD4" w:rsidRDefault="00AC5099" w:rsidP="004A500D">
      <w:pPr>
        <w:pStyle w:val="NormalWeb"/>
        <w:numPr>
          <w:ilvl w:val="0"/>
          <w:numId w:val="46"/>
        </w:numPr>
        <w:rPr>
          <w:rFonts w:ascii="Segoe UI" w:hAnsi="Segoe UI" w:cs="Segoe UI"/>
          <w:sz w:val="22"/>
          <w:rPrChange w:id="14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9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User adds medication</w:t>
      </w:r>
      <w:r w:rsidRPr="00E01AD4">
        <w:rPr>
          <w:rFonts w:ascii="Segoe UI" w:hAnsi="Segoe UI" w:cs="Segoe UI"/>
          <w:sz w:val="22"/>
          <w:rPrChange w:id="14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→ Frontend sends data to </w:t>
      </w:r>
      <w:r w:rsidRPr="00E01AD4">
        <w:rPr>
          <w:rStyle w:val="HTMLCode"/>
          <w:rFonts w:ascii="Segoe UI" w:hAnsi="Segoe UI" w:cs="Segoe UI"/>
          <w:sz w:val="22"/>
          <w:rPrChange w:id="149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149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149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/medications</w:t>
      </w:r>
      <w:r w:rsidRPr="00E01AD4">
        <w:rPr>
          <w:rFonts w:ascii="Segoe UI" w:hAnsi="Segoe UI" w:cs="Segoe UI"/>
          <w:sz w:val="22"/>
          <w:rPrChange w:id="14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AC5099" w:rsidRPr="00E01AD4" w:rsidRDefault="00AC5099" w:rsidP="004A500D">
      <w:pPr>
        <w:pStyle w:val="NormalWeb"/>
        <w:numPr>
          <w:ilvl w:val="0"/>
          <w:numId w:val="46"/>
        </w:numPr>
        <w:rPr>
          <w:rFonts w:ascii="Segoe UI" w:hAnsi="Segoe UI" w:cs="Segoe UI"/>
          <w:sz w:val="22"/>
          <w:rPrChange w:id="14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49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 validates &amp; stores record</w:t>
      </w:r>
      <w:r w:rsidRPr="00E01AD4">
        <w:rPr>
          <w:rFonts w:ascii="Segoe UI" w:hAnsi="Segoe UI" w:cs="Segoe UI"/>
          <w:sz w:val="22"/>
          <w:rPrChange w:id="14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in MongoDB.</w:t>
      </w:r>
    </w:p>
    <w:p w:rsidR="00AC5099" w:rsidRPr="00E01AD4" w:rsidRDefault="00AC5099" w:rsidP="004A500D">
      <w:pPr>
        <w:pStyle w:val="NormalWeb"/>
        <w:numPr>
          <w:ilvl w:val="0"/>
          <w:numId w:val="46"/>
        </w:numPr>
        <w:rPr>
          <w:rFonts w:ascii="Segoe UI" w:hAnsi="Segoe UI" w:cs="Segoe UI"/>
          <w:sz w:val="22"/>
          <w:rPrChange w:id="15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50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Scheduler service</w:t>
      </w:r>
      <w:r w:rsidRPr="00E01AD4">
        <w:rPr>
          <w:rFonts w:ascii="Segoe UI" w:hAnsi="Segoe UI" w:cs="Segoe UI"/>
          <w:sz w:val="22"/>
          <w:rPrChange w:id="15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registers a reminder in Firebase FCM.</w:t>
      </w:r>
    </w:p>
    <w:p w:rsidR="00AC5099" w:rsidRPr="00E01AD4" w:rsidRDefault="00AC5099" w:rsidP="004A500D">
      <w:pPr>
        <w:pStyle w:val="NormalWeb"/>
        <w:numPr>
          <w:ilvl w:val="0"/>
          <w:numId w:val="46"/>
        </w:numPr>
        <w:rPr>
          <w:rFonts w:ascii="Segoe UI" w:hAnsi="Segoe UI" w:cs="Segoe UI"/>
          <w:sz w:val="22"/>
          <w:rPrChange w:id="15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50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Notification</w:t>
      </w:r>
      <w:r w:rsidRPr="00E01AD4">
        <w:rPr>
          <w:rFonts w:ascii="Segoe UI" w:hAnsi="Segoe UI" w:cs="Segoe UI"/>
          <w:sz w:val="22"/>
          <w:rPrChange w:id="15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triggers on user device (mobile / web).</w:t>
      </w:r>
    </w:p>
    <w:p w:rsidR="00AC5099" w:rsidRPr="00E01AD4" w:rsidRDefault="00AC5099" w:rsidP="004A500D">
      <w:pPr>
        <w:pStyle w:val="NormalWeb"/>
        <w:numPr>
          <w:ilvl w:val="0"/>
          <w:numId w:val="46"/>
        </w:numPr>
        <w:rPr>
          <w:rFonts w:ascii="Segoe UI" w:hAnsi="Segoe UI" w:cs="Segoe UI"/>
          <w:sz w:val="22"/>
          <w:rPrChange w:id="15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50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User confirms dose</w:t>
      </w:r>
      <w:r w:rsidRPr="00E01AD4">
        <w:rPr>
          <w:rFonts w:ascii="Segoe UI" w:hAnsi="Segoe UI" w:cs="Segoe UI"/>
          <w:sz w:val="22"/>
          <w:rPrChange w:id="15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→ API updates adherence log.</w:t>
      </w:r>
    </w:p>
    <w:p w:rsidR="00AC5099" w:rsidRPr="00E01AD4" w:rsidRDefault="00AC5099" w:rsidP="004A500D">
      <w:pPr>
        <w:pStyle w:val="NormalWeb"/>
        <w:numPr>
          <w:ilvl w:val="0"/>
          <w:numId w:val="46"/>
        </w:numPr>
        <w:rPr>
          <w:rFonts w:ascii="Segoe UI" w:hAnsi="Segoe UI" w:cs="Segoe UI"/>
          <w:sz w:val="22"/>
          <w:rPrChange w:id="15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51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Analytics module</w:t>
      </w:r>
      <w:r w:rsidRPr="00E01AD4">
        <w:rPr>
          <w:rFonts w:ascii="Segoe UI" w:hAnsi="Segoe UI" w:cs="Segoe UI"/>
          <w:sz w:val="22"/>
          <w:rPrChange w:id="15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refreshes charts and reports in real-time.</w:t>
      </w:r>
    </w:p>
    <w:p w:rsidR="00AC5099" w:rsidRPr="00E01AD4" w:rsidRDefault="00AC5099" w:rsidP="00AC5099">
      <w:pPr>
        <w:pStyle w:val="NormalWeb"/>
        <w:rPr>
          <w:rFonts w:ascii="Segoe UI" w:hAnsi="Segoe UI" w:cs="Segoe UI"/>
          <w:sz w:val="22"/>
          <w:rPrChange w:id="15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5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lastRenderedPageBreak/>
        <w:t xml:space="preserve">This end-to-end flow represents the reliability and modular design philosophy behind </w:t>
      </w:r>
      <w:proofErr w:type="spellStart"/>
      <w:r w:rsidRPr="00E01AD4">
        <w:rPr>
          <w:rFonts w:ascii="Segoe UI" w:hAnsi="Segoe UI" w:cs="Segoe UI"/>
          <w:sz w:val="22"/>
          <w:rPrChange w:id="15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15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system.</w:t>
      </w:r>
    </w:p>
    <w:p w:rsidR="00AC5099" w:rsidRPr="00E01AD4" w:rsidRDefault="00E01AD4" w:rsidP="00AC5099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56" style="width:0;height:1.5pt" o:hralign="center" o:hrstd="t" o:hr="t" fillcolor="#a0a0a0" stroked="f"/>
        </w:pict>
      </w:r>
    </w:p>
    <w:p w:rsidR="00AC5099" w:rsidRPr="00E01AD4" w:rsidRDefault="00AC5099" w:rsidP="00AC5099">
      <w:pPr>
        <w:pStyle w:val="Heading3"/>
        <w:rPr>
          <w:rFonts w:ascii="Segoe UI" w:hAnsi="Segoe UI" w:cs="Segoe UI"/>
          <w:color w:val="auto"/>
          <w:sz w:val="22"/>
          <w:rPrChange w:id="1516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517" w:name="_Toc211762467"/>
      <w:bookmarkStart w:id="1518" w:name="_Toc212156947"/>
      <w:r w:rsidRPr="00E01AD4">
        <w:rPr>
          <w:rStyle w:val="Strong"/>
          <w:rFonts w:ascii="Segoe UI" w:hAnsi="Segoe UI" w:cs="Segoe UI"/>
          <w:color w:val="auto"/>
          <w:sz w:val="22"/>
          <w:rPrChange w:id="1519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5.11 Summary</w:t>
      </w:r>
      <w:bookmarkEnd w:id="1517"/>
      <w:bookmarkEnd w:id="1518"/>
    </w:p>
    <w:p w:rsidR="00AC5099" w:rsidRPr="00E01AD4" w:rsidRDefault="00AC5099" w:rsidP="00AC5099">
      <w:pPr>
        <w:pStyle w:val="NormalWeb"/>
        <w:rPr>
          <w:rFonts w:ascii="Segoe UI" w:hAnsi="Segoe UI" w:cs="Segoe UI"/>
          <w:sz w:val="22"/>
          <w:rPrChange w:id="15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5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proofErr w:type="spellStart"/>
      <w:r w:rsidRPr="00E01AD4">
        <w:rPr>
          <w:rFonts w:ascii="Segoe UI" w:hAnsi="Segoe UI" w:cs="Segoe UI"/>
          <w:sz w:val="22"/>
          <w:rPrChange w:id="15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15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System Architecture provides a </w:t>
      </w:r>
      <w:r w:rsidRPr="00E01AD4">
        <w:rPr>
          <w:rStyle w:val="Strong"/>
          <w:rFonts w:ascii="Segoe UI" w:hAnsi="Segoe UI" w:cs="Segoe UI"/>
          <w:sz w:val="22"/>
          <w:rPrChange w:id="152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secure, modular, and scalable framework</w:t>
      </w:r>
      <w:r w:rsidRPr="00E01AD4">
        <w:rPr>
          <w:rFonts w:ascii="Segoe UI" w:hAnsi="Segoe UI" w:cs="Segoe UI"/>
          <w:sz w:val="22"/>
          <w:rPrChange w:id="15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built for both patient usability and developer efficiency.</w:t>
      </w:r>
      <w:r w:rsidRPr="00E01AD4">
        <w:rPr>
          <w:rFonts w:ascii="Segoe UI" w:hAnsi="Segoe UI" w:cs="Segoe UI"/>
          <w:sz w:val="22"/>
          <w:rPrChange w:id="15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By clearly separating responsibilities between </w:t>
      </w:r>
      <w:r w:rsidRPr="00E01AD4">
        <w:rPr>
          <w:rStyle w:val="Strong"/>
          <w:rFonts w:ascii="Segoe UI" w:hAnsi="Segoe UI" w:cs="Segoe UI"/>
          <w:sz w:val="22"/>
          <w:rPrChange w:id="152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Frontend</w:t>
      </w:r>
      <w:r w:rsidRPr="00E01AD4">
        <w:rPr>
          <w:rFonts w:ascii="Segoe UI" w:hAnsi="Segoe UI" w:cs="Segoe UI"/>
          <w:sz w:val="22"/>
          <w:rPrChange w:id="15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152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</w:t>
      </w:r>
      <w:r w:rsidRPr="00E01AD4">
        <w:rPr>
          <w:rFonts w:ascii="Segoe UI" w:hAnsi="Segoe UI" w:cs="Segoe UI"/>
          <w:sz w:val="22"/>
          <w:rPrChange w:id="15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153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Database</w:t>
      </w:r>
      <w:r w:rsidRPr="00E01AD4">
        <w:rPr>
          <w:rFonts w:ascii="Segoe UI" w:hAnsi="Segoe UI" w:cs="Segoe UI"/>
          <w:sz w:val="22"/>
          <w:rPrChange w:id="15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Strong"/>
          <w:rFonts w:ascii="Segoe UI" w:hAnsi="Segoe UI" w:cs="Segoe UI"/>
          <w:sz w:val="22"/>
          <w:rPrChange w:id="153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External Services</w:t>
      </w:r>
      <w:r w:rsidRPr="00E01AD4">
        <w:rPr>
          <w:rFonts w:ascii="Segoe UI" w:hAnsi="Segoe UI" w:cs="Segoe UI"/>
          <w:sz w:val="22"/>
          <w:rPrChange w:id="15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the system enables easy debugging, feature expansion, and future integration with AI and clinical modules.</w:t>
      </w:r>
    </w:p>
    <w:p w:rsidR="00AC5099" w:rsidRPr="00E01AD4" w:rsidRDefault="00AC5099" w:rsidP="00AC5099">
      <w:pPr>
        <w:pStyle w:val="NormalWeb"/>
        <w:rPr>
          <w:rFonts w:ascii="Segoe UI" w:hAnsi="Segoe UI" w:cs="Segoe UI"/>
          <w:sz w:val="22"/>
          <w:rPrChange w:id="15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5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This architecture ensures that </w:t>
      </w:r>
      <w:proofErr w:type="spellStart"/>
      <w:r w:rsidRPr="00E01AD4">
        <w:rPr>
          <w:rFonts w:ascii="Segoe UI" w:hAnsi="Segoe UI" w:cs="Segoe UI"/>
          <w:sz w:val="22"/>
          <w:rPrChange w:id="15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15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evolves smoothly from an MVP medication reminder into a </w:t>
      </w:r>
      <w:r w:rsidRPr="00E01AD4">
        <w:rPr>
          <w:rStyle w:val="Strong"/>
          <w:rFonts w:ascii="Segoe UI" w:hAnsi="Segoe UI" w:cs="Segoe UI"/>
          <w:sz w:val="22"/>
          <w:rPrChange w:id="153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cloud-native, AI-driven health </w:t>
      </w:r>
      <w:proofErr w:type="gramStart"/>
      <w:r w:rsidRPr="00E01AD4">
        <w:rPr>
          <w:rStyle w:val="Strong"/>
          <w:rFonts w:ascii="Segoe UI" w:hAnsi="Segoe UI" w:cs="Segoe UI"/>
          <w:sz w:val="22"/>
          <w:rPrChange w:id="154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companion</w:t>
      </w:r>
      <w:r w:rsidRPr="00E01AD4">
        <w:rPr>
          <w:rFonts w:ascii="Segoe UI" w:hAnsi="Segoe UI" w:cs="Segoe UI"/>
          <w:sz w:val="22"/>
          <w:rPrChange w:id="154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 robust</w:t>
      </w:r>
      <w:proofErr w:type="gramEnd"/>
      <w:r w:rsidRPr="00E01AD4">
        <w:rPr>
          <w:rFonts w:ascii="Segoe UI" w:hAnsi="Segoe UI" w:cs="Segoe UI"/>
          <w:sz w:val="22"/>
          <w:rPrChange w:id="15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enough for individual users and enterprise-level healthcare systems alike.</w:t>
      </w:r>
    </w:p>
    <w:p w:rsidR="004271AC" w:rsidRPr="00E01AD4" w:rsidRDefault="004271AC" w:rsidP="00F95DBE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br/>
      </w:r>
    </w:p>
    <w:p w:rsidR="004271AC" w:rsidRPr="00E01AD4" w:rsidRDefault="004271A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br w:type="page"/>
      </w:r>
    </w:p>
    <w:p w:rsidR="004271AC" w:rsidRPr="00E01AD4" w:rsidRDefault="004271AC" w:rsidP="004271AC">
      <w:pPr>
        <w:pStyle w:val="Heading2"/>
        <w:rPr>
          <w:rFonts w:ascii="Segoe UI" w:hAnsi="Segoe UI" w:cs="Segoe UI"/>
          <w:color w:val="auto"/>
          <w:sz w:val="22"/>
          <w:rPrChange w:id="1543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544" w:name="_Toc211762468"/>
      <w:bookmarkStart w:id="1545" w:name="_Toc212156948"/>
      <w:r w:rsidRPr="00E01AD4">
        <w:rPr>
          <w:rStyle w:val="Strong"/>
          <w:rFonts w:ascii="Segoe UI" w:hAnsi="Segoe UI" w:cs="Segoe UI"/>
          <w:color w:val="auto"/>
          <w:sz w:val="22"/>
          <w:rPrChange w:id="1546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lastRenderedPageBreak/>
        <w:t>6.0 – Technical Stack &amp; Tools</w:t>
      </w:r>
      <w:bookmarkEnd w:id="1544"/>
      <w:bookmarkEnd w:id="1545"/>
    </w:p>
    <w:p w:rsidR="004271AC" w:rsidRPr="00E01AD4" w:rsidRDefault="004271AC" w:rsidP="004271AC">
      <w:pPr>
        <w:pStyle w:val="Heading3"/>
        <w:rPr>
          <w:rFonts w:ascii="Segoe UI" w:hAnsi="Segoe UI" w:cs="Segoe UI"/>
          <w:color w:val="auto"/>
          <w:sz w:val="22"/>
          <w:rPrChange w:id="1547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548" w:name="_Toc211762469"/>
      <w:bookmarkStart w:id="1549" w:name="_Toc212156949"/>
      <w:r w:rsidRPr="00E01AD4">
        <w:rPr>
          <w:rStyle w:val="Strong"/>
          <w:rFonts w:ascii="Segoe UI" w:hAnsi="Segoe UI" w:cs="Segoe UI"/>
          <w:color w:val="auto"/>
          <w:sz w:val="22"/>
          <w:rPrChange w:id="1550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6.1 Overview</w:t>
      </w:r>
      <w:bookmarkEnd w:id="1548"/>
      <w:bookmarkEnd w:id="1549"/>
    </w:p>
    <w:p w:rsidR="004271AC" w:rsidRPr="00E01AD4" w:rsidRDefault="004271AC" w:rsidP="004271AC">
      <w:pPr>
        <w:pStyle w:val="NormalWeb"/>
        <w:rPr>
          <w:rFonts w:ascii="Segoe UI" w:hAnsi="Segoe UI" w:cs="Segoe UI"/>
          <w:sz w:val="22"/>
          <w:rPrChange w:id="155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5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55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Style w:val="Strong"/>
          <w:rFonts w:ascii="Segoe UI" w:hAnsi="Segoe UI" w:cs="Segoe UI"/>
          <w:sz w:val="22"/>
          <w:rPrChange w:id="155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Technical Stack</w:t>
      </w:r>
      <w:r w:rsidRPr="00E01AD4">
        <w:rPr>
          <w:rFonts w:ascii="Segoe UI" w:hAnsi="Segoe UI" w:cs="Segoe UI"/>
          <w:sz w:val="22"/>
          <w:rPrChange w:id="15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defines the foundational technologies, frameworks, libraries, and tools that power both the </w:t>
      </w:r>
      <w:r w:rsidRPr="00E01AD4">
        <w:rPr>
          <w:rStyle w:val="Strong"/>
          <w:rFonts w:ascii="Segoe UI" w:hAnsi="Segoe UI" w:cs="Segoe UI"/>
          <w:sz w:val="22"/>
          <w:rPrChange w:id="155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mobile</w:t>
      </w:r>
      <w:r w:rsidRPr="00E01AD4">
        <w:rPr>
          <w:rFonts w:ascii="Segoe UI" w:hAnsi="Segoe UI" w:cs="Segoe UI"/>
          <w:sz w:val="22"/>
          <w:rPrChange w:id="15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155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web</w:t>
      </w:r>
      <w:r w:rsidRPr="00E01AD4">
        <w:rPr>
          <w:rFonts w:ascii="Segoe UI" w:hAnsi="Segoe UI" w:cs="Segoe UI"/>
          <w:sz w:val="22"/>
          <w:rPrChange w:id="15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applications.</w:t>
      </w:r>
    </w:p>
    <w:p w:rsidR="004271AC" w:rsidRPr="00E01AD4" w:rsidRDefault="004271AC" w:rsidP="004271AC">
      <w:pPr>
        <w:pStyle w:val="NormalWeb"/>
        <w:rPr>
          <w:rFonts w:ascii="Segoe UI" w:hAnsi="Segoe UI" w:cs="Segoe UI"/>
          <w:sz w:val="22"/>
          <w:rPrChange w:id="15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5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It has been carefully selected to balance:</w:t>
      </w:r>
    </w:p>
    <w:p w:rsidR="004271AC" w:rsidRPr="00E01AD4" w:rsidRDefault="004271AC" w:rsidP="004A500D">
      <w:pPr>
        <w:pStyle w:val="NormalWeb"/>
        <w:numPr>
          <w:ilvl w:val="0"/>
          <w:numId w:val="47"/>
        </w:numPr>
        <w:rPr>
          <w:rFonts w:ascii="Segoe UI" w:hAnsi="Segoe UI" w:cs="Segoe UI"/>
          <w:sz w:val="22"/>
          <w:rPrChange w:id="15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56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Performance</w:t>
      </w:r>
      <w:r w:rsidRPr="00E01AD4">
        <w:rPr>
          <w:rFonts w:ascii="Segoe UI" w:hAnsi="Segoe UI" w:cs="Segoe UI"/>
          <w:sz w:val="22"/>
          <w:rPrChange w:id="15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optimized response times and smooth UI experiences</w:t>
      </w:r>
    </w:p>
    <w:p w:rsidR="004271AC" w:rsidRPr="00E01AD4" w:rsidRDefault="004271AC" w:rsidP="004A500D">
      <w:pPr>
        <w:pStyle w:val="NormalWeb"/>
        <w:numPr>
          <w:ilvl w:val="0"/>
          <w:numId w:val="47"/>
        </w:numPr>
        <w:rPr>
          <w:rFonts w:ascii="Segoe UI" w:hAnsi="Segoe UI" w:cs="Segoe UI"/>
          <w:sz w:val="22"/>
          <w:rPrChange w:id="15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56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Scalability</w:t>
      </w:r>
      <w:r w:rsidRPr="00E01AD4">
        <w:rPr>
          <w:rFonts w:ascii="Segoe UI" w:hAnsi="Segoe UI" w:cs="Segoe UI"/>
          <w:sz w:val="22"/>
          <w:rPrChange w:id="15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support for future AI and cloud integrations</w:t>
      </w:r>
    </w:p>
    <w:p w:rsidR="004271AC" w:rsidRPr="00E01AD4" w:rsidRDefault="004271AC" w:rsidP="004A500D">
      <w:pPr>
        <w:pStyle w:val="NormalWeb"/>
        <w:numPr>
          <w:ilvl w:val="0"/>
          <w:numId w:val="47"/>
        </w:numPr>
        <w:rPr>
          <w:rFonts w:ascii="Segoe UI" w:hAnsi="Segoe UI" w:cs="Segoe UI"/>
          <w:sz w:val="22"/>
          <w:rPrChange w:id="15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56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Security</w:t>
      </w:r>
      <w:r w:rsidRPr="00E01AD4">
        <w:rPr>
          <w:rFonts w:ascii="Segoe UI" w:hAnsi="Segoe UI" w:cs="Segoe UI"/>
          <w:sz w:val="22"/>
          <w:rPrChange w:id="15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full compliance with healthcare data standards (HIPAA, GDPR)</w:t>
      </w:r>
    </w:p>
    <w:p w:rsidR="004271AC" w:rsidRPr="00E01AD4" w:rsidRDefault="004271AC" w:rsidP="004A500D">
      <w:pPr>
        <w:pStyle w:val="NormalWeb"/>
        <w:numPr>
          <w:ilvl w:val="0"/>
          <w:numId w:val="47"/>
        </w:numPr>
        <w:rPr>
          <w:rFonts w:ascii="Segoe UI" w:hAnsi="Segoe UI" w:cs="Segoe UI"/>
          <w:sz w:val="22"/>
          <w:rPrChange w:id="15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57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Cross-Platform Efficiency</w:t>
      </w:r>
      <w:r w:rsidRPr="00E01AD4">
        <w:rPr>
          <w:rFonts w:ascii="Segoe UI" w:hAnsi="Segoe UI" w:cs="Segoe UI"/>
          <w:sz w:val="22"/>
          <w:rPrChange w:id="15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shared codebase for mobile and web</w:t>
      </w:r>
    </w:p>
    <w:p w:rsidR="004271AC" w:rsidRPr="00E01AD4" w:rsidRDefault="004271AC" w:rsidP="004A500D">
      <w:pPr>
        <w:pStyle w:val="NormalWeb"/>
        <w:numPr>
          <w:ilvl w:val="0"/>
          <w:numId w:val="47"/>
        </w:numPr>
        <w:rPr>
          <w:rFonts w:ascii="Segoe UI" w:hAnsi="Segoe UI" w:cs="Segoe UI"/>
          <w:sz w:val="22"/>
          <w:rPrChange w:id="15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57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Developer Productivity</w:t>
      </w:r>
      <w:r w:rsidRPr="00E01AD4">
        <w:rPr>
          <w:rFonts w:ascii="Segoe UI" w:hAnsi="Segoe UI" w:cs="Segoe UI"/>
          <w:sz w:val="22"/>
          <w:rPrChange w:id="15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easy maintenance, modular components, and CI/CD automation</w:t>
      </w:r>
    </w:p>
    <w:p w:rsidR="004271AC" w:rsidRPr="00E01AD4" w:rsidRDefault="004271AC" w:rsidP="004271AC">
      <w:pPr>
        <w:pStyle w:val="NormalWeb"/>
        <w:rPr>
          <w:rFonts w:ascii="Segoe UI" w:hAnsi="Segoe UI" w:cs="Segoe UI"/>
          <w:sz w:val="22"/>
          <w:rPrChange w:id="15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5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This stack supports the </w:t>
      </w:r>
      <w:proofErr w:type="spellStart"/>
      <w:r w:rsidRPr="00E01AD4">
        <w:rPr>
          <w:rFonts w:ascii="Segoe UI" w:hAnsi="Segoe UI" w:cs="Segoe UI"/>
          <w:sz w:val="22"/>
          <w:rPrChange w:id="15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15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ecosystem from </w:t>
      </w:r>
      <w:r w:rsidRPr="00E01AD4">
        <w:rPr>
          <w:rStyle w:val="Strong"/>
          <w:rFonts w:ascii="Segoe UI" w:hAnsi="Segoe UI" w:cs="Segoe UI"/>
          <w:sz w:val="22"/>
          <w:rPrChange w:id="158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frontend interaction</w:t>
      </w:r>
      <w:r w:rsidRPr="00E01AD4">
        <w:rPr>
          <w:rFonts w:ascii="Segoe UI" w:hAnsi="Segoe UI" w:cs="Segoe UI"/>
          <w:sz w:val="22"/>
          <w:rPrChange w:id="15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to </w:t>
      </w:r>
      <w:r w:rsidRPr="00E01AD4">
        <w:rPr>
          <w:rStyle w:val="Strong"/>
          <w:rFonts w:ascii="Segoe UI" w:hAnsi="Segoe UI" w:cs="Segoe UI"/>
          <w:sz w:val="22"/>
          <w:rPrChange w:id="158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 processing</w:t>
      </w:r>
      <w:r w:rsidRPr="00E01AD4">
        <w:rPr>
          <w:rFonts w:ascii="Segoe UI" w:hAnsi="Segoe UI" w:cs="Segoe UI"/>
          <w:sz w:val="22"/>
          <w:rPrChange w:id="15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158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database management</w:t>
      </w:r>
      <w:r w:rsidRPr="00E01AD4">
        <w:rPr>
          <w:rFonts w:ascii="Segoe UI" w:hAnsi="Segoe UI" w:cs="Segoe UI"/>
          <w:sz w:val="22"/>
          <w:rPrChange w:id="15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158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cloud operations</w:t>
      </w:r>
      <w:r w:rsidRPr="00E01AD4">
        <w:rPr>
          <w:rFonts w:ascii="Segoe UI" w:hAnsi="Segoe UI" w:cs="Segoe UI"/>
          <w:sz w:val="22"/>
          <w:rPrChange w:id="15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Strong"/>
          <w:rFonts w:ascii="Segoe UI" w:hAnsi="Segoe UI" w:cs="Segoe UI"/>
          <w:sz w:val="22"/>
          <w:rPrChange w:id="158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deployment pipelines</w:t>
      </w:r>
      <w:r w:rsidRPr="00E01AD4">
        <w:rPr>
          <w:rFonts w:ascii="Segoe UI" w:hAnsi="Segoe UI" w:cs="Segoe UI"/>
          <w:sz w:val="22"/>
          <w:rPrChange w:id="15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4271AC" w:rsidRPr="00E01AD4" w:rsidRDefault="00E01AD4" w:rsidP="004271A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57" style="width:0;height:1.5pt" o:hralign="center" o:hrstd="t" o:hr="t" fillcolor="#a0a0a0" stroked="f"/>
        </w:pict>
      </w:r>
    </w:p>
    <w:p w:rsidR="004271AC" w:rsidRPr="00E01AD4" w:rsidRDefault="004271AC" w:rsidP="004271AC">
      <w:pPr>
        <w:pStyle w:val="Heading3"/>
        <w:rPr>
          <w:rFonts w:ascii="Segoe UI" w:hAnsi="Segoe UI" w:cs="Segoe UI"/>
          <w:color w:val="auto"/>
          <w:sz w:val="22"/>
          <w:rPrChange w:id="1591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592" w:name="_Toc211762470"/>
      <w:bookmarkStart w:id="1593" w:name="_Toc212156950"/>
      <w:r w:rsidRPr="00E01AD4">
        <w:rPr>
          <w:rStyle w:val="Strong"/>
          <w:rFonts w:ascii="Segoe UI" w:hAnsi="Segoe UI" w:cs="Segoe UI"/>
          <w:color w:val="auto"/>
          <w:sz w:val="22"/>
          <w:rPrChange w:id="1594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6.2 Stack Overview Table</w:t>
      </w:r>
      <w:bookmarkEnd w:id="1592"/>
      <w:bookmarkEnd w:id="159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2843"/>
        <w:gridCol w:w="3724"/>
      </w:tblGrid>
      <w:tr w:rsidR="00E01AD4" w:rsidRPr="00E01AD4" w:rsidTr="004271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jc w:val="center"/>
              <w:rPr>
                <w:rFonts w:ascii="Segoe UI" w:hAnsi="Segoe UI" w:cs="Segoe UI"/>
                <w:b/>
                <w:rPrChange w:id="1595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jc w:val="center"/>
              <w:rPr>
                <w:rFonts w:ascii="Segoe UI" w:hAnsi="Segoe UI" w:cs="Segoe UI"/>
                <w:b/>
                <w:rPrChange w:id="1596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jc w:val="center"/>
              <w:rPr>
                <w:rFonts w:ascii="Segoe UI" w:hAnsi="Segoe UI" w:cs="Segoe UI"/>
                <w:b/>
                <w:rPrChange w:id="1597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 / Role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Frontend (Web)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Web-based interface (browser)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Frontend (Mobile)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React Native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Mobile app (Android/iOS)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Fonts w:ascii="Segoe UI" w:hAnsi="Segoe UI" w:cs="Segoe UI"/>
              </w:rPr>
              <w:t>Redux</w:t>
            </w:r>
            <w:proofErr w:type="spellEnd"/>
            <w:r w:rsidRPr="00E01AD4">
              <w:rPr>
                <w:rFonts w:ascii="Segoe UI" w:hAnsi="Segoe UI" w:cs="Segoe UI"/>
              </w:rPr>
              <w:t xml:space="preserve"> / Recoil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Global state and data flow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Node.js (Express) / </w:t>
            </w:r>
            <w:proofErr w:type="spellStart"/>
            <w:r w:rsidRPr="00E01AD4">
              <w:rPr>
                <w:rFonts w:ascii="Segoe UI" w:hAnsi="Segoe UI" w:cs="Segoe UI"/>
              </w:rPr>
              <w:t>FastAPI</w:t>
            </w:r>
            <w:proofErr w:type="spellEnd"/>
            <w:r w:rsidRPr="00E01AD4">
              <w:rPr>
                <w:rFonts w:ascii="Segoe UI" w:hAnsi="Segoe UI" w:cs="Segoe UI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Core business logic, routing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MongoDB Atlas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NoSQL data storage (users, medications, moods)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Firebase Cloud Messaging (FCM)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Push notifications for reminders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Media Storage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Fonts w:ascii="Segoe UI" w:hAnsi="Segoe UI" w:cs="Segoe UI"/>
              </w:rPr>
              <w:t>Cloudinary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Secure storage for images/media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Hosting / Cloud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Google Cloud Platform (GCP)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Backend hosting, AI models, scaling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lastRenderedPageBreak/>
              <w:t>AI / ML (Later Phase)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Python (</w:t>
            </w:r>
            <w:proofErr w:type="spellStart"/>
            <w:r w:rsidRPr="00E01AD4">
              <w:rPr>
                <w:rFonts w:ascii="Segoe UI" w:hAnsi="Segoe UI" w:cs="Segoe UI"/>
              </w:rPr>
              <w:t>TensorFlow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Fonts w:ascii="Segoe UI" w:hAnsi="Segoe UI" w:cs="Segoe UI"/>
              </w:rPr>
              <w:t>PyTorch</w:t>
            </w:r>
            <w:proofErr w:type="spellEnd"/>
            <w:r w:rsidRPr="00E01AD4">
              <w:rPr>
                <w:rFonts w:ascii="Segoe UI" w:hAnsi="Segoe UI" w:cs="Segoe U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Predictive analytics and mood correlation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Docker + Kubernetes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Deployment, scaling, and orchestration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Continuous integration &amp; deployment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JWT (</w:t>
            </w:r>
            <w:proofErr w:type="spellStart"/>
            <w:r w:rsidRPr="00E01AD4">
              <w:rPr>
                <w:rFonts w:ascii="Segoe UI" w:hAnsi="Segoe UI" w:cs="Segoe UI"/>
              </w:rPr>
              <w:t>HttpOnly</w:t>
            </w:r>
            <w:proofErr w:type="spellEnd"/>
            <w:r w:rsidRPr="00E01AD4">
              <w:rPr>
                <w:rFonts w:ascii="Segoe UI" w:hAnsi="Segoe UI" w:cs="Segoe UI"/>
              </w:rPr>
              <w:t xml:space="preserve"> cookies), HTTPS, </w:t>
            </w:r>
            <w:proofErr w:type="spellStart"/>
            <w:r w:rsidRPr="00E01AD4">
              <w:rPr>
                <w:rFonts w:ascii="Segoe UI" w:hAnsi="Segoe UI" w:cs="Segoe UI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Authentication and data protection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Fonts w:ascii="Segoe UI" w:hAnsi="Segoe UI" w:cs="Segoe UI"/>
              </w:rPr>
              <w:t>Git</w:t>
            </w:r>
            <w:proofErr w:type="spellEnd"/>
            <w:r w:rsidRPr="00E01AD4">
              <w:rPr>
                <w:rFonts w:ascii="Segoe UI" w:hAnsi="Segoe UI" w:cs="Segoe UI"/>
              </w:rPr>
              <w:t xml:space="preserve"> / GitHub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Source code management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Analytics &amp; Charts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Fonts w:ascii="Segoe UI" w:hAnsi="Segoe UI" w:cs="Segoe UI"/>
              </w:rPr>
              <w:t>Recharts</w:t>
            </w:r>
            <w:proofErr w:type="spellEnd"/>
            <w:r w:rsidRPr="00E01AD4">
              <w:rPr>
                <w:rFonts w:ascii="Segoe UI" w:hAnsi="Segoe UI" w:cs="Segoe UI"/>
              </w:rPr>
              <w:t xml:space="preserve"> / Chart.js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Visual representation of mood and adherence data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Jest / Mocha / Cypress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Unit, integration, and E2E testing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Documentation &amp; Collaboration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Notion / Swagger / Postman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API documentation, team collaboration</w:t>
            </w:r>
          </w:p>
        </w:tc>
      </w:tr>
    </w:tbl>
    <w:p w:rsidR="004271AC" w:rsidRPr="00E01AD4" w:rsidRDefault="00E01AD4" w:rsidP="004271A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58" style="width:0;height:1.5pt" o:hralign="center" o:hrstd="t" o:hr="t" fillcolor="#a0a0a0" stroked="f"/>
        </w:pict>
      </w:r>
    </w:p>
    <w:p w:rsidR="004271AC" w:rsidRPr="00E01AD4" w:rsidRDefault="004271AC" w:rsidP="004271AC">
      <w:pPr>
        <w:pStyle w:val="Heading3"/>
        <w:rPr>
          <w:rFonts w:ascii="Segoe UI" w:hAnsi="Segoe UI" w:cs="Segoe UI"/>
          <w:color w:val="auto"/>
          <w:sz w:val="22"/>
          <w:rPrChange w:id="1598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599" w:name="_Toc211762471"/>
      <w:bookmarkStart w:id="1600" w:name="_Toc212156951"/>
      <w:r w:rsidRPr="00E01AD4">
        <w:rPr>
          <w:rStyle w:val="Strong"/>
          <w:rFonts w:ascii="Segoe UI" w:hAnsi="Segoe UI" w:cs="Segoe UI"/>
          <w:color w:val="auto"/>
          <w:sz w:val="22"/>
          <w:rPrChange w:id="1601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6.3 Frontend Stack (Web &amp; Mobile)</w:t>
      </w:r>
      <w:bookmarkEnd w:id="1599"/>
      <w:bookmarkEnd w:id="1600"/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60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Frameworks</w:t>
      </w:r>
    </w:p>
    <w:p w:rsidR="004271AC" w:rsidRPr="00E01AD4" w:rsidRDefault="004271AC" w:rsidP="004A500D">
      <w:pPr>
        <w:pStyle w:val="NormalWeb"/>
        <w:numPr>
          <w:ilvl w:val="0"/>
          <w:numId w:val="48"/>
        </w:numPr>
        <w:rPr>
          <w:rFonts w:ascii="Segoe UI" w:hAnsi="Segoe UI" w:cs="Segoe UI"/>
          <w:sz w:val="22"/>
          <w:rPrChange w:id="16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60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React.js (Web)</w:t>
      </w:r>
    </w:p>
    <w:p w:rsidR="004271AC" w:rsidRPr="00E01AD4" w:rsidRDefault="004271AC" w:rsidP="004A500D">
      <w:pPr>
        <w:pStyle w:val="NormalWeb"/>
        <w:numPr>
          <w:ilvl w:val="1"/>
          <w:numId w:val="48"/>
        </w:numPr>
        <w:rPr>
          <w:rFonts w:ascii="Segoe UI" w:hAnsi="Segoe UI" w:cs="Segoe UI"/>
          <w:sz w:val="22"/>
          <w:rPrChange w:id="16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Chosen for its </w:t>
      </w:r>
      <w:r w:rsidRPr="00E01AD4">
        <w:rPr>
          <w:rStyle w:val="Strong"/>
          <w:rFonts w:ascii="Segoe UI" w:hAnsi="Segoe UI" w:cs="Segoe UI"/>
          <w:sz w:val="22"/>
          <w:rPrChange w:id="160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component-based architecture</w:t>
      </w:r>
      <w:r w:rsidRPr="00E01AD4">
        <w:rPr>
          <w:rFonts w:ascii="Segoe UI" w:hAnsi="Segoe UI" w:cs="Segoe UI"/>
          <w:sz w:val="22"/>
          <w:rPrChange w:id="16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160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virtual DOM efficiency</w:t>
      </w:r>
      <w:r w:rsidRPr="00E01AD4">
        <w:rPr>
          <w:rFonts w:ascii="Segoe UI" w:hAnsi="Segoe UI" w:cs="Segoe UI"/>
          <w:sz w:val="22"/>
          <w:rPrChange w:id="16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4271AC" w:rsidRPr="00E01AD4" w:rsidRDefault="004271AC" w:rsidP="004A500D">
      <w:pPr>
        <w:pStyle w:val="NormalWeb"/>
        <w:numPr>
          <w:ilvl w:val="1"/>
          <w:numId w:val="48"/>
        </w:numPr>
        <w:rPr>
          <w:rFonts w:ascii="Segoe UI" w:hAnsi="Segoe UI" w:cs="Segoe UI"/>
          <w:sz w:val="22"/>
          <w:rPrChange w:id="16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Enables </w:t>
      </w:r>
      <w:r w:rsidRPr="00E01AD4">
        <w:rPr>
          <w:rStyle w:val="Strong"/>
          <w:rFonts w:ascii="Segoe UI" w:hAnsi="Segoe UI" w:cs="Segoe UI"/>
          <w:sz w:val="22"/>
          <w:rPrChange w:id="161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single-page application (SPA)</w:t>
      </w:r>
      <w:r w:rsidRPr="00E01AD4">
        <w:rPr>
          <w:rFonts w:ascii="Segoe UI" w:hAnsi="Segoe UI" w:cs="Segoe UI"/>
          <w:sz w:val="22"/>
          <w:rPrChange w:id="16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structure for smooth navigation without page reloads.</w:t>
      </w:r>
    </w:p>
    <w:p w:rsidR="004271AC" w:rsidRPr="00E01AD4" w:rsidRDefault="004271AC" w:rsidP="004A500D">
      <w:pPr>
        <w:pStyle w:val="NormalWeb"/>
        <w:numPr>
          <w:ilvl w:val="1"/>
          <w:numId w:val="48"/>
        </w:numPr>
        <w:rPr>
          <w:rFonts w:ascii="Segoe UI" w:hAnsi="Segoe UI" w:cs="Segoe UI"/>
          <w:sz w:val="22"/>
          <w:rPrChange w:id="16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Integrates seamlessly with REST APIs and supports real-time data updates.</w:t>
      </w:r>
    </w:p>
    <w:p w:rsidR="004271AC" w:rsidRPr="00E01AD4" w:rsidRDefault="004271AC" w:rsidP="004A500D">
      <w:pPr>
        <w:pStyle w:val="NormalWeb"/>
        <w:numPr>
          <w:ilvl w:val="0"/>
          <w:numId w:val="48"/>
        </w:numPr>
        <w:rPr>
          <w:rFonts w:ascii="Segoe UI" w:hAnsi="Segoe UI" w:cs="Segoe UI"/>
          <w:sz w:val="22"/>
          <w:rPrChange w:id="16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61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React Native (Mobile)</w:t>
      </w:r>
    </w:p>
    <w:p w:rsidR="004271AC" w:rsidRPr="00E01AD4" w:rsidRDefault="004271AC" w:rsidP="004A500D">
      <w:pPr>
        <w:pStyle w:val="NormalWeb"/>
        <w:numPr>
          <w:ilvl w:val="1"/>
          <w:numId w:val="48"/>
        </w:numPr>
        <w:rPr>
          <w:rFonts w:ascii="Segoe UI" w:hAnsi="Segoe UI" w:cs="Segoe UI"/>
          <w:sz w:val="22"/>
          <w:rPrChange w:id="16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Used for </w:t>
      </w:r>
      <w:r w:rsidRPr="00E01AD4">
        <w:rPr>
          <w:rStyle w:val="Strong"/>
          <w:rFonts w:ascii="Segoe UI" w:hAnsi="Segoe UI" w:cs="Segoe UI"/>
          <w:sz w:val="22"/>
          <w:rPrChange w:id="162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cross-platform mobile app</w:t>
      </w:r>
      <w:r w:rsidRPr="00E01AD4">
        <w:rPr>
          <w:rFonts w:ascii="Segoe UI" w:hAnsi="Segoe UI" w:cs="Segoe UI"/>
          <w:sz w:val="22"/>
          <w:rPrChange w:id="16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(Android and iOS) using a single JavaScript codebase.</w:t>
      </w:r>
    </w:p>
    <w:p w:rsidR="004271AC" w:rsidRPr="00E01AD4" w:rsidRDefault="004271AC" w:rsidP="004A500D">
      <w:pPr>
        <w:pStyle w:val="NormalWeb"/>
        <w:numPr>
          <w:ilvl w:val="1"/>
          <w:numId w:val="48"/>
        </w:numPr>
        <w:rPr>
          <w:rFonts w:ascii="Segoe UI" w:hAnsi="Segoe UI" w:cs="Segoe UI"/>
          <w:sz w:val="22"/>
          <w:rPrChange w:id="16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Delivers near-native performance with native modules (notifications, vibration, camera).</w:t>
      </w:r>
    </w:p>
    <w:p w:rsidR="004271AC" w:rsidRPr="00E01AD4" w:rsidRDefault="004271AC" w:rsidP="004A500D">
      <w:pPr>
        <w:pStyle w:val="NormalWeb"/>
        <w:numPr>
          <w:ilvl w:val="1"/>
          <w:numId w:val="48"/>
        </w:numPr>
        <w:rPr>
          <w:rFonts w:ascii="Segoe UI" w:hAnsi="Segoe UI" w:cs="Segoe UI"/>
          <w:sz w:val="22"/>
          <w:rPrChange w:id="16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Integrates directly with the backend via the same RESTful endpoints used by the web app.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627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UI &amp; Styling</w:t>
      </w:r>
    </w:p>
    <w:p w:rsidR="004271AC" w:rsidRPr="00E01AD4" w:rsidRDefault="004271AC" w:rsidP="004A500D">
      <w:pPr>
        <w:pStyle w:val="NormalWeb"/>
        <w:numPr>
          <w:ilvl w:val="0"/>
          <w:numId w:val="49"/>
        </w:numPr>
        <w:rPr>
          <w:rFonts w:ascii="Segoe UI" w:hAnsi="Segoe UI" w:cs="Segoe UI"/>
          <w:sz w:val="22"/>
          <w:rPrChange w:id="16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62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Tailwind CSS</w:t>
      </w:r>
      <w:r w:rsidRPr="00E01AD4">
        <w:rPr>
          <w:rFonts w:ascii="Segoe UI" w:hAnsi="Segoe UI" w:cs="Segoe UI"/>
          <w:sz w:val="22"/>
          <w:rPrChange w:id="16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: For rapid, responsive UI styling with utility-first classes.</w:t>
      </w:r>
    </w:p>
    <w:p w:rsidR="004271AC" w:rsidRPr="00E01AD4" w:rsidRDefault="004271AC" w:rsidP="004A500D">
      <w:pPr>
        <w:pStyle w:val="NormalWeb"/>
        <w:numPr>
          <w:ilvl w:val="0"/>
          <w:numId w:val="49"/>
        </w:numPr>
        <w:rPr>
          <w:rFonts w:ascii="Segoe UI" w:hAnsi="Segoe UI" w:cs="Segoe UI"/>
          <w:sz w:val="22"/>
          <w:rPrChange w:id="16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Style w:val="Strong"/>
          <w:rFonts w:ascii="Segoe UI" w:hAnsi="Segoe UI" w:cs="Segoe UI"/>
          <w:sz w:val="22"/>
          <w:rPrChange w:id="163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lastRenderedPageBreak/>
        <w:t>ShadCN</w:t>
      </w:r>
      <w:proofErr w:type="spellEnd"/>
      <w:r w:rsidRPr="00E01AD4">
        <w:rPr>
          <w:rStyle w:val="Strong"/>
          <w:rFonts w:ascii="Segoe UI" w:hAnsi="Segoe UI" w:cs="Segoe UI"/>
          <w:sz w:val="22"/>
          <w:rPrChange w:id="163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UI</w:t>
      </w:r>
      <w:r w:rsidRPr="00E01AD4">
        <w:rPr>
          <w:rFonts w:ascii="Segoe UI" w:hAnsi="Segoe UI" w:cs="Segoe UI"/>
          <w:sz w:val="22"/>
          <w:rPrChange w:id="16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: Provides pre-styled, accessible components (cards, buttons, forms).</w:t>
      </w:r>
    </w:p>
    <w:p w:rsidR="004271AC" w:rsidRPr="00E01AD4" w:rsidRDefault="004271AC" w:rsidP="004A500D">
      <w:pPr>
        <w:pStyle w:val="NormalWeb"/>
        <w:numPr>
          <w:ilvl w:val="0"/>
          <w:numId w:val="49"/>
        </w:numPr>
        <w:rPr>
          <w:rFonts w:ascii="Segoe UI" w:hAnsi="Segoe UI" w:cs="Segoe UI"/>
          <w:sz w:val="22"/>
          <w:rPrChange w:id="16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63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Framer Motion</w:t>
      </w:r>
      <w:r w:rsidRPr="00E01AD4">
        <w:rPr>
          <w:rFonts w:ascii="Segoe UI" w:hAnsi="Segoe UI" w:cs="Segoe UI"/>
          <w:sz w:val="22"/>
          <w:rPrChange w:id="16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: Enables smooth animations and transitions to enhance UX.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63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State &amp; Data Management</w:t>
      </w:r>
    </w:p>
    <w:p w:rsidR="004271AC" w:rsidRPr="00E01AD4" w:rsidRDefault="004271AC" w:rsidP="004A500D">
      <w:pPr>
        <w:pStyle w:val="NormalWeb"/>
        <w:numPr>
          <w:ilvl w:val="0"/>
          <w:numId w:val="50"/>
        </w:numPr>
        <w:rPr>
          <w:rFonts w:ascii="Segoe UI" w:hAnsi="Segoe UI" w:cs="Segoe UI"/>
          <w:sz w:val="22"/>
          <w:rPrChange w:id="16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Style w:val="Strong"/>
          <w:rFonts w:ascii="Segoe UI" w:hAnsi="Segoe UI" w:cs="Segoe UI"/>
          <w:sz w:val="22"/>
          <w:rPrChange w:id="164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Redux</w:t>
      </w:r>
      <w:proofErr w:type="spellEnd"/>
      <w:r w:rsidRPr="00E01AD4">
        <w:rPr>
          <w:rStyle w:val="Strong"/>
          <w:rFonts w:ascii="Segoe UI" w:hAnsi="Segoe UI" w:cs="Segoe UI"/>
          <w:sz w:val="22"/>
          <w:rPrChange w:id="164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Toolkit</w:t>
      </w:r>
      <w:r w:rsidRPr="00E01AD4">
        <w:rPr>
          <w:rFonts w:ascii="Segoe UI" w:hAnsi="Segoe UI" w:cs="Segoe UI"/>
          <w:sz w:val="22"/>
          <w:rPrChange w:id="16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or </w:t>
      </w:r>
      <w:r w:rsidRPr="00E01AD4">
        <w:rPr>
          <w:rStyle w:val="Strong"/>
          <w:rFonts w:ascii="Segoe UI" w:hAnsi="Segoe UI" w:cs="Segoe UI"/>
          <w:sz w:val="22"/>
          <w:rPrChange w:id="164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Recoil</w:t>
      </w:r>
      <w:r w:rsidRPr="00E01AD4">
        <w:rPr>
          <w:rFonts w:ascii="Segoe UI" w:hAnsi="Segoe UI" w:cs="Segoe UI"/>
          <w:sz w:val="22"/>
          <w:rPrChange w:id="16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: Centralized state container to synchronize user data (medications, mood, profile).</w:t>
      </w:r>
    </w:p>
    <w:p w:rsidR="004271AC" w:rsidRPr="00E01AD4" w:rsidRDefault="004271AC" w:rsidP="004A500D">
      <w:pPr>
        <w:pStyle w:val="NormalWeb"/>
        <w:numPr>
          <w:ilvl w:val="0"/>
          <w:numId w:val="50"/>
        </w:numPr>
        <w:rPr>
          <w:rFonts w:ascii="Segoe UI" w:hAnsi="Segoe UI" w:cs="Segoe UI"/>
          <w:sz w:val="22"/>
          <w:rPrChange w:id="16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64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React Query</w:t>
      </w:r>
      <w:r w:rsidRPr="00E01AD4">
        <w:rPr>
          <w:rFonts w:ascii="Segoe UI" w:hAnsi="Segoe UI" w:cs="Segoe UI"/>
          <w:sz w:val="22"/>
          <w:rPrChange w:id="16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: Handles asynchronous data fetching, caching, and synchronization between frontend and backend.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64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Data Visualization</w:t>
      </w:r>
    </w:p>
    <w:p w:rsidR="004271AC" w:rsidRPr="00E01AD4" w:rsidRDefault="004271AC" w:rsidP="004A500D">
      <w:pPr>
        <w:pStyle w:val="NormalWeb"/>
        <w:numPr>
          <w:ilvl w:val="0"/>
          <w:numId w:val="51"/>
        </w:numPr>
        <w:rPr>
          <w:rFonts w:ascii="Segoe UI" w:hAnsi="Segoe UI" w:cs="Segoe UI"/>
          <w:sz w:val="22"/>
          <w:rPrChange w:id="16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Style w:val="Strong"/>
          <w:rFonts w:ascii="Segoe UI" w:hAnsi="Segoe UI" w:cs="Segoe UI"/>
          <w:sz w:val="22"/>
          <w:rPrChange w:id="165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Recharts</w:t>
      </w:r>
      <w:proofErr w:type="spellEnd"/>
      <w:r w:rsidRPr="00E01AD4">
        <w:rPr>
          <w:rStyle w:val="Strong"/>
          <w:rFonts w:ascii="Segoe UI" w:hAnsi="Segoe UI" w:cs="Segoe UI"/>
          <w:sz w:val="22"/>
          <w:rPrChange w:id="165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/ Chart.js</w:t>
      </w:r>
      <w:r w:rsidRPr="00E01AD4">
        <w:rPr>
          <w:rFonts w:ascii="Segoe UI" w:hAnsi="Segoe UI" w:cs="Segoe UI"/>
          <w:sz w:val="22"/>
          <w:rPrChange w:id="16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: Used for plotting mood trends, adherence statistics, and medication timelines.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65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Tools</w:t>
      </w:r>
    </w:p>
    <w:p w:rsidR="004271AC" w:rsidRPr="00E01AD4" w:rsidRDefault="004271AC" w:rsidP="004A500D">
      <w:pPr>
        <w:pStyle w:val="NormalWeb"/>
        <w:numPr>
          <w:ilvl w:val="0"/>
          <w:numId w:val="52"/>
        </w:numPr>
        <w:rPr>
          <w:rFonts w:ascii="Segoe UI" w:hAnsi="Segoe UI" w:cs="Segoe UI"/>
          <w:sz w:val="22"/>
          <w:rPrChange w:id="16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Style w:val="Strong"/>
          <w:rFonts w:ascii="Segoe UI" w:hAnsi="Segoe UI" w:cs="Segoe UI"/>
          <w:sz w:val="22"/>
          <w:rPrChange w:id="165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Vite</w:t>
      </w:r>
      <w:proofErr w:type="spellEnd"/>
      <w:r w:rsidRPr="00E01AD4">
        <w:rPr>
          <w:rStyle w:val="Strong"/>
          <w:rFonts w:ascii="Segoe UI" w:hAnsi="Segoe UI" w:cs="Segoe UI"/>
          <w:sz w:val="22"/>
          <w:rPrChange w:id="165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/ Expo CLI</w:t>
      </w:r>
      <w:r w:rsidRPr="00E01AD4">
        <w:rPr>
          <w:rFonts w:ascii="Segoe UI" w:hAnsi="Segoe UI" w:cs="Segoe UI"/>
          <w:sz w:val="22"/>
          <w:rPrChange w:id="16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fast build and development environments.</w:t>
      </w:r>
    </w:p>
    <w:p w:rsidR="004271AC" w:rsidRPr="00E01AD4" w:rsidRDefault="004271AC" w:rsidP="004A500D">
      <w:pPr>
        <w:pStyle w:val="NormalWeb"/>
        <w:numPr>
          <w:ilvl w:val="0"/>
          <w:numId w:val="52"/>
        </w:numPr>
        <w:rPr>
          <w:rFonts w:ascii="Segoe UI" w:hAnsi="Segoe UI" w:cs="Segoe UI"/>
          <w:sz w:val="22"/>
          <w:rPrChange w:id="16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Style w:val="Strong"/>
          <w:rFonts w:ascii="Segoe UI" w:hAnsi="Segoe UI" w:cs="Segoe UI"/>
          <w:sz w:val="22"/>
          <w:rPrChange w:id="165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ESLint</w:t>
      </w:r>
      <w:proofErr w:type="spellEnd"/>
      <w:r w:rsidRPr="00E01AD4">
        <w:rPr>
          <w:rStyle w:val="Strong"/>
          <w:rFonts w:ascii="Segoe UI" w:hAnsi="Segoe UI" w:cs="Segoe UI"/>
          <w:sz w:val="22"/>
          <w:rPrChange w:id="166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+ Prettier</w:t>
      </w:r>
      <w:r w:rsidRPr="00E01AD4">
        <w:rPr>
          <w:rFonts w:ascii="Segoe UI" w:hAnsi="Segoe UI" w:cs="Segoe UI"/>
          <w:sz w:val="22"/>
          <w:rPrChange w:id="16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code </w:t>
      </w:r>
      <w:proofErr w:type="spellStart"/>
      <w:r w:rsidRPr="00E01AD4">
        <w:rPr>
          <w:rFonts w:ascii="Segoe UI" w:hAnsi="Segoe UI" w:cs="Segoe UI"/>
          <w:sz w:val="22"/>
          <w:rPrChange w:id="16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linting</w:t>
      </w:r>
      <w:proofErr w:type="spellEnd"/>
      <w:r w:rsidRPr="00E01AD4">
        <w:rPr>
          <w:rFonts w:ascii="Segoe UI" w:hAnsi="Segoe UI" w:cs="Segoe UI"/>
          <w:sz w:val="22"/>
          <w:rPrChange w:id="16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formatting consistency.</w:t>
      </w:r>
    </w:p>
    <w:p w:rsidR="004271AC" w:rsidRPr="00E01AD4" w:rsidRDefault="004271AC" w:rsidP="004A500D">
      <w:pPr>
        <w:pStyle w:val="NormalWeb"/>
        <w:numPr>
          <w:ilvl w:val="0"/>
          <w:numId w:val="52"/>
        </w:numPr>
        <w:rPr>
          <w:rFonts w:ascii="Segoe UI" w:hAnsi="Segoe UI" w:cs="Segoe UI"/>
          <w:sz w:val="22"/>
          <w:rPrChange w:id="16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66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Jest</w:t>
      </w:r>
      <w:r w:rsidRPr="00E01AD4">
        <w:rPr>
          <w:rFonts w:ascii="Segoe UI" w:hAnsi="Segoe UI" w:cs="Segoe UI"/>
          <w:sz w:val="22"/>
          <w:rPrChange w:id="16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UI component testing.</w:t>
      </w:r>
    </w:p>
    <w:p w:rsidR="004271AC" w:rsidRPr="00E01AD4" w:rsidRDefault="00E01AD4" w:rsidP="004271A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59" style="width:0;height:1.5pt" o:hralign="center" o:hrstd="t" o:hr="t" fillcolor="#a0a0a0" stroked="f"/>
        </w:pict>
      </w:r>
    </w:p>
    <w:p w:rsidR="004271AC" w:rsidRPr="00E01AD4" w:rsidRDefault="004271AC" w:rsidP="004271AC">
      <w:pPr>
        <w:pStyle w:val="Heading3"/>
        <w:rPr>
          <w:rFonts w:ascii="Segoe UI" w:hAnsi="Segoe UI" w:cs="Segoe UI"/>
          <w:color w:val="auto"/>
          <w:sz w:val="22"/>
          <w:rPrChange w:id="1667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668" w:name="_Toc211762472"/>
      <w:bookmarkStart w:id="1669" w:name="_Toc212156952"/>
      <w:r w:rsidRPr="00E01AD4">
        <w:rPr>
          <w:rStyle w:val="Strong"/>
          <w:rFonts w:ascii="Segoe UI" w:hAnsi="Segoe UI" w:cs="Segoe UI"/>
          <w:color w:val="auto"/>
          <w:sz w:val="22"/>
          <w:rPrChange w:id="1670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6.4 Backend Stack</w:t>
      </w:r>
      <w:bookmarkEnd w:id="1668"/>
      <w:bookmarkEnd w:id="1669"/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671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Core Framework</w:t>
      </w:r>
    </w:p>
    <w:p w:rsidR="004271AC" w:rsidRPr="00E01AD4" w:rsidRDefault="004271AC" w:rsidP="004A500D">
      <w:pPr>
        <w:pStyle w:val="NormalWeb"/>
        <w:numPr>
          <w:ilvl w:val="0"/>
          <w:numId w:val="53"/>
        </w:numPr>
        <w:rPr>
          <w:rFonts w:ascii="Segoe UI" w:hAnsi="Segoe UI" w:cs="Segoe UI"/>
          <w:sz w:val="22"/>
          <w:rPrChange w:id="16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67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Node.js (Express.js)</w:t>
      </w:r>
    </w:p>
    <w:p w:rsidR="004271AC" w:rsidRPr="00E01AD4" w:rsidRDefault="004271AC" w:rsidP="004A500D">
      <w:pPr>
        <w:pStyle w:val="NormalWeb"/>
        <w:numPr>
          <w:ilvl w:val="1"/>
          <w:numId w:val="53"/>
        </w:numPr>
        <w:rPr>
          <w:rFonts w:ascii="Segoe UI" w:hAnsi="Segoe UI" w:cs="Segoe UI"/>
          <w:sz w:val="22"/>
          <w:rPrChange w:id="16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Provides an efficient, event-driven environment ideal for real-time applications.</w:t>
      </w:r>
    </w:p>
    <w:p w:rsidR="004271AC" w:rsidRPr="00E01AD4" w:rsidRDefault="004271AC" w:rsidP="004A500D">
      <w:pPr>
        <w:pStyle w:val="NormalWeb"/>
        <w:numPr>
          <w:ilvl w:val="1"/>
          <w:numId w:val="53"/>
        </w:numPr>
        <w:rPr>
          <w:rFonts w:ascii="Segoe UI" w:hAnsi="Segoe UI" w:cs="Segoe UI"/>
          <w:sz w:val="22"/>
          <w:rPrChange w:id="16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Handles routing, business logic, validation, and API responses.</w:t>
      </w:r>
    </w:p>
    <w:p w:rsidR="004271AC" w:rsidRPr="00E01AD4" w:rsidRDefault="004271AC" w:rsidP="004A500D">
      <w:pPr>
        <w:pStyle w:val="NormalWeb"/>
        <w:numPr>
          <w:ilvl w:val="1"/>
          <w:numId w:val="53"/>
        </w:numPr>
        <w:rPr>
          <w:rFonts w:ascii="Segoe UI" w:hAnsi="Segoe UI" w:cs="Segoe UI"/>
          <w:sz w:val="22"/>
          <w:rPrChange w:id="16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Highly scalable and integrates easily with MongoDB and Firebase.</w:t>
      </w:r>
    </w:p>
    <w:p w:rsidR="004271AC" w:rsidRPr="00E01AD4" w:rsidRDefault="004271AC" w:rsidP="004A500D">
      <w:pPr>
        <w:pStyle w:val="NormalWeb"/>
        <w:numPr>
          <w:ilvl w:val="0"/>
          <w:numId w:val="53"/>
        </w:numPr>
        <w:rPr>
          <w:rFonts w:ascii="Segoe UI" w:hAnsi="Segoe UI" w:cs="Segoe UI"/>
          <w:sz w:val="22"/>
          <w:rPrChange w:id="16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Emphasis"/>
          <w:rFonts w:ascii="Segoe UI" w:hAnsi="Segoe UI" w:cs="Segoe UI"/>
          <w:sz w:val="22"/>
          <w:rPrChange w:id="1681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(Optional)</w:t>
      </w:r>
      <w:r w:rsidRPr="00E01AD4">
        <w:rPr>
          <w:rFonts w:ascii="Segoe UI" w:hAnsi="Segoe UI" w:cs="Segoe UI"/>
          <w:sz w:val="22"/>
          <w:rPrChange w:id="16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68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FastAPI</w:t>
      </w:r>
      <w:proofErr w:type="spellEnd"/>
      <w:r w:rsidRPr="00E01AD4">
        <w:rPr>
          <w:rStyle w:val="Strong"/>
          <w:rFonts w:ascii="Segoe UI" w:hAnsi="Segoe UI" w:cs="Segoe UI"/>
          <w:sz w:val="22"/>
          <w:rPrChange w:id="168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(Python)</w:t>
      </w:r>
    </w:p>
    <w:p w:rsidR="004271AC" w:rsidRPr="00E01AD4" w:rsidRDefault="004271AC" w:rsidP="004A500D">
      <w:pPr>
        <w:pStyle w:val="NormalWeb"/>
        <w:numPr>
          <w:ilvl w:val="1"/>
          <w:numId w:val="53"/>
        </w:numPr>
        <w:rPr>
          <w:rFonts w:ascii="Segoe UI" w:hAnsi="Segoe UI" w:cs="Segoe UI"/>
          <w:sz w:val="22"/>
          <w:rPrChange w:id="16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Used for future AI </w:t>
      </w:r>
      <w:proofErr w:type="spellStart"/>
      <w:r w:rsidRPr="00E01AD4">
        <w:rPr>
          <w:rFonts w:ascii="Segoe UI" w:hAnsi="Segoe UI" w:cs="Segoe UI"/>
          <w:sz w:val="22"/>
          <w:rPrChange w:id="16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microservices</w:t>
      </w:r>
      <w:proofErr w:type="spellEnd"/>
      <w:r w:rsidRPr="00E01AD4">
        <w:rPr>
          <w:rFonts w:ascii="Segoe UI" w:hAnsi="Segoe UI" w:cs="Segoe UI"/>
          <w:sz w:val="22"/>
          <w:rPrChange w:id="16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(e.g., predictive analytics, NLP processing).</w:t>
      </w:r>
    </w:p>
    <w:p w:rsidR="004271AC" w:rsidRPr="00E01AD4" w:rsidRDefault="004271AC" w:rsidP="004A500D">
      <w:pPr>
        <w:pStyle w:val="NormalWeb"/>
        <w:numPr>
          <w:ilvl w:val="1"/>
          <w:numId w:val="53"/>
        </w:numPr>
        <w:rPr>
          <w:rFonts w:ascii="Segoe UI" w:hAnsi="Segoe UI" w:cs="Segoe UI"/>
          <w:sz w:val="22"/>
          <w:rPrChange w:id="16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Offers high performance with async endpoints and automatic </w:t>
      </w:r>
      <w:proofErr w:type="spellStart"/>
      <w:r w:rsidRPr="00E01AD4">
        <w:rPr>
          <w:rFonts w:ascii="Segoe UI" w:hAnsi="Segoe UI" w:cs="Segoe UI"/>
          <w:sz w:val="22"/>
          <w:rPrChange w:id="16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OpenAPI</w:t>
      </w:r>
      <w:proofErr w:type="spellEnd"/>
      <w:r w:rsidRPr="00E01AD4">
        <w:rPr>
          <w:rFonts w:ascii="Segoe UI" w:hAnsi="Segoe UI" w:cs="Segoe UI"/>
          <w:sz w:val="22"/>
          <w:rPrChange w:id="16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documentation.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69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API Design</w:t>
      </w:r>
    </w:p>
    <w:p w:rsidR="004271AC" w:rsidRPr="00E01AD4" w:rsidRDefault="004271AC" w:rsidP="004A500D">
      <w:pPr>
        <w:pStyle w:val="NormalWeb"/>
        <w:numPr>
          <w:ilvl w:val="0"/>
          <w:numId w:val="54"/>
        </w:numPr>
        <w:rPr>
          <w:rFonts w:ascii="Segoe UI" w:hAnsi="Segoe UI" w:cs="Segoe UI"/>
          <w:sz w:val="22"/>
          <w:rPrChange w:id="16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RESTful architecture:</w:t>
      </w:r>
    </w:p>
    <w:p w:rsidR="004271AC" w:rsidRPr="00E01AD4" w:rsidRDefault="004271AC" w:rsidP="004A500D">
      <w:pPr>
        <w:pStyle w:val="NormalWeb"/>
        <w:numPr>
          <w:ilvl w:val="1"/>
          <w:numId w:val="54"/>
        </w:numPr>
        <w:rPr>
          <w:rFonts w:ascii="Segoe UI" w:hAnsi="Segoe UI" w:cs="Segoe UI"/>
          <w:sz w:val="22"/>
          <w:rPrChange w:id="16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CRUD endpoints for medications, moods, caregivers, and analytics.</w:t>
      </w:r>
    </w:p>
    <w:p w:rsidR="004271AC" w:rsidRPr="00E01AD4" w:rsidRDefault="004271AC" w:rsidP="004A500D">
      <w:pPr>
        <w:pStyle w:val="NormalWeb"/>
        <w:numPr>
          <w:ilvl w:val="1"/>
          <w:numId w:val="54"/>
        </w:numPr>
        <w:rPr>
          <w:rFonts w:ascii="Segoe UI" w:hAnsi="Segoe UI" w:cs="Segoe UI"/>
          <w:sz w:val="22"/>
          <w:rPrChange w:id="16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6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Versioned API routes (e.g., </w:t>
      </w:r>
      <w:r w:rsidRPr="00E01AD4">
        <w:rPr>
          <w:rStyle w:val="HTMLCode"/>
          <w:rFonts w:ascii="Segoe UI" w:hAnsi="Segoe UI" w:cs="Segoe UI"/>
          <w:sz w:val="22"/>
          <w:rPrChange w:id="170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170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170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/v1/medications</w:t>
      </w:r>
      <w:r w:rsidRPr="00E01AD4">
        <w:rPr>
          <w:rFonts w:ascii="Segoe UI" w:hAnsi="Segoe UI" w:cs="Segoe UI"/>
          <w:sz w:val="22"/>
          <w:rPrChange w:id="17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).</w:t>
      </w:r>
    </w:p>
    <w:p w:rsidR="004271AC" w:rsidRPr="00E01AD4" w:rsidRDefault="004271AC" w:rsidP="004A500D">
      <w:pPr>
        <w:pStyle w:val="NormalWeb"/>
        <w:numPr>
          <w:ilvl w:val="1"/>
          <w:numId w:val="54"/>
        </w:numPr>
        <w:rPr>
          <w:rFonts w:ascii="Segoe UI" w:hAnsi="Segoe UI" w:cs="Segoe UI"/>
          <w:sz w:val="22"/>
          <w:rPrChange w:id="17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JSON-based request and response schema.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70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Authentication</w:t>
      </w:r>
    </w:p>
    <w:p w:rsidR="004271AC" w:rsidRPr="00E01AD4" w:rsidRDefault="004271AC" w:rsidP="004A500D">
      <w:pPr>
        <w:pStyle w:val="NormalWeb"/>
        <w:numPr>
          <w:ilvl w:val="0"/>
          <w:numId w:val="55"/>
        </w:numPr>
        <w:rPr>
          <w:rFonts w:ascii="Segoe UI" w:hAnsi="Segoe UI" w:cs="Segoe UI"/>
          <w:sz w:val="22"/>
          <w:rPrChange w:id="17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0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JWT (JSON Web Tokens):</w:t>
      </w:r>
    </w:p>
    <w:p w:rsidR="004271AC" w:rsidRPr="00E01AD4" w:rsidRDefault="004271AC" w:rsidP="004A500D">
      <w:pPr>
        <w:pStyle w:val="NormalWeb"/>
        <w:numPr>
          <w:ilvl w:val="1"/>
          <w:numId w:val="55"/>
        </w:numPr>
        <w:rPr>
          <w:rFonts w:ascii="Segoe UI" w:hAnsi="Segoe UI" w:cs="Segoe UI"/>
          <w:sz w:val="22"/>
          <w:rPrChange w:id="17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Stored in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71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HttpOnly</w:t>
      </w:r>
      <w:proofErr w:type="spellEnd"/>
      <w:r w:rsidRPr="00E01AD4">
        <w:rPr>
          <w:rStyle w:val="Strong"/>
          <w:rFonts w:ascii="Segoe UI" w:hAnsi="Segoe UI" w:cs="Segoe UI"/>
          <w:sz w:val="22"/>
          <w:rPrChange w:id="171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cookies</w:t>
      </w:r>
      <w:r w:rsidRPr="00E01AD4">
        <w:rPr>
          <w:rFonts w:ascii="Segoe UI" w:hAnsi="Segoe UI" w:cs="Segoe UI"/>
          <w:sz w:val="22"/>
          <w:rPrChange w:id="17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(web) or </w:t>
      </w:r>
      <w:r w:rsidRPr="00E01AD4">
        <w:rPr>
          <w:rStyle w:val="Strong"/>
          <w:rFonts w:ascii="Segoe UI" w:hAnsi="Segoe UI" w:cs="Segoe UI"/>
          <w:sz w:val="22"/>
          <w:rPrChange w:id="171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Secure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71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AsyncStorage</w:t>
      </w:r>
      <w:proofErr w:type="spellEnd"/>
      <w:r w:rsidRPr="00E01AD4">
        <w:rPr>
          <w:rFonts w:ascii="Segoe UI" w:hAnsi="Segoe UI" w:cs="Segoe UI"/>
          <w:sz w:val="22"/>
          <w:rPrChange w:id="17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(mobile).</w:t>
      </w:r>
    </w:p>
    <w:p w:rsidR="004271AC" w:rsidRPr="00E01AD4" w:rsidRDefault="004271AC" w:rsidP="004A500D">
      <w:pPr>
        <w:pStyle w:val="NormalWeb"/>
        <w:numPr>
          <w:ilvl w:val="1"/>
          <w:numId w:val="55"/>
        </w:numPr>
        <w:rPr>
          <w:rFonts w:ascii="Segoe UI" w:hAnsi="Segoe UI" w:cs="Segoe UI"/>
          <w:sz w:val="22"/>
          <w:rPrChange w:id="17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Protects session data from XSS attacks.</w:t>
      </w:r>
    </w:p>
    <w:p w:rsidR="004271AC" w:rsidRPr="00E01AD4" w:rsidRDefault="004271AC" w:rsidP="004A500D">
      <w:pPr>
        <w:pStyle w:val="NormalWeb"/>
        <w:numPr>
          <w:ilvl w:val="0"/>
          <w:numId w:val="55"/>
        </w:numPr>
        <w:rPr>
          <w:rFonts w:ascii="Segoe UI" w:hAnsi="Segoe UI" w:cs="Segoe UI"/>
          <w:sz w:val="22"/>
          <w:rPrChange w:id="17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Style w:val="Strong"/>
          <w:rFonts w:ascii="Segoe UI" w:hAnsi="Segoe UI" w:cs="Segoe UI"/>
          <w:sz w:val="22"/>
          <w:rPrChange w:id="172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bcrypt</w:t>
      </w:r>
      <w:proofErr w:type="spellEnd"/>
      <w:r w:rsidRPr="00E01AD4">
        <w:rPr>
          <w:rStyle w:val="Strong"/>
          <w:rFonts w:ascii="Segoe UI" w:hAnsi="Segoe UI" w:cs="Segoe UI"/>
          <w:sz w:val="22"/>
          <w:rPrChange w:id="172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:</w:t>
      </w:r>
      <w:r w:rsidRPr="00E01AD4">
        <w:rPr>
          <w:rFonts w:ascii="Segoe UI" w:hAnsi="Segoe UI" w:cs="Segoe UI"/>
          <w:sz w:val="22"/>
          <w:rPrChange w:id="17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password hashing and secure credential management.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72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Notifications</w:t>
      </w:r>
    </w:p>
    <w:p w:rsidR="004271AC" w:rsidRPr="00E01AD4" w:rsidRDefault="004271AC" w:rsidP="004A500D">
      <w:pPr>
        <w:pStyle w:val="NormalWeb"/>
        <w:numPr>
          <w:ilvl w:val="0"/>
          <w:numId w:val="56"/>
        </w:numPr>
        <w:rPr>
          <w:rFonts w:ascii="Segoe UI" w:hAnsi="Segoe UI" w:cs="Segoe UI"/>
          <w:sz w:val="22"/>
          <w:rPrChange w:id="17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2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Firebase Admin SDK:</w:t>
      </w:r>
    </w:p>
    <w:p w:rsidR="004271AC" w:rsidRPr="00E01AD4" w:rsidRDefault="004271AC" w:rsidP="004A500D">
      <w:pPr>
        <w:pStyle w:val="NormalWeb"/>
        <w:numPr>
          <w:ilvl w:val="1"/>
          <w:numId w:val="56"/>
        </w:numPr>
        <w:rPr>
          <w:rFonts w:ascii="Segoe UI" w:hAnsi="Segoe UI" w:cs="Segoe UI"/>
          <w:sz w:val="22"/>
          <w:rPrChange w:id="17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Handles scheduled and on-demand push notifications for medication reminders.</w:t>
      </w:r>
    </w:p>
    <w:p w:rsidR="004271AC" w:rsidRPr="00E01AD4" w:rsidRDefault="004271AC" w:rsidP="004A500D">
      <w:pPr>
        <w:pStyle w:val="NormalWeb"/>
        <w:numPr>
          <w:ilvl w:val="1"/>
          <w:numId w:val="56"/>
        </w:numPr>
        <w:rPr>
          <w:rFonts w:ascii="Segoe UI" w:hAnsi="Segoe UI" w:cs="Segoe UI"/>
          <w:sz w:val="22"/>
          <w:rPrChange w:id="17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Integrates with user preferences and </w:t>
      </w:r>
      <w:proofErr w:type="spellStart"/>
      <w:r w:rsidRPr="00E01AD4">
        <w:rPr>
          <w:rFonts w:ascii="Segoe UI" w:hAnsi="Segoe UI" w:cs="Segoe UI"/>
          <w:sz w:val="22"/>
          <w:rPrChange w:id="17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timezone</w:t>
      </w:r>
      <w:proofErr w:type="spellEnd"/>
      <w:r w:rsidRPr="00E01AD4">
        <w:rPr>
          <w:rFonts w:ascii="Segoe UI" w:hAnsi="Segoe UI" w:cs="Segoe UI"/>
          <w:sz w:val="22"/>
          <w:rPrChange w:id="17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configurations.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73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Validation &amp; Middleware</w:t>
      </w:r>
    </w:p>
    <w:p w:rsidR="004271AC" w:rsidRPr="00E01AD4" w:rsidRDefault="004271AC" w:rsidP="004A500D">
      <w:pPr>
        <w:pStyle w:val="NormalWeb"/>
        <w:numPr>
          <w:ilvl w:val="0"/>
          <w:numId w:val="57"/>
        </w:numPr>
        <w:rPr>
          <w:rFonts w:ascii="Segoe UI" w:hAnsi="Segoe UI" w:cs="Segoe UI"/>
          <w:sz w:val="22"/>
          <w:rPrChange w:id="17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Style w:val="Strong"/>
          <w:rFonts w:ascii="Segoe UI" w:hAnsi="Segoe UI" w:cs="Segoe UI"/>
          <w:sz w:val="22"/>
          <w:rPrChange w:id="173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Joi</w:t>
      </w:r>
      <w:proofErr w:type="spellEnd"/>
      <w:r w:rsidRPr="00E01AD4">
        <w:rPr>
          <w:rStyle w:val="Strong"/>
          <w:rFonts w:ascii="Segoe UI" w:hAnsi="Segoe UI" w:cs="Segoe UI"/>
          <w:sz w:val="22"/>
          <w:rPrChange w:id="173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/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73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Zod</w:t>
      </w:r>
      <w:proofErr w:type="spellEnd"/>
      <w:r w:rsidRPr="00E01AD4">
        <w:rPr>
          <w:rStyle w:val="Strong"/>
          <w:rFonts w:ascii="Segoe UI" w:hAnsi="Segoe UI" w:cs="Segoe UI"/>
          <w:sz w:val="22"/>
          <w:rPrChange w:id="173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:</w:t>
      </w:r>
      <w:r w:rsidRPr="00E01AD4">
        <w:rPr>
          <w:rFonts w:ascii="Segoe UI" w:hAnsi="Segoe UI" w:cs="Segoe UI"/>
          <w:sz w:val="22"/>
          <w:rPrChange w:id="17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Schema-based input validation.</w:t>
      </w:r>
    </w:p>
    <w:p w:rsidR="004271AC" w:rsidRPr="00E01AD4" w:rsidRDefault="004271AC" w:rsidP="004A500D">
      <w:pPr>
        <w:pStyle w:val="NormalWeb"/>
        <w:numPr>
          <w:ilvl w:val="0"/>
          <w:numId w:val="57"/>
        </w:numPr>
        <w:rPr>
          <w:rFonts w:ascii="Segoe UI" w:hAnsi="Segoe UI" w:cs="Segoe UI"/>
          <w:sz w:val="22"/>
          <w:rPrChange w:id="17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4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Helmet.js:</w:t>
      </w:r>
      <w:r w:rsidRPr="00E01AD4">
        <w:rPr>
          <w:rFonts w:ascii="Segoe UI" w:hAnsi="Segoe UI" w:cs="Segoe UI"/>
          <w:sz w:val="22"/>
          <w:rPrChange w:id="174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Adds HTTP headers for app security.</w:t>
      </w:r>
    </w:p>
    <w:p w:rsidR="004271AC" w:rsidRPr="00E01AD4" w:rsidRDefault="004271AC" w:rsidP="004A500D">
      <w:pPr>
        <w:pStyle w:val="NormalWeb"/>
        <w:numPr>
          <w:ilvl w:val="0"/>
          <w:numId w:val="57"/>
        </w:numPr>
        <w:rPr>
          <w:rFonts w:ascii="Segoe UI" w:hAnsi="Segoe UI" w:cs="Segoe UI"/>
          <w:sz w:val="22"/>
          <w:rPrChange w:id="17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Style w:val="Strong"/>
          <w:rFonts w:ascii="Segoe UI" w:hAnsi="Segoe UI" w:cs="Segoe UI"/>
          <w:sz w:val="22"/>
          <w:rPrChange w:id="174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Cors</w:t>
      </w:r>
      <w:proofErr w:type="spellEnd"/>
      <w:r w:rsidRPr="00E01AD4">
        <w:rPr>
          <w:rStyle w:val="Strong"/>
          <w:rFonts w:ascii="Segoe UI" w:hAnsi="Segoe UI" w:cs="Segoe UI"/>
          <w:sz w:val="22"/>
          <w:rPrChange w:id="174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:</w:t>
      </w:r>
      <w:r w:rsidRPr="00E01AD4">
        <w:rPr>
          <w:rFonts w:ascii="Segoe UI" w:hAnsi="Segoe UI" w:cs="Segoe UI"/>
          <w:sz w:val="22"/>
          <w:rPrChange w:id="17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Configured for secure cross-origin resource sharing.</w:t>
      </w:r>
    </w:p>
    <w:p w:rsidR="004271AC" w:rsidRPr="00E01AD4" w:rsidRDefault="004271AC" w:rsidP="004A500D">
      <w:pPr>
        <w:pStyle w:val="NormalWeb"/>
        <w:numPr>
          <w:ilvl w:val="0"/>
          <w:numId w:val="57"/>
        </w:numPr>
        <w:rPr>
          <w:rFonts w:ascii="Segoe UI" w:hAnsi="Segoe UI" w:cs="Segoe UI"/>
          <w:sz w:val="22"/>
          <w:rPrChange w:id="17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4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Morgan + Winston:</w:t>
      </w:r>
      <w:r w:rsidRPr="00E01AD4">
        <w:rPr>
          <w:rFonts w:ascii="Segoe UI" w:hAnsi="Segoe UI" w:cs="Segoe UI"/>
          <w:sz w:val="22"/>
          <w:rPrChange w:id="17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structured logging and request tracking.</w:t>
      </w:r>
    </w:p>
    <w:p w:rsidR="004271AC" w:rsidRPr="00E01AD4" w:rsidRDefault="00E01AD4" w:rsidP="004271A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60" style="width:0;height:1.5pt" o:hralign="center" o:hrstd="t" o:hr="t" fillcolor="#a0a0a0" stroked="f"/>
        </w:pict>
      </w:r>
    </w:p>
    <w:p w:rsidR="004271AC" w:rsidRPr="00E01AD4" w:rsidRDefault="004271AC" w:rsidP="004271AC">
      <w:pPr>
        <w:pStyle w:val="Heading3"/>
        <w:rPr>
          <w:rFonts w:ascii="Segoe UI" w:hAnsi="Segoe UI" w:cs="Segoe UI"/>
          <w:color w:val="auto"/>
          <w:sz w:val="22"/>
          <w:rPrChange w:id="1749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750" w:name="_Toc211762473"/>
      <w:bookmarkStart w:id="1751" w:name="_Toc212156953"/>
      <w:r w:rsidRPr="00E01AD4">
        <w:rPr>
          <w:rStyle w:val="Strong"/>
          <w:rFonts w:ascii="Segoe UI" w:hAnsi="Segoe UI" w:cs="Segoe UI"/>
          <w:color w:val="auto"/>
          <w:sz w:val="22"/>
          <w:rPrChange w:id="1752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6.5 Database Stack</w:t>
      </w:r>
      <w:bookmarkEnd w:id="1750"/>
      <w:bookmarkEnd w:id="1751"/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75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Database Engine</w:t>
      </w:r>
    </w:p>
    <w:p w:rsidR="004271AC" w:rsidRPr="00E01AD4" w:rsidRDefault="004271AC" w:rsidP="004A500D">
      <w:pPr>
        <w:pStyle w:val="NormalWeb"/>
        <w:numPr>
          <w:ilvl w:val="0"/>
          <w:numId w:val="58"/>
        </w:numPr>
        <w:rPr>
          <w:rFonts w:ascii="Segoe UI" w:hAnsi="Segoe UI" w:cs="Segoe UI"/>
          <w:sz w:val="22"/>
          <w:rPrChange w:id="17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5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MongoDB Atlas (NoSQL, Cloud-Hosted)</w:t>
      </w:r>
    </w:p>
    <w:p w:rsidR="004271AC" w:rsidRPr="00E01AD4" w:rsidRDefault="004271AC" w:rsidP="004A500D">
      <w:pPr>
        <w:pStyle w:val="NormalWeb"/>
        <w:numPr>
          <w:ilvl w:val="1"/>
          <w:numId w:val="58"/>
        </w:numPr>
        <w:rPr>
          <w:rFonts w:ascii="Segoe UI" w:hAnsi="Segoe UI" w:cs="Segoe UI"/>
          <w:sz w:val="22"/>
          <w:rPrChange w:id="17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Offers flexible document-based data storage ideal for variable medical data.</w:t>
      </w:r>
    </w:p>
    <w:p w:rsidR="004271AC" w:rsidRPr="00E01AD4" w:rsidRDefault="004271AC" w:rsidP="004A500D">
      <w:pPr>
        <w:pStyle w:val="NormalWeb"/>
        <w:numPr>
          <w:ilvl w:val="1"/>
          <w:numId w:val="58"/>
        </w:numPr>
        <w:rPr>
          <w:rFonts w:ascii="Segoe UI" w:hAnsi="Segoe UI" w:cs="Segoe UI"/>
          <w:sz w:val="22"/>
          <w:rPrChange w:id="17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Automatically scales, supports indexing, and handles unstructured data efficiently.</w:t>
      </w:r>
    </w:p>
    <w:p w:rsidR="004271AC" w:rsidRPr="00E01AD4" w:rsidRDefault="004271AC" w:rsidP="004A500D">
      <w:pPr>
        <w:pStyle w:val="NormalWeb"/>
        <w:numPr>
          <w:ilvl w:val="1"/>
          <w:numId w:val="58"/>
        </w:numPr>
        <w:rPr>
          <w:rFonts w:ascii="Segoe UI" w:hAnsi="Segoe UI" w:cs="Segoe UI"/>
          <w:sz w:val="22"/>
          <w:rPrChange w:id="17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Stores complex data relationships (medications ↔ moods ↔ users).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76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ODM Layer</w:t>
      </w:r>
    </w:p>
    <w:p w:rsidR="004271AC" w:rsidRPr="00E01AD4" w:rsidRDefault="004271AC" w:rsidP="004A500D">
      <w:pPr>
        <w:pStyle w:val="NormalWeb"/>
        <w:numPr>
          <w:ilvl w:val="0"/>
          <w:numId w:val="59"/>
        </w:numPr>
        <w:rPr>
          <w:rFonts w:ascii="Segoe UI" w:hAnsi="Segoe UI" w:cs="Segoe UI"/>
          <w:sz w:val="22"/>
          <w:rPrChange w:id="17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6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Mongoose</w:t>
      </w:r>
    </w:p>
    <w:p w:rsidR="004271AC" w:rsidRPr="00E01AD4" w:rsidRDefault="004271AC" w:rsidP="004A500D">
      <w:pPr>
        <w:pStyle w:val="NormalWeb"/>
        <w:numPr>
          <w:ilvl w:val="1"/>
          <w:numId w:val="59"/>
        </w:numPr>
        <w:rPr>
          <w:rFonts w:ascii="Segoe UI" w:hAnsi="Segoe UI" w:cs="Segoe UI"/>
          <w:sz w:val="22"/>
          <w:rPrChange w:id="17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Simplifies schema creation, validation, and CRUD operations.</w:t>
      </w:r>
    </w:p>
    <w:p w:rsidR="004271AC" w:rsidRPr="00E01AD4" w:rsidRDefault="004271AC" w:rsidP="004A500D">
      <w:pPr>
        <w:pStyle w:val="NormalWeb"/>
        <w:numPr>
          <w:ilvl w:val="1"/>
          <w:numId w:val="59"/>
        </w:numPr>
        <w:rPr>
          <w:rFonts w:ascii="Segoe UI" w:hAnsi="Segoe UI" w:cs="Segoe UI"/>
          <w:sz w:val="22"/>
          <w:rPrChange w:id="17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7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Enables relationships between collections (e.g., linking user ID with medication and mood logs).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769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Database Features</w:t>
      </w:r>
    </w:p>
    <w:p w:rsidR="004271AC" w:rsidRPr="00E01AD4" w:rsidRDefault="004271AC" w:rsidP="004A500D">
      <w:pPr>
        <w:pStyle w:val="NormalWeb"/>
        <w:numPr>
          <w:ilvl w:val="0"/>
          <w:numId w:val="60"/>
        </w:numPr>
        <w:rPr>
          <w:rFonts w:ascii="Segoe UI" w:hAnsi="Segoe UI" w:cs="Segoe UI"/>
          <w:sz w:val="22"/>
          <w:rPrChange w:id="17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7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Encryption:</w:t>
      </w:r>
      <w:r w:rsidRPr="00E01AD4">
        <w:rPr>
          <w:rFonts w:ascii="Segoe UI" w:hAnsi="Segoe UI" w:cs="Segoe UI"/>
          <w:sz w:val="22"/>
          <w:rPrChange w:id="17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Field-level and full-database encryption for sensitive data.</w:t>
      </w:r>
    </w:p>
    <w:p w:rsidR="004271AC" w:rsidRPr="00E01AD4" w:rsidRDefault="004271AC" w:rsidP="004A500D">
      <w:pPr>
        <w:pStyle w:val="NormalWeb"/>
        <w:numPr>
          <w:ilvl w:val="0"/>
          <w:numId w:val="60"/>
        </w:numPr>
        <w:rPr>
          <w:rFonts w:ascii="Segoe UI" w:hAnsi="Segoe UI" w:cs="Segoe UI"/>
          <w:sz w:val="22"/>
          <w:rPrChange w:id="17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7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Backups:</w:t>
      </w:r>
      <w:r w:rsidRPr="00E01AD4">
        <w:rPr>
          <w:rFonts w:ascii="Segoe UI" w:hAnsi="Segoe UI" w:cs="Segoe UI"/>
          <w:sz w:val="22"/>
          <w:rPrChange w:id="17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Daily backups with retention policy.</w:t>
      </w:r>
    </w:p>
    <w:p w:rsidR="004271AC" w:rsidRPr="00E01AD4" w:rsidRDefault="004271AC" w:rsidP="004A500D">
      <w:pPr>
        <w:pStyle w:val="NormalWeb"/>
        <w:numPr>
          <w:ilvl w:val="0"/>
          <w:numId w:val="60"/>
        </w:numPr>
        <w:rPr>
          <w:rFonts w:ascii="Segoe UI" w:hAnsi="Segoe UI" w:cs="Segoe UI"/>
          <w:sz w:val="22"/>
          <w:rPrChange w:id="17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7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Replication:</w:t>
      </w:r>
      <w:r w:rsidRPr="00E01AD4">
        <w:rPr>
          <w:rFonts w:ascii="Segoe UI" w:hAnsi="Segoe UI" w:cs="Segoe UI"/>
          <w:sz w:val="22"/>
          <w:rPrChange w:id="17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Multi-region replication for high availability.</w:t>
      </w:r>
    </w:p>
    <w:p w:rsidR="004271AC" w:rsidRPr="00E01AD4" w:rsidRDefault="004271AC" w:rsidP="004A500D">
      <w:pPr>
        <w:pStyle w:val="NormalWeb"/>
        <w:numPr>
          <w:ilvl w:val="0"/>
          <w:numId w:val="60"/>
        </w:numPr>
        <w:rPr>
          <w:rFonts w:ascii="Segoe UI" w:hAnsi="Segoe UI" w:cs="Segoe UI"/>
          <w:sz w:val="22"/>
          <w:rPrChange w:id="17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8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Indexing:</w:t>
      </w:r>
      <w:r w:rsidRPr="00E01AD4">
        <w:rPr>
          <w:rFonts w:ascii="Segoe UI" w:hAnsi="Segoe UI" w:cs="Segoe UI"/>
          <w:sz w:val="22"/>
          <w:rPrChange w:id="17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Optimized for frequent queries (e.g., reminders by time, user mood logs).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78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Example Collections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3970"/>
      </w:tblGrid>
      <w:tr w:rsidR="00E01AD4" w:rsidRPr="00E01AD4" w:rsidTr="004271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jc w:val="center"/>
              <w:rPr>
                <w:rFonts w:ascii="Segoe UI" w:hAnsi="Segoe UI" w:cs="Segoe UI"/>
                <w:b/>
                <w:rPrChange w:id="1783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jc w:val="center"/>
              <w:rPr>
                <w:rFonts w:ascii="Segoe UI" w:hAnsi="Segoe UI" w:cs="Segoe UI"/>
                <w:b/>
                <w:rPrChange w:id="1784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Use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Profile data, roles, and preferences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medications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Drug details, schedule, and frequency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History of medication intake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moods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Emotional state records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caregivers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Linked caregiver access and permissions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Log of reminders and alert events</w:t>
            </w:r>
          </w:p>
        </w:tc>
      </w:tr>
    </w:tbl>
    <w:p w:rsidR="004271AC" w:rsidRPr="00E01AD4" w:rsidRDefault="00E01AD4" w:rsidP="004271A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61" style="width:0;height:1.5pt" o:hralign="center" o:hrstd="t" o:hr="t" fillcolor="#a0a0a0" stroked="f"/>
        </w:pict>
      </w:r>
    </w:p>
    <w:p w:rsidR="004271AC" w:rsidRPr="00E01AD4" w:rsidRDefault="004271AC" w:rsidP="004271AC">
      <w:pPr>
        <w:pStyle w:val="Heading3"/>
        <w:rPr>
          <w:rFonts w:ascii="Segoe UI" w:hAnsi="Segoe UI" w:cs="Segoe UI"/>
          <w:color w:val="auto"/>
          <w:sz w:val="22"/>
          <w:rPrChange w:id="1785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786" w:name="_Toc211762474"/>
      <w:bookmarkStart w:id="1787" w:name="_Toc212156954"/>
      <w:r w:rsidRPr="00E01AD4">
        <w:rPr>
          <w:rStyle w:val="Strong"/>
          <w:rFonts w:ascii="Segoe UI" w:hAnsi="Segoe UI" w:cs="Segoe UI"/>
          <w:color w:val="auto"/>
          <w:sz w:val="22"/>
          <w:rPrChange w:id="1788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6.6 Cloud &amp; Hosting Infrastructure</w:t>
      </w:r>
      <w:bookmarkEnd w:id="1786"/>
      <w:bookmarkEnd w:id="1787"/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789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Google Cloud Platform (GCP)</w:t>
      </w:r>
    </w:p>
    <w:p w:rsidR="004271AC" w:rsidRPr="00E01AD4" w:rsidRDefault="004271AC" w:rsidP="004A500D">
      <w:pPr>
        <w:pStyle w:val="NormalWeb"/>
        <w:numPr>
          <w:ilvl w:val="0"/>
          <w:numId w:val="61"/>
        </w:numPr>
        <w:rPr>
          <w:rFonts w:ascii="Segoe UI" w:hAnsi="Segoe UI" w:cs="Segoe UI"/>
          <w:sz w:val="22"/>
          <w:rPrChange w:id="17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9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Compute Engine / Cloud Run:</w:t>
      </w:r>
      <w:r w:rsidRPr="00E01AD4">
        <w:rPr>
          <w:rFonts w:ascii="Segoe UI" w:hAnsi="Segoe UI" w:cs="Segoe UI"/>
          <w:sz w:val="22"/>
          <w:rPrChange w:id="17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Host backend services and APIs.</w:t>
      </w:r>
    </w:p>
    <w:p w:rsidR="004271AC" w:rsidRPr="00E01AD4" w:rsidRDefault="004271AC" w:rsidP="004A500D">
      <w:pPr>
        <w:pStyle w:val="NormalWeb"/>
        <w:numPr>
          <w:ilvl w:val="0"/>
          <w:numId w:val="61"/>
        </w:numPr>
        <w:rPr>
          <w:rFonts w:ascii="Segoe UI" w:hAnsi="Segoe UI" w:cs="Segoe UI"/>
          <w:sz w:val="22"/>
          <w:rPrChange w:id="17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9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Cloud Storage:</w:t>
      </w:r>
      <w:r w:rsidRPr="00E01AD4">
        <w:rPr>
          <w:rFonts w:ascii="Segoe UI" w:hAnsi="Segoe UI" w:cs="Segoe UI"/>
          <w:sz w:val="22"/>
          <w:rPrChange w:id="17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Handles logs, exports, and report files.</w:t>
      </w:r>
    </w:p>
    <w:p w:rsidR="004271AC" w:rsidRPr="00E01AD4" w:rsidRDefault="004271AC" w:rsidP="004A500D">
      <w:pPr>
        <w:pStyle w:val="NormalWeb"/>
        <w:numPr>
          <w:ilvl w:val="0"/>
          <w:numId w:val="61"/>
        </w:numPr>
        <w:rPr>
          <w:rFonts w:ascii="Segoe UI" w:hAnsi="Segoe UI" w:cs="Segoe UI"/>
          <w:sz w:val="22"/>
          <w:rPrChange w:id="17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79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AI Platform (Phase 4+):</w:t>
      </w:r>
      <w:r w:rsidRPr="00E01AD4">
        <w:rPr>
          <w:rFonts w:ascii="Segoe UI" w:hAnsi="Segoe UI" w:cs="Segoe UI"/>
          <w:sz w:val="22"/>
          <w:rPrChange w:id="17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Runs predictive models for adherence and mood analytics.</w:t>
      </w:r>
    </w:p>
    <w:p w:rsidR="004271AC" w:rsidRPr="00E01AD4" w:rsidRDefault="004271AC" w:rsidP="004A500D">
      <w:pPr>
        <w:pStyle w:val="NormalWeb"/>
        <w:numPr>
          <w:ilvl w:val="0"/>
          <w:numId w:val="61"/>
        </w:numPr>
        <w:rPr>
          <w:rFonts w:ascii="Segoe UI" w:hAnsi="Segoe UI" w:cs="Segoe UI"/>
          <w:sz w:val="22"/>
          <w:rPrChange w:id="17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0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Cloud Monitoring:</w:t>
      </w:r>
      <w:r w:rsidRPr="00E01AD4">
        <w:rPr>
          <w:rFonts w:ascii="Segoe UI" w:hAnsi="Segoe UI" w:cs="Segoe UI"/>
          <w:sz w:val="22"/>
          <w:rPrChange w:id="18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Tracks uptime, usage, and performance metrics.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80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Firebase</w:t>
      </w:r>
    </w:p>
    <w:p w:rsidR="004271AC" w:rsidRPr="00E01AD4" w:rsidRDefault="004271AC" w:rsidP="004A500D">
      <w:pPr>
        <w:pStyle w:val="NormalWeb"/>
        <w:numPr>
          <w:ilvl w:val="0"/>
          <w:numId w:val="62"/>
        </w:numPr>
        <w:rPr>
          <w:rFonts w:ascii="Segoe UI" w:hAnsi="Segoe UI" w:cs="Segoe UI"/>
          <w:sz w:val="22"/>
          <w:rPrChange w:id="18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0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FCM (Firebase Cloud Messaging):</w:t>
      </w:r>
      <w:r w:rsidRPr="00E01AD4">
        <w:rPr>
          <w:rFonts w:ascii="Segoe UI" w:hAnsi="Segoe UI" w:cs="Segoe UI"/>
          <w:sz w:val="22"/>
          <w:rPrChange w:id="18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Sends medication reminders and notifications.</w:t>
      </w:r>
    </w:p>
    <w:p w:rsidR="004271AC" w:rsidRPr="00E01AD4" w:rsidRDefault="004271AC" w:rsidP="004A500D">
      <w:pPr>
        <w:pStyle w:val="NormalWeb"/>
        <w:numPr>
          <w:ilvl w:val="0"/>
          <w:numId w:val="62"/>
        </w:numPr>
        <w:rPr>
          <w:rFonts w:ascii="Segoe UI" w:hAnsi="Segoe UI" w:cs="Segoe UI"/>
          <w:sz w:val="22"/>
          <w:rPrChange w:id="18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0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Authentication (optional use):</w:t>
      </w:r>
      <w:r w:rsidRPr="00E01AD4">
        <w:rPr>
          <w:rFonts w:ascii="Segoe UI" w:hAnsi="Segoe UI" w:cs="Segoe UI"/>
          <w:sz w:val="22"/>
          <w:rPrChange w:id="18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Could integrate for </w:t>
      </w:r>
      <w:proofErr w:type="spellStart"/>
      <w:r w:rsidRPr="00E01AD4">
        <w:rPr>
          <w:rFonts w:ascii="Segoe UI" w:hAnsi="Segoe UI" w:cs="Segoe UI"/>
          <w:sz w:val="22"/>
          <w:rPrChange w:id="18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passwordless</w:t>
      </w:r>
      <w:proofErr w:type="spellEnd"/>
      <w:r w:rsidRPr="00E01AD4">
        <w:rPr>
          <w:rFonts w:ascii="Segoe UI" w:hAnsi="Segoe UI" w:cs="Segoe UI"/>
          <w:sz w:val="22"/>
          <w:rPrChange w:id="18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login in future versions.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proofErr w:type="spellStart"/>
      <w:r w:rsidRPr="00E01AD4">
        <w:rPr>
          <w:rStyle w:val="Strong"/>
          <w:rFonts w:ascii="Segoe UI" w:hAnsi="Segoe UI" w:cs="Segoe UI"/>
          <w:color w:val="auto"/>
          <w:rPrChange w:id="1811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Cloudinary</w:t>
      </w:r>
      <w:proofErr w:type="spellEnd"/>
    </w:p>
    <w:p w:rsidR="004271AC" w:rsidRPr="00E01AD4" w:rsidRDefault="004271AC" w:rsidP="004A500D">
      <w:pPr>
        <w:pStyle w:val="NormalWeb"/>
        <w:numPr>
          <w:ilvl w:val="0"/>
          <w:numId w:val="63"/>
        </w:numPr>
        <w:rPr>
          <w:rFonts w:ascii="Segoe UI" w:hAnsi="Segoe UI" w:cs="Segoe UI"/>
          <w:sz w:val="22"/>
          <w:rPrChange w:id="18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Media storage for user uploads (profile images, prescriptions, notes).</w:t>
      </w:r>
    </w:p>
    <w:p w:rsidR="004271AC" w:rsidRPr="00E01AD4" w:rsidRDefault="004271AC" w:rsidP="004A500D">
      <w:pPr>
        <w:pStyle w:val="NormalWeb"/>
        <w:numPr>
          <w:ilvl w:val="0"/>
          <w:numId w:val="63"/>
        </w:numPr>
        <w:rPr>
          <w:rFonts w:ascii="Segoe UI" w:hAnsi="Segoe UI" w:cs="Segoe UI"/>
          <w:sz w:val="22"/>
          <w:rPrChange w:id="18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Automatically compresses and secures uploaded files with URLs.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81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Docker &amp; Kubernetes</w:t>
      </w:r>
    </w:p>
    <w:p w:rsidR="004271AC" w:rsidRPr="00E01AD4" w:rsidRDefault="004271AC" w:rsidP="004A500D">
      <w:pPr>
        <w:pStyle w:val="NormalWeb"/>
        <w:numPr>
          <w:ilvl w:val="0"/>
          <w:numId w:val="64"/>
        </w:numPr>
        <w:rPr>
          <w:rFonts w:ascii="Segoe UI" w:hAnsi="Segoe UI" w:cs="Segoe UI"/>
          <w:sz w:val="22"/>
          <w:rPrChange w:id="18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1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Docker:</w:t>
      </w:r>
      <w:r w:rsidRPr="00E01AD4">
        <w:rPr>
          <w:rFonts w:ascii="Segoe UI" w:hAnsi="Segoe UI" w:cs="Segoe UI"/>
          <w:sz w:val="22"/>
          <w:rPrChange w:id="18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Packages the entire application into containers for consistency across environments.</w:t>
      </w:r>
    </w:p>
    <w:p w:rsidR="004271AC" w:rsidRPr="00E01AD4" w:rsidRDefault="004271AC" w:rsidP="004A500D">
      <w:pPr>
        <w:pStyle w:val="NormalWeb"/>
        <w:numPr>
          <w:ilvl w:val="0"/>
          <w:numId w:val="64"/>
        </w:numPr>
        <w:rPr>
          <w:rFonts w:ascii="Segoe UI" w:hAnsi="Segoe UI" w:cs="Segoe UI"/>
          <w:sz w:val="22"/>
          <w:rPrChange w:id="18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2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Kubernetes (GKE):</w:t>
      </w:r>
      <w:r w:rsidRPr="00E01AD4">
        <w:rPr>
          <w:rFonts w:ascii="Segoe UI" w:hAnsi="Segoe UI" w:cs="Segoe UI"/>
          <w:sz w:val="22"/>
          <w:rPrChange w:id="18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Manages load balancing, scaling, and container orchestration for production.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82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GitHub Actions (CI/CD)</w:t>
      </w:r>
    </w:p>
    <w:p w:rsidR="004271AC" w:rsidRPr="00E01AD4" w:rsidRDefault="004271AC" w:rsidP="004A500D">
      <w:pPr>
        <w:pStyle w:val="NormalWeb"/>
        <w:numPr>
          <w:ilvl w:val="0"/>
          <w:numId w:val="65"/>
        </w:numPr>
        <w:rPr>
          <w:rFonts w:ascii="Segoe UI" w:hAnsi="Segoe UI" w:cs="Segoe UI"/>
          <w:sz w:val="22"/>
          <w:rPrChange w:id="18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Automates testing, building, and deployment pipelines.</w:t>
      </w:r>
    </w:p>
    <w:p w:rsidR="004271AC" w:rsidRPr="00E01AD4" w:rsidRDefault="004271AC" w:rsidP="004A500D">
      <w:pPr>
        <w:pStyle w:val="NormalWeb"/>
        <w:numPr>
          <w:ilvl w:val="0"/>
          <w:numId w:val="65"/>
        </w:numPr>
        <w:rPr>
          <w:rFonts w:ascii="Segoe UI" w:hAnsi="Segoe UI" w:cs="Segoe UI"/>
          <w:sz w:val="22"/>
          <w:rPrChange w:id="18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Runs static analysis, unit tests, and builds Docker images.</w:t>
      </w:r>
    </w:p>
    <w:p w:rsidR="004271AC" w:rsidRPr="00E01AD4" w:rsidRDefault="004271AC" w:rsidP="004A500D">
      <w:pPr>
        <w:pStyle w:val="NormalWeb"/>
        <w:numPr>
          <w:ilvl w:val="0"/>
          <w:numId w:val="65"/>
        </w:numPr>
        <w:rPr>
          <w:rFonts w:ascii="Segoe UI" w:hAnsi="Segoe UI" w:cs="Segoe UI"/>
          <w:sz w:val="22"/>
          <w:rPrChange w:id="18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Triggers deployment workflows on commit to </w:t>
      </w:r>
      <w:r w:rsidRPr="00E01AD4">
        <w:rPr>
          <w:rStyle w:val="HTMLCode"/>
          <w:rFonts w:ascii="Segoe UI" w:hAnsi="Segoe UI" w:cs="Segoe UI"/>
          <w:sz w:val="22"/>
          <w:rPrChange w:id="183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main</w:t>
      </w:r>
      <w:r w:rsidRPr="00E01AD4">
        <w:rPr>
          <w:rFonts w:ascii="Segoe UI" w:hAnsi="Segoe UI" w:cs="Segoe UI"/>
          <w:sz w:val="22"/>
          <w:rPrChange w:id="18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or </w:t>
      </w:r>
      <w:r w:rsidRPr="00E01AD4">
        <w:rPr>
          <w:rStyle w:val="HTMLCode"/>
          <w:rFonts w:ascii="Segoe UI" w:hAnsi="Segoe UI" w:cs="Segoe UI"/>
          <w:sz w:val="22"/>
          <w:rPrChange w:id="183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release</w:t>
      </w:r>
      <w:r w:rsidRPr="00E01AD4">
        <w:rPr>
          <w:rFonts w:ascii="Segoe UI" w:hAnsi="Segoe UI" w:cs="Segoe UI"/>
          <w:sz w:val="22"/>
          <w:rPrChange w:id="18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branches.</w:t>
      </w:r>
    </w:p>
    <w:p w:rsidR="004271AC" w:rsidRPr="00E01AD4" w:rsidRDefault="00E01AD4" w:rsidP="004271A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62" style="width:0;height:1.5pt" o:hralign="center" o:hrstd="t" o:hr="t" fillcolor="#a0a0a0" stroked="f"/>
        </w:pict>
      </w:r>
    </w:p>
    <w:p w:rsidR="004271AC" w:rsidRPr="00E01AD4" w:rsidRDefault="004271AC" w:rsidP="004271AC">
      <w:pPr>
        <w:pStyle w:val="Heading3"/>
        <w:rPr>
          <w:rFonts w:ascii="Segoe UI" w:hAnsi="Segoe UI" w:cs="Segoe UI"/>
          <w:color w:val="auto"/>
          <w:sz w:val="22"/>
          <w:rPrChange w:id="1834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835" w:name="_Toc211762475"/>
      <w:bookmarkStart w:id="1836" w:name="_Toc212156955"/>
      <w:r w:rsidRPr="00E01AD4">
        <w:rPr>
          <w:rStyle w:val="Strong"/>
          <w:rFonts w:ascii="Segoe UI" w:hAnsi="Segoe UI" w:cs="Segoe UI"/>
          <w:color w:val="auto"/>
          <w:sz w:val="22"/>
          <w:rPrChange w:id="1837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6.7 AI &amp; Analytics (Later Phase Integration)</w:t>
      </w:r>
      <w:bookmarkEnd w:id="1835"/>
      <w:bookmarkEnd w:id="1836"/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83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Core AI Tools</w:t>
      </w:r>
    </w:p>
    <w:p w:rsidR="004271AC" w:rsidRPr="00E01AD4" w:rsidRDefault="004271AC" w:rsidP="004A500D">
      <w:pPr>
        <w:pStyle w:val="NormalWeb"/>
        <w:numPr>
          <w:ilvl w:val="0"/>
          <w:numId w:val="66"/>
        </w:numPr>
        <w:rPr>
          <w:rFonts w:ascii="Segoe UI" w:hAnsi="Segoe UI" w:cs="Segoe UI"/>
          <w:sz w:val="22"/>
          <w:rPrChange w:id="18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4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Python (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84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TensorFlow</w:t>
      </w:r>
      <w:proofErr w:type="spellEnd"/>
      <w:r w:rsidRPr="00E01AD4">
        <w:rPr>
          <w:rStyle w:val="Strong"/>
          <w:rFonts w:ascii="Segoe UI" w:hAnsi="Segoe UI" w:cs="Segoe UI"/>
          <w:sz w:val="22"/>
          <w:rPrChange w:id="184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/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84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PyTorch</w:t>
      </w:r>
      <w:proofErr w:type="spellEnd"/>
      <w:r w:rsidRPr="00E01AD4">
        <w:rPr>
          <w:rStyle w:val="Strong"/>
          <w:rFonts w:ascii="Segoe UI" w:hAnsi="Segoe UI" w:cs="Segoe UI"/>
          <w:sz w:val="22"/>
          <w:rPrChange w:id="184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):</w:t>
      </w:r>
      <w:r w:rsidRPr="00E01AD4">
        <w:rPr>
          <w:rFonts w:ascii="Segoe UI" w:hAnsi="Segoe UI" w:cs="Segoe UI"/>
          <w:sz w:val="22"/>
          <w:rPrChange w:id="18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model training and inference.</w:t>
      </w:r>
    </w:p>
    <w:p w:rsidR="004271AC" w:rsidRPr="00E01AD4" w:rsidRDefault="004271AC" w:rsidP="004A500D">
      <w:pPr>
        <w:pStyle w:val="NormalWeb"/>
        <w:numPr>
          <w:ilvl w:val="0"/>
          <w:numId w:val="66"/>
        </w:numPr>
        <w:rPr>
          <w:rFonts w:ascii="Segoe UI" w:hAnsi="Segoe UI" w:cs="Segoe UI"/>
          <w:sz w:val="22"/>
          <w:rPrChange w:id="18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4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Pandas /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84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NumPy</w:t>
      </w:r>
      <w:proofErr w:type="spellEnd"/>
      <w:r w:rsidRPr="00E01AD4">
        <w:rPr>
          <w:rStyle w:val="Strong"/>
          <w:rFonts w:ascii="Segoe UI" w:hAnsi="Segoe UI" w:cs="Segoe UI"/>
          <w:sz w:val="22"/>
          <w:rPrChange w:id="184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/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85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Scikit</w:t>
      </w:r>
      <w:proofErr w:type="spellEnd"/>
      <w:r w:rsidRPr="00E01AD4">
        <w:rPr>
          <w:rStyle w:val="Strong"/>
          <w:rFonts w:ascii="Segoe UI" w:hAnsi="Segoe UI" w:cs="Segoe UI"/>
          <w:sz w:val="22"/>
          <w:rPrChange w:id="185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-learn:</w:t>
      </w:r>
      <w:r w:rsidRPr="00E01AD4">
        <w:rPr>
          <w:rFonts w:ascii="Segoe UI" w:hAnsi="Segoe UI" w:cs="Segoe UI"/>
          <w:sz w:val="22"/>
          <w:rPrChange w:id="18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preprocessing, feature extraction, and data correlation.</w:t>
      </w:r>
    </w:p>
    <w:p w:rsidR="004271AC" w:rsidRPr="00E01AD4" w:rsidRDefault="004271AC" w:rsidP="004A500D">
      <w:pPr>
        <w:pStyle w:val="NormalWeb"/>
        <w:numPr>
          <w:ilvl w:val="0"/>
          <w:numId w:val="66"/>
        </w:numPr>
        <w:rPr>
          <w:rFonts w:ascii="Segoe UI" w:hAnsi="Segoe UI" w:cs="Segoe UI"/>
          <w:sz w:val="22"/>
          <w:rPrChange w:id="18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5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NLP Models:</w:t>
      </w:r>
      <w:r w:rsidRPr="00E01AD4">
        <w:rPr>
          <w:rFonts w:ascii="Segoe UI" w:hAnsi="Segoe UI" w:cs="Segoe UI"/>
          <w:sz w:val="22"/>
          <w:rPrChange w:id="18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Analyze user mood journals for sentiment and pattern detection.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85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Use Cases</w:t>
      </w:r>
    </w:p>
    <w:p w:rsidR="004271AC" w:rsidRPr="00E01AD4" w:rsidRDefault="004271AC" w:rsidP="004A500D">
      <w:pPr>
        <w:pStyle w:val="NormalWeb"/>
        <w:numPr>
          <w:ilvl w:val="0"/>
          <w:numId w:val="67"/>
        </w:numPr>
        <w:rPr>
          <w:rFonts w:ascii="Segoe UI" w:hAnsi="Segoe UI" w:cs="Segoe UI"/>
          <w:sz w:val="22"/>
          <w:rPrChange w:id="18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Predict missed medication patterns.</w:t>
      </w:r>
    </w:p>
    <w:p w:rsidR="004271AC" w:rsidRPr="00E01AD4" w:rsidRDefault="004271AC" w:rsidP="004A500D">
      <w:pPr>
        <w:pStyle w:val="NormalWeb"/>
        <w:numPr>
          <w:ilvl w:val="0"/>
          <w:numId w:val="67"/>
        </w:numPr>
        <w:rPr>
          <w:rFonts w:ascii="Segoe UI" w:hAnsi="Segoe UI" w:cs="Segoe UI"/>
          <w:sz w:val="22"/>
          <w:rPrChange w:id="18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Identify emotional trends tied to medication schedules.</w:t>
      </w:r>
    </w:p>
    <w:p w:rsidR="004271AC" w:rsidRPr="00E01AD4" w:rsidRDefault="004271AC" w:rsidP="004A500D">
      <w:pPr>
        <w:pStyle w:val="NormalWeb"/>
        <w:numPr>
          <w:ilvl w:val="0"/>
          <w:numId w:val="67"/>
        </w:numPr>
        <w:rPr>
          <w:rFonts w:ascii="Segoe UI" w:hAnsi="Segoe UI" w:cs="Segoe UI"/>
          <w:sz w:val="22"/>
          <w:rPrChange w:id="18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Generate AI-driven adherence recommendations.</w:t>
      </w:r>
    </w:p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186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Integration Plan</w:t>
      </w:r>
    </w:p>
    <w:p w:rsidR="004271AC" w:rsidRPr="00E01AD4" w:rsidRDefault="004271AC" w:rsidP="004A500D">
      <w:pPr>
        <w:pStyle w:val="NormalWeb"/>
        <w:numPr>
          <w:ilvl w:val="0"/>
          <w:numId w:val="68"/>
        </w:numPr>
        <w:rPr>
          <w:rFonts w:ascii="Segoe UI" w:hAnsi="Segoe UI" w:cs="Segoe UI"/>
          <w:sz w:val="22"/>
          <w:rPrChange w:id="18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AI models trained and hosted on GCP AI Platform.</w:t>
      </w:r>
    </w:p>
    <w:p w:rsidR="004271AC" w:rsidRPr="00E01AD4" w:rsidRDefault="004271AC" w:rsidP="004A500D">
      <w:pPr>
        <w:pStyle w:val="NormalWeb"/>
        <w:numPr>
          <w:ilvl w:val="0"/>
          <w:numId w:val="68"/>
        </w:numPr>
        <w:rPr>
          <w:rFonts w:ascii="Segoe UI" w:hAnsi="Segoe UI" w:cs="Segoe UI"/>
          <w:sz w:val="22"/>
          <w:rPrChange w:id="18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Secure API endpoints to serve predictions to Node.js backend.</w:t>
      </w:r>
    </w:p>
    <w:p w:rsidR="004271AC" w:rsidRPr="00E01AD4" w:rsidRDefault="004271AC" w:rsidP="004A500D">
      <w:pPr>
        <w:pStyle w:val="NormalWeb"/>
        <w:numPr>
          <w:ilvl w:val="0"/>
          <w:numId w:val="68"/>
        </w:numPr>
        <w:rPr>
          <w:rFonts w:ascii="Segoe UI" w:hAnsi="Segoe UI" w:cs="Segoe UI"/>
          <w:sz w:val="22"/>
          <w:rPrChange w:id="18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8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Asynchronous task handling using Celery / Google Pub/Sub.</w:t>
      </w:r>
    </w:p>
    <w:p w:rsidR="004271AC" w:rsidRPr="00E01AD4" w:rsidRDefault="00E01AD4" w:rsidP="004271A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63" style="width:0;height:1.5pt" o:hralign="center" o:hrstd="t" o:hr="t" fillcolor="#a0a0a0" stroked="f"/>
        </w:pict>
      </w:r>
    </w:p>
    <w:p w:rsidR="004271AC" w:rsidRPr="00E01AD4" w:rsidRDefault="004271AC" w:rsidP="004271AC">
      <w:pPr>
        <w:pStyle w:val="Heading3"/>
        <w:rPr>
          <w:rFonts w:ascii="Segoe UI" w:hAnsi="Segoe UI" w:cs="Segoe UI"/>
          <w:color w:val="auto"/>
          <w:sz w:val="22"/>
          <w:rPrChange w:id="1870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871" w:name="_Toc211762476"/>
      <w:bookmarkStart w:id="1872" w:name="_Toc212156956"/>
      <w:r w:rsidRPr="00E01AD4">
        <w:rPr>
          <w:rStyle w:val="Strong"/>
          <w:rFonts w:ascii="Segoe UI" w:hAnsi="Segoe UI" w:cs="Segoe UI"/>
          <w:color w:val="auto"/>
          <w:sz w:val="22"/>
          <w:rPrChange w:id="1873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6.8 Security &amp; Compliance Tools</w:t>
      </w:r>
      <w:bookmarkEnd w:id="1871"/>
      <w:bookmarkEnd w:id="187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4190"/>
      </w:tblGrid>
      <w:tr w:rsidR="00E01AD4" w:rsidRPr="00E01AD4" w:rsidTr="004271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jc w:val="center"/>
              <w:rPr>
                <w:rFonts w:ascii="Segoe UI" w:hAnsi="Segoe UI" w:cs="Segoe UI"/>
                <w:b/>
                <w:rPrChange w:id="1874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Tool / Method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jc w:val="center"/>
              <w:rPr>
                <w:rFonts w:ascii="Segoe UI" w:hAnsi="Segoe UI" w:cs="Segoe UI"/>
                <w:b/>
                <w:rPrChange w:id="1875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JWT + RBAC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Secure user access and permissions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Strong"/>
                <w:rFonts w:ascii="Segoe UI" w:hAnsi="Segoe UI" w:cs="Segoe UI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Secure password hashing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Helmet.js / HTTPS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Protects against known web vulnerabilities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TLS Certificates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Enforces encrypted API communication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Audit Logs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Tracks access, changes, and actions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Strong"/>
                <w:rFonts w:ascii="Segoe UI" w:hAnsi="Segoe UI" w:cs="Segoe UI"/>
              </w:rPr>
              <w:t>Env</w:t>
            </w:r>
            <w:proofErr w:type="spellEnd"/>
            <w:r w:rsidRPr="00E01AD4">
              <w:rPr>
                <w:rStyle w:val="Strong"/>
                <w:rFonts w:ascii="Segoe UI" w:hAnsi="Segoe UI" w:cs="Segoe UI"/>
              </w:rPr>
              <w:t xml:space="preserve"> Variables (.</w:t>
            </w:r>
            <w:proofErr w:type="spellStart"/>
            <w:r w:rsidRPr="00E01AD4">
              <w:rPr>
                <w:rStyle w:val="Strong"/>
                <w:rFonts w:ascii="Segoe UI" w:hAnsi="Segoe UI" w:cs="Segoe UI"/>
              </w:rPr>
              <w:t>env</w:t>
            </w:r>
            <w:proofErr w:type="spellEnd"/>
            <w:r w:rsidRPr="00E01AD4">
              <w:rPr>
                <w:rStyle w:val="Strong"/>
                <w:rFonts w:ascii="Segoe UI" w:hAnsi="Segoe UI" w:cs="Segoe U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Prevents credential exposure in codebase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lastRenderedPageBreak/>
              <w:t>HIPAA &amp; GDPR Compliance Frameworks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Guides design for medical data handling</w:t>
            </w:r>
          </w:p>
        </w:tc>
      </w:tr>
    </w:tbl>
    <w:p w:rsidR="004271AC" w:rsidRPr="00E01AD4" w:rsidRDefault="00E01AD4" w:rsidP="004271A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64" style="width:0;height:1.5pt" o:hralign="center" o:hrstd="t" o:hr="t" fillcolor="#a0a0a0" stroked="f"/>
        </w:pict>
      </w:r>
    </w:p>
    <w:p w:rsidR="004271AC" w:rsidRPr="00E01AD4" w:rsidRDefault="004271AC" w:rsidP="004271AC">
      <w:pPr>
        <w:pStyle w:val="Heading3"/>
        <w:rPr>
          <w:rFonts w:ascii="Segoe UI" w:hAnsi="Segoe UI" w:cs="Segoe UI"/>
          <w:color w:val="auto"/>
          <w:sz w:val="22"/>
          <w:rPrChange w:id="1876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877" w:name="_Toc211762477"/>
      <w:bookmarkStart w:id="1878" w:name="_Toc212156957"/>
      <w:r w:rsidRPr="00E01AD4">
        <w:rPr>
          <w:rStyle w:val="Strong"/>
          <w:rFonts w:ascii="Segoe UI" w:hAnsi="Segoe UI" w:cs="Segoe UI"/>
          <w:color w:val="auto"/>
          <w:sz w:val="22"/>
          <w:rPrChange w:id="1879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6.9 Development &amp; Testing Tools</w:t>
      </w:r>
      <w:bookmarkEnd w:id="1877"/>
      <w:bookmarkEnd w:id="187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4724"/>
      </w:tblGrid>
      <w:tr w:rsidR="00E01AD4" w:rsidRPr="00E01AD4" w:rsidTr="004271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jc w:val="center"/>
              <w:rPr>
                <w:rFonts w:ascii="Segoe UI" w:hAnsi="Segoe UI" w:cs="Segoe UI"/>
                <w:b/>
                <w:rPrChange w:id="1880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jc w:val="center"/>
              <w:rPr>
                <w:rFonts w:ascii="Segoe UI" w:hAnsi="Segoe UI" w:cs="Segoe UI"/>
                <w:b/>
                <w:rPrChange w:id="1881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Postman / Swagger UI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API documentation and testing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Jest / Mocha / Chai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Unit and integration testing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Cypress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End-to-end UI testing for React apps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 xml:space="preserve">Notion / Trello / </w:t>
            </w:r>
            <w:proofErr w:type="spellStart"/>
            <w:r w:rsidRPr="00E01AD4">
              <w:rPr>
                <w:rStyle w:val="Strong"/>
                <w:rFonts w:ascii="Segoe UI" w:hAnsi="Segoe UI" w:cs="Segoe UI"/>
              </w:rPr>
              <w:t>ClickUp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Project and sprint management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 xml:space="preserve">VS Code / </w:t>
            </w:r>
            <w:proofErr w:type="spellStart"/>
            <w:r w:rsidRPr="00E01AD4">
              <w:rPr>
                <w:rStyle w:val="Strong"/>
                <w:rFonts w:ascii="Segoe UI" w:hAnsi="Segoe UI" w:cs="Segoe UI"/>
              </w:rPr>
              <w:t>WebStorm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IDEs for coding and debugging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 xml:space="preserve">Prettier + </w:t>
            </w:r>
            <w:proofErr w:type="spellStart"/>
            <w:r w:rsidRPr="00E01AD4">
              <w:rPr>
                <w:rStyle w:val="Strong"/>
                <w:rFonts w:ascii="Segoe UI" w:hAnsi="Segoe UI" w:cs="Segoe UI"/>
              </w:rPr>
              <w:t>ESLint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Enforce code style and </w:t>
            </w:r>
            <w:proofErr w:type="spellStart"/>
            <w:r w:rsidRPr="00E01AD4">
              <w:rPr>
                <w:rFonts w:ascii="Segoe UI" w:hAnsi="Segoe UI" w:cs="Segoe UI"/>
              </w:rPr>
              <w:t>linting</w:t>
            </w:r>
            <w:proofErr w:type="spellEnd"/>
            <w:r w:rsidRPr="00E01AD4">
              <w:rPr>
                <w:rFonts w:ascii="Segoe UI" w:hAnsi="Segoe UI" w:cs="Segoe UI"/>
              </w:rPr>
              <w:t xml:space="preserve"> rules</w:t>
            </w:r>
          </w:p>
        </w:tc>
      </w:tr>
      <w:tr w:rsidR="00E01AD4" w:rsidRPr="00E01AD4" w:rsidTr="004271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Strong"/>
                <w:rFonts w:ascii="Segoe UI" w:hAnsi="Segoe UI" w:cs="Segoe UI"/>
              </w:rPr>
              <w:t>Git</w:t>
            </w:r>
            <w:proofErr w:type="spellEnd"/>
            <w:r w:rsidRPr="00E01AD4">
              <w:rPr>
                <w:rStyle w:val="Strong"/>
                <w:rFonts w:ascii="Segoe UI" w:hAnsi="Segoe UI" w:cs="Segoe UI"/>
              </w:rPr>
              <w:t xml:space="preserve"> + GitHub</w:t>
            </w:r>
          </w:p>
        </w:tc>
        <w:tc>
          <w:tcPr>
            <w:tcW w:w="0" w:type="auto"/>
            <w:vAlign w:val="center"/>
            <w:hideMark/>
          </w:tcPr>
          <w:p w:rsidR="004271AC" w:rsidRPr="00E01AD4" w:rsidRDefault="004271AC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Version control, code reviews, and collaboration</w:t>
            </w:r>
          </w:p>
        </w:tc>
      </w:tr>
    </w:tbl>
    <w:p w:rsidR="004271AC" w:rsidRPr="00E01AD4" w:rsidRDefault="004271AC" w:rsidP="004271AC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</w:rPr>
        <w:t>Testing Goals</w:t>
      </w:r>
    </w:p>
    <w:p w:rsidR="004271AC" w:rsidRPr="00E01AD4" w:rsidRDefault="004271AC" w:rsidP="004A500D">
      <w:pPr>
        <w:pStyle w:val="NormalWeb"/>
        <w:numPr>
          <w:ilvl w:val="0"/>
          <w:numId w:val="69"/>
        </w:numPr>
        <w:rPr>
          <w:rFonts w:ascii="Segoe UI" w:hAnsi="Segoe UI" w:cs="Segoe UI"/>
          <w:sz w:val="22"/>
          <w:rPrChange w:id="18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8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Unit Testing:</w:t>
      </w:r>
      <w:r w:rsidRPr="00E01AD4">
        <w:rPr>
          <w:rFonts w:ascii="Segoe UI" w:hAnsi="Segoe UI" w:cs="Segoe UI"/>
          <w:sz w:val="22"/>
          <w:rPrChange w:id="18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backend routes, controllers, and UI components.</w:t>
      </w:r>
    </w:p>
    <w:p w:rsidR="004271AC" w:rsidRPr="00E01AD4" w:rsidRDefault="004271AC" w:rsidP="004A500D">
      <w:pPr>
        <w:pStyle w:val="NormalWeb"/>
        <w:numPr>
          <w:ilvl w:val="0"/>
          <w:numId w:val="69"/>
        </w:numPr>
        <w:rPr>
          <w:rFonts w:ascii="Segoe UI" w:hAnsi="Segoe UI" w:cs="Segoe UI"/>
          <w:sz w:val="22"/>
          <w:rPrChange w:id="18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8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Integration Testing:</w:t>
      </w:r>
      <w:r w:rsidRPr="00E01AD4">
        <w:rPr>
          <w:rFonts w:ascii="Segoe UI" w:hAnsi="Segoe UI" w:cs="Segoe UI"/>
          <w:sz w:val="22"/>
          <w:rPrChange w:id="18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Endpoints and database interaction validation.</w:t>
      </w:r>
    </w:p>
    <w:p w:rsidR="004271AC" w:rsidRPr="00E01AD4" w:rsidRDefault="004271AC" w:rsidP="004A500D">
      <w:pPr>
        <w:pStyle w:val="NormalWeb"/>
        <w:numPr>
          <w:ilvl w:val="0"/>
          <w:numId w:val="69"/>
        </w:numPr>
        <w:rPr>
          <w:rFonts w:ascii="Segoe UI" w:hAnsi="Segoe UI" w:cs="Segoe UI"/>
          <w:sz w:val="22"/>
          <w:rPrChange w:id="18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8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UI Testing:</w:t>
      </w:r>
      <w:r w:rsidRPr="00E01AD4">
        <w:rPr>
          <w:rFonts w:ascii="Segoe UI" w:hAnsi="Segoe UI" w:cs="Segoe UI"/>
          <w:sz w:val="22"/>
          <w:rPrChange w:id="18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Simulate user journeys for reminders, check-ins, and logs.</w:t>
      </w:r>
    </w:p>
    <w:p w:rsidR="004271AC" w:rsidRPr="00E01AD4" w:rsidRDefault="004271AC" w:rsidP="004A500D">
      <w:pPr>
        <w:pStyle w:val="NormalWeb"/>
        <w:numPr>
          <w:ilvl w:val="0"/>
          <w:numId w:val="69"/>
        </w:numPr>
        <w:rPr>
          <w:rFonts w:ascii="Segoe UI" w:hAnsi="Segoe UI" w:cs="Segoe UI"/>
          <w:sz w:val="22"/>
          <w:rPrChange w:id="18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9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Load Testing:</w:t>
      </w:r>
      <w:r w:rsidRPr="00E01AD4">
        <w:rPr>
          <w:rFonts w:ascii="Segoe UI" w:hAnsi="Segoe UI" w:cs="Segoe UI"/>
          <w:sz w:val="22"/>
          <w:rPrChange w:id="18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Ensure stability during high concurrent requests (Phase 5).</w:t>
      </w:r>
    </w:p>
    <w:p w:rsidR="004271AC" w:rsidRPr="00E01AD4" w:rsidRDefault="00E01AD4" w:rsidP="004271A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65" style="width:0;height:1.5pt" o:hralign="center" o:hrstd="t" o:hr="t" fillcolor="#a0a0a0" stroked="f"/>
        </w:pict>
      </w:r>
    </w:p>
    <w:p w:rsidR="004271AC" w:rsidRPr="00E01AD4" w:rsidRDefault="004271AC" w:rsidP="004271AC">
      <w:pPr>
        <w:pStyle w:val="Heading3"/>
        <w:rPr>
          <w:rFonts w:ascii="Segoe UI" w:hAnsi="Segoe UI" w:cs="Segoe UI"/>
          <w:color w:val="auto"/>
          <w:sz w:val="22"/>
          <w:rPrChange w:id="1894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895" w:name="_Toc211762478"/>
      <w:bookmarkStart w:id="1896" w:name="_Toc212156958"/>
      <w:r w:rsidRPr="00E01AD4">
        <w:rPr>
          <w:rStyle w:val="Strong"/>
          <w:rFonts w:ascii="Segoe UI" w:hAnsi="Segoe UI" w:cs="Segoe UI"/>
          <w:color w:val="auto"/>
          <w:sz w:val="22"/>
          <w:rPrChange w:id="1897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6.10 Why This Stack?</w:t>
      </w:r>
      <w:bookmarkEnd w:id="1895"/>
      <w:bookmarkEnd w:id="1896"/>
    </w:p>
    <w:p w:rsidR="004271AC" w:rsidRPr="00E01AD4" w:rsidRDefault="004271AC" w:rsidP="004A500D">
      <w:pPr>
        <w:pStyle w:val="NormalWeb"/>
        <w:numPr>
          <w:ilvl w:val="0"/>
          <w:numId w:val="70"/>
        </w:numPr>
        <w:rPr>
          <w:rFonts w:ascii="Segoe UI" w:hAnsi="Segoe UI" w:cs="Segoe UI"/>
          <w:sz w:val="22"/>
          <w:rPrChange w:id="18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89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Cross-Platform Efficiency:</w:t>
      </w:r>
      <w:r w:rsidRPr="00E01AD4">
        <w:rPr>
          <w:rFonts w:ascii="Segoe UI" w:hAnsi="Segoe UI" w:cs="Segoe UI"/>
          <w:sz w:val="22"/>
          <w:rPrChange w:id="19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React + React Native allow a unified codebase for web and mobile.</w:t>
      </w:r>
    </w:p>
    <w:p w:rsidR="004271AC" w:rsidRPr="00E01AD4" w:rsidRDefault="004271AC" w:rsidP="004A500D">
      <w:pPr>
        <w:pStyle w:val="NormalWeb"/>
        <w:numPr>
          <w:ilvl w:val="0"/>
          <w:numId w:val="70"/>
        </w:numPr>
        <w:rPr>
          <w:rFonts w:ascii="Segoe UI" w:hAnsi="Segoe UI" w:cs="Segoe UI"/>
          <w:sz w:val="22"/>
          <w:rPrChange w:id="19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90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Scalable Backend:</w:t>
      </w:r>
      <w:r w:rsidRPr="00E01AD4">
        <w:rPr>
          <w:rFonts w:ascii="Segoe UI" w:hAnsi="Segoe UI" w:cs="Segoe UI"/>
          <w:sz w:val="22"/>
          <w:rPrChange w:id="19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Node.js (and optional Python </w:t>
      </w:r>
      <w:proofErr w:type="spellStart"/>
      <w:r w:rsidRPr="00E01AD4">
        <w:rPr>
          <w:rFonts w:ascii="Segoe UI" w:hAnsi="Segoe UI" w:cs="Segoe UI"/>
          <w:sz w:val="22"/>
          <w:rPrChange w:id="19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microservices</w:t>
      </w:r>
      <w:proofErr w:type="spellEnd"/>
      <w:r w:rsidRPr="00E01AD4">
        <w:rPr>
          <w:rFonts w:ascii="Segoe UI" w:hAnsi="Segoe UI" w:cs="Segoe UI"/>
          <w:sz w:val="22"/>
          <w:rPrChange w:id="19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 allow modular scaling and integration with AI.</w:t>
      </w:r>
    </w:p>
    <w:p w:rsidR="004271AC" w:rsidRPr="00E01AD4" w:rsidRDefault="004271AC" w:rsidP="004A500D">
      <w:pPr>
        <w:pStyle w:val="NormalWeb"/>
        <w:numPr>
          <w:ilvl w:val="0"/>
          <w:numId w:val="70"/>
        </w:numPr>
        <w:rPr>
          <w:rFonts w:ascii="Segoe UI" w:hAnsi="Segoe UI" w:cs="Segoe UI"/>
          <w:sz w:val="22"/>
          <w:rPrChange w:id="19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90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Flexible Database:</w:t>
      </w:r>
      <w:r w:rsidRPr="00E01AD4">
        <w:rPr>
          <w:rFonts w:ascii="Segoe UI" w:hAnsi="Segoe UI" w:cs="Segoe UI"/>
          <w:sz w:val="22"/>
          <w:rPrChange w:id="19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MongoDB’s schema-less design suits variable health data formats and evolving features.</w:t>
      </w:r>
    </w:p>
    <w:p w:rsidR="004271AC" w:rsidRPr="00E01AD4" w:rsidRDefault="004271AC" w:rsidP="004A500D">
      <w:pPr>
        <w:pStyle w:val="NormalWeb"/>
        <w:numPr>
          <w:ilvl w:val="0"/>
          <w:numId w:val="70"/>
        </w:numPr>
        <w:rPr>
          <w:rFonts w:ascii="Segoe UI" w:hAnsi="Segoe UI" w:cs="Segoe UI"/>
          <w:sz w:val="22"/>
          <w:rPrChange w:id="19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91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Real-Time Communication:</w:t>
      </w:r>
      <w:r w:rsidRPr="00E01AD4">
        <w:rPr>
          <w:rFonts w:ascii="Segoe UI" w:hAnsi="Segoe UI" w:cs="Segoe UI"/>
          <w:sz w:val="22"/>
          <w:rPrChange w:id="19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Firebase enables instant reminders and interaction between patients and caregivers.</w:t>
      </w:r>
    </w:p>
    <w:p w:rsidR="004271AC" w:rsidRPr="00E01AD4" w:rsidRDefault="004271AC" w:rsidP="004A500D">
      <w:pPr>
        <w:pStyle w:val="NormalWeb"/>
        <w:numPr>
          <w:ilvl w:val="0"/>
          <w:numId w:val="70"/>
        </w:numPr>
        <w:rPr>
          <w:rFonts w:ascii="Segoe UI" w:hAnsi="Segoe UI" w:cs="Segoe UI"/>
          <w:sz w:val="22"/>
          <w:rPrChange w:id="19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91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Secure and Compliant:</w:t>
      </w:r>
      <w:r w:rsidRPr="00E01AD4">
        <w:rPr>
          <w:rFonts w:ascii="Segoe UI" w:hAnsi="Segoe UI" w:cs="Segoe UI"/>
          <w:sz w:val="22"/>
          <w:rPrChange w:id="19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JWT, HTTPS, and role-based access ensure safe handling of medical data.</w:t>
      </w:r>
    </w:p>
    <w:p w:rsidR="004271AC" w:rsidRPr="00E01AD4" w:rsidRDefault="004271AC" w:rsidP="004A500D">
      <w:pPr>
        <w:pStyle w:val="NormalWeb"/>
        <w:numPr>
          <w:ilvl w:val="0"/>
          <w:numId w:val="70"/>
        </w:numPr>
        <w:rPr>
          <w:rFonts w:ascii="Segoe UI" w:hAnsi="Segoe UI" w:cs="Segoe UI"/>
          <w:sz w:val="22"/>
          <w:rPrChange w:id="19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91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lastRenderedPageBreak/>
        <w:t>Future-Ready Cloud Infrastructure:</w:t>
      </w:r>
      <w:r w:rsidRPr="00E01AD4">
        <w:rPr>
          <w:rFonts w:ascii="Segoe UI" w:hAnsi="Segoe UI" w:cs="Segoe UI"/>
          <w:sz w:val="22"/>
          <w:rPrChange w:id="19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GCP and Docker prepare </w:t>
      </w:r>
      <w:proofErr w:type="spellStart"/>
      <w:r w:rsidRPr="00E01AD4">
        <w:rPr>
          <w:rFonts w:ascii="Segoe UI" w:hAnsi="Segoe UI" w:cs="Segoe UI"/>
          <w:sz w:val="22"/>
          <w:rPrChange w:id="19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19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global-scale deployment and continuous delivery.</w:t>
      </w:r>
    </w:p>
    <w:p w:rsidR="004271AC" w:rsidRPr="00E01AD4" w:rsidRDefault="00E01AD4" w:rsidP="004271AC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066" style="width:0;height:1.5pt" o:hralign="center" o:hrstd="t" o:hr="t" fillcolor="#a0a0a0" stroked="f"/>
        </w:pict>
      </w:r>
    </w:p>
    <w:p w:rsidR="004271AC" w:rsidRPr="00E01AD4" w:rsidRDefault="004271AC" w:rsidP="004271AC">
      <w:pPr>
        <w:pStyle w:val="Heading3"/>
        <w:rPr>
          <w:rFonts w:ascii="Segoe UI" w:hAnsi="Segoe UI" w:cs="Segoe UI"/>
          <w:color w:val="auto"/>
          <w:sz w:val="22"/>
          <w:rPrChange w:id="1920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1921" w:name="_Toc211762479"/>
      <w:bookmarkStart w:id="1922" w:name="_Toc212156959"/>
      <w:r w:rsidRPr="00E01AD4">
        <w:rPr>
          <w:rStyle w:val="Strong"/>
          <w:rFonts w:ascii="Segoe UI" w:hAnsi="Segoe UI" w:cs="Segoe UI"/>
          <w:color w:val="auto"/>
          <w:sz w:val="22"/>
          <w:rPrChange w:id="1923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6.11 Summary</w:t>
      </w:r>
      <w:bookmarkEnd w:id="1921"/>
      <w:bookmarkEnd w:id="1922"/>
    </w:p>
    <w:p w:rsidR="004271AC" w:rsidRPr="00E01AD4" w:rsidRDefault="004271AC" w:rsidP="004271AC">
      <w:pPr>
        <w:pStyle w:val="NormalWeb"/>
        <w:rPr>
          <w:rFonts w:ascii="Segoe UI" w:hAnsi="Segoe UI" w:cs="Segoe UI"/>
          <w:sz w:val="22"/>
          <w:rPrChange w:id="19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9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92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Style w:val="Strong"/>
          <w:rFonts w:ascii="Segoe UI" w:hAnsi="Segoe UI" w:cs="Segoe UI"/>
          <w:sz w:val="22"/>
          <w:rPrChange w:id="192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Technical Stack</w:t>
      </w:r>
      <w:r w:rsidRPr="00E01AD4">
        <w:rPr>
          <w:rFonts w:ascii="Segoe UI" w:hAnsi="Segoe UI" w:cs="Segoe UI"/>
          <w:sz w:val="22"/>
          <w:rPrChange w:id="19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combines proven, modern technologies that prioritize:</w:t>
      </w:r>
    </w:p>
    <w:p w:rsidR="004271AC" w:rsidRPr="00E01AD4" w:rsidRDefault="004271AC" w:rsidP="004A500D">
      <w:pPr>
        <w:pStyle w:val="NormalWeb"/>
        <w:numPr>
          <w:ilvl w:val="0"/>
          <w:numId w:val="71"/>
        </w:numPr>
        <w:rPr>
          <w:rFonts w:ascii="Segoe UI" w:hAnsi="Segoe UI" w:cs="Segoe UI"/>
          <w:sz w:val="22"/>
          <w:rPrChange w:id="19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9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Developer productivity</w:t>
      </w:r>
    </w:p>
    <w:p w:rsidR="004271AC" w:rsidRPr="00E01AD4" w:rsidRDefault="004271AC" w:rsidP="004A500D">
      <w:pPr>
        <w:pStyle w:val="NormalWeb"/>
        <w:numPr>
          <w:ilvl w:val="0"/>
          <w:numId w:val="71"/>
        </w:numPr>
        <w:rPr>
          <w:rFonts w:ascii="Segoe UI" w:hAnsi="Segoe UI" w:cs="Segoe UI"/>
          <w:sz w:val="22"/>
          <w:rPrChange w:id="19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9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Data integrity</w:t>
      </w:r>
    </w:p>
    <w:p w:rsidR="004271AC" w:rsidRPr="00E01AD4" w:rsidRDefault="004271AC" w:rsidP="004A500D">
      <w:pPr>
        <w:pStyle w:val="NormalWeb"/>
        <w:numPr>
          <w:ilvl w:val="0"/>
          <w:numId w:val="71"/>
        </w:numPr>
        <w:rPr>
          <w:rFonts w:ascii="Segoe UI" w:hAnsi="Segoe UI" w:cs="Segoe UI"/>
          <w:sz w:val="22"/>
          <w:rPrChange w:id="19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9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User security</w:t>
      </w:r>
    </w:p>
    <w:p w:rsidR="004271AC" w:rsidRPr="00E01AD4" w:rsidRDefault="004271AC" w:rsidP="004A500D">
      <w:pPr>
        <w:pStyle w:val="NormalWeb"/>
        <w:numPr>
          <w:ilvl w:val="0"/>
          <w:numId w:val="71"/>
        </w:numPr>
        <w:rPr>
          <w:rFonts w:ascii="Segoe UI" w:hAnsi="Segoe UI" w:cs="Segoe UI"/>
          <w:sz w:val="22"/>
          <w:rPrChange w:id="19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9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Scalability and performance</w:t>
      </w:r>
    </w:p>
    <w:p w:rsidR="004271AC" w:rsidRPr="00E01AD4" w:rsidRDefault="004271AC" w:rsidP="004271AC">
      <w:pPr>
        <w:pStyle w:val="NormalWeb"/>
        <w:rPr>
          <w:rFonts w:ascii="Segoe UI" w:hAnsi="Segoe UI" w:cs="Segoe UI"/>
          <w:sz w:val="22"/>
          <w:rPrChange w:id="19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9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From the </w:t>
      </w:r>
      <w:r w:rsidRPr="00E01AD4">
        <w:rPr>
          <w:rStyle w:val="Strong"/>
          <w:rFonts w:ascii="Segoe UI" w:hAnsi="Segoe UI" w:cs="Segoe UI"/>
          <w:sz w:val="22"/>
          <w:rPrChange w:id="193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React-based frontend</w:t>
      </w:r>
      <w:r w:rsidRPr="00E01AD4">
        <w:rPr>
          <w:rFonts w:ascii="Segoe UI" w:hAnsi="Segoe UI" w:cs="Segoe UI"/>
          <w:sz w:val="22"/>
          <w:rPrChange w:id="19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to the </w:t>
      </w:r>
      <w:r w:rsidRPr="00E01AD4">
        <w:rPr>
          <w:rStyle w:val="Strong"/>
          <w:rFonts w:ascii="Segoe UI" w:hAnsi="Segoe UI" w:cs="Segoe UI"/>
          <w:sz w:val="22"/>
          <w:rPrChange w:id="194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Node.js backend</w:t>
      </w:r>
      <w:r w:rsidRPr="00E01AD4">
        <w:rPr>
          <w:rFonts w:ascii="Segoe UI" w:hAnsi="Segoe UI" w:cs="Segoe UI"/>
          <w:sz w:val="22"/>
          <w:rPrChange w:id="19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194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GCP cloud environment</w:t>
      </w:r>
      <w:r w:rsidRPr="00E01AD4">
        <w:rPr>
          <w:rFonts w:ascii="Segoe UI" w:hAnsi="Segoe UI" w:cs="Segoe UI"/>
          <w:sz w:val="22"/>
          <w:rPrChange w:id="19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every choice is </w:t>
      </w:r>
      <w:r w:rsidR="0048645F" w:rsidRPr="00E01AD4">
        <w:rPr>
          <w:rFonts w:ascii="Segoe UI" w:hAnsi="Segoe UI" w:cs="Segoe UI"/>
          <w:sz w:val="22"/>
          <w:rPrChange w:id="19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intentional aligning</w:t>
      </w:r>
      <w:r w:rsidRPr="00E01AD4">
        <w:rPr>
          <w:rFonts w:ascii="Segoe UI" w:hAnsi="Segoe UI" w:cs="Segoe UI"/>
          <w:sz w:val="22"/>
          <w:rPrChange w:id="19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with </w:t>
      </w:r>
      <w:proofErr w:type="spellStart"/>
      <w:r w:rsidRPr="00E01AD4">
        <w:rPr>
          <w:rFonts w:ascii="Segoe UI" w:hAnsi="Segoe UI" w:cs="Segoe UI"/>
          <w:sz w:val="22"/>
          <w:rPrChange w:id="19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19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mission to provide a secure, intelligent, and reliable health companion app for users worldwide.</w:t>
      </w:r>
    </w:p>
    <w:p w:rsidR="00774FE0" w:rsidRPr="00E01AD4" w:rsidRDefault="004271AC" w:rsidP="004271AC">
      <w:pPr>
        <w:pStyle w:val="NormalWeb"/>
        <w:rPr>
          <w:rFonts w:ascii="Segoe UI" w:hAnsi="Segoe UI" w:cs="Segoe UI"/>
          <w:sz w:val="22"/>
          <w:rPrChange w:id="19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95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This stack provides developers with a clear foundation to </w:t>
      </w:r>
      <w:r w:rsidRPr="00E01AD4">
        <w:rPr>
          <w:rStyle w:val="Strong"/>
          <w:rFonts w:ascii="Segoe UI" w:hAnsi="Segoe UI" w:cs="Segoe UI"/>
          <w:sz w:val="22"/>
          <w:rPrChange w:id="195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build, extend, test, and maintain</w:t>
      </w:r>
      <w:r w:rsidRPr="00E01AD4">
        <w:rPr>
          <w:rFonts w:ascii="Segoe UI" w:hAnsi="Segoe UI" w:cs="Segoe UI"/>
          <w:sz w:val="22"/>
          <w:rPrChange w:id="19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the </w:t>
      </w:r>
      <w:proofErr w:type="spellStart"/>
      <w:r w:rsidRPr="00E01AD4">
        <w:rPr>
          <w:rFonts w:ascii="Segoe UI" w:hAnsi="Segoe UI" w:cs="Segoe UI"/>
          <w:sz w:val="22"/>
          <w:rPrChange w:id="19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19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ecosystem confidently and efficiently.</w:t>
      </w:r>
    </w:p>
    <w:p w:rsidR="00774FE0" w:rsidRPr="00E01AD4" w:rsidRDefault="00774FE0">
      <w:pPr>
        <w:rPr>
          <w:rFonts w:ascii="Segoe UI" w:hAnsi="Segoe UI" w:cs="Segoe UI"/>
          <w:rPrChange w:id="1955" w:author="Adela" w:date="2025-10-22T21:06:00Z">
            <w:rPr>
              <w:rFonts w:ascii="Segoe UI" w:eastAsia="Times New Roman" w:hAnsi="Segoe UI" w:cs="Segoe UI"/>
            </w:rPr>
          </w:rPrChange>
        </w:rPr>
      </w:pPr>
      <w:r w:rsidRPr="00E01AD4">
        <w:rPr>
          <w:rFonts w:ascii="Segoe UI" w:hAnsi="Segoe UI" w:cs="Segoe UI"/>
        </w:rPr>
        <w:br w:type="page"/>
      </w:r>
    </w:p>
    <w:p w:rsidR="00774FE0" w:rsidRPr="00E01AD4" w:rsidRDefault="00774FE0" w:rsidP="00774FE0">
      <w:pPr>
        <w:pStyle w:val="Heading2"/>
        <w:rPr>
          <w:rFonts w:ascii="Segoe UI" w:hAnsi="Segoe UI" w:cs="Segoe UI"/>
          <w:color w:val="auto"/>
          <w:sz w:val="28"/>
          <w:rPrChange w:id="1956" w:author="Adela" w:date="2025-10-22T21:06:00Z">
            <w:rPr>
              <w:rFonts w:ascii="Segoe UI" w:hAnsi="Segoe UI" w:cs="Segoe UI"/>
              <w:color w:val="auto"/>
              <w:sz w:val="28"/>
              <w:szCs w:val="28"/>
            </w:rPr>
          </w:rPrChange>
        </w:rPr>
      </w:pPr>
      <w:bookmarkStart w:id="1957" w:name="_Toc211762480"/>
      <w:bookmarkStart w:id="1958" w:name="_Toc212156960"/>
      <w:r w:rsidRPr="00E01AD4">
        <w:rPr>
          <w:rStyle w:val="Strong"/>
          <w:rFonts w:ascii="Segoe UI" w:hAnsi="Segoe UI" w:cs="Segoe UI"/>
          <w:color w:val="auto"/>
          <w:sz w:val="28"/>
          <w:rPrChange w:id="1959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8"/>
              <w:szCs w:val="28"/>
            </w:rPr>
          </w:rPrChange>
        </w:rPr>
        <w:lastRenderedPageBreak/>
        <w:t>7.0 – Security and Privacy Framework</w:t>
      </w:r>
      <w:bookmarkEnd w:id="1957"/>
      <w:bookmarkEnd w:id="1958"/>
    </w:p>
    <w:p w:rsidR="00774FE0" w:rsidRPr="00E01AD4" w:rsidRDefault="00774FE0" w:rsidP="00774FE0">
      <w:pPr>
        <w:pStyle w:val="Heading3"/>
        <w:rPr>
          <w:rFonts w:ascii="Segoe UI" w:hAnsi="Segoe UI" w:cs="Segoe UI"/>
          <w:color w:val="auto"/>
        </w:rPr>
      </w:pPr>
      <w:bookmarkStart w:id="1960" w:name="_Toc211762481"/>
      <w:bookmarkStart w:id="1961" w:name="_Toc212156961"/>
      <w:r w:rsidRPr="00E01AD4">
        <w:rPr>
          <w:rStyle w:val="Strong"/>
          <w:rFonts w:ascii="Segoe UI" w:hAnsi="Segoe UI" w:cs="Segoe UI"/>
          <w:color w:val="auto"/>
          <w:rPrChange w:id="196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7.1 Overview</w:t>
      </w:r>
      <w:bookmarkEnd w:id="1960"/>
      <w:bookmarkEnd w:id="1961"/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19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9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r w:rsidRPr="00E01AD4">
        <w:rPr>
          <w:rStyle w:val="Strong"/>
          <w:rFonts w:ascii="Segoe UI" w:hAnsi="Segoe UI" w:cs="Segoe UI"/>
          <w:sz w:val="22"/>
          <w:rPrChange w:id="196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Security and Privacy Framework</w:t>
      </w:r>
      <w:r w:rsidRPr="00E01AD4">
        <w:rPr>
          <w:rFonts w:ascii="Segoe UI" w:hAnsi="Segoe UI" w:cs="Segoe UI"/>
          <w:sz w:val="22"/>
          <w:rPrChange w:id="19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of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196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19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forms the backbone of its compliance, data integrity, and user trust.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19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9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Given the platform’s focus on handling </w:t>
      </w:r>
      <w:r w:rsidRPr="00E01AD4">
        <w:rPr>
          <w:rStyle w:val="Strong"/>
          <w:rFonts w:ascii="Segoe UI" w:hAnsi="Segoe UI" w:cs="Segoe UI"/>
          <w:sz w:val="22"/>
          <w:rPrChange w:id="197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sensitive medical and emotional data</w:t>
      </w:r>
      <w:r w:rsidRPr="00E01AD4">
        <w:rPr>
          <w:rFonts w:ascii="Segoe UI" w:hAnsi="Segoe UI" w:cs="Segoe UI"/>
          <w:sz w:val="22"/>
          <w:rPrChange w:id="19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it adheres to industry-standard healthcare regulations such as:</w:t>
      </w:r>
    </w:p>
    <w:p w:rsidR="00774FE0" w:rsidRPr="00E01AD4" w:rsidRDefault="00774FE0" w:rsidP="00774FE0">
      <w:pPr>
        <w:pStyle w:val="NormalWeb"/>
        <w:numPr>
          <w:ilvl w:val="0"/>
          <w:numId w:val="72"/>
        </w:numPr>
        <w:rPr>
          <w:rFonts w:ascii="Segoe UI" w:hAnsi="Segoe UI" w:cs="Segoe UI"/>
          <w:sz w:val="22"/>
          <w:rPrChange w:id="19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97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HIPAA (Health Insurance Portability and Accountability Act)</w:t>
      </w:r>
      <w:r w:rsidRPr="00E01AD4">
        <w:rPr>
          <w:rFonts w:ascii="Segoe UI" w:hAnsi="Segoe UI" w:cs="Segoe UI"/>
          <w:sz w:val="22"/>
          <w:rPrChange w:id="19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U.S. users</w:t>
      </w:r>
    </w:p>
    <w:p w:rsidR="00774FE0" w:rsidRPr="00E01AD4" w:rsidRDefault="00774FE0" w:rsidP="00774FE0">
      <w:pPr>
        <w:pStyle w:val="NormalWeb"/>
        <w:numPr>
          <w:ilvl w:val="0"/>
          <w:numId w:val="72"/>
        </w:numPr>
        <w:rPr>
          <w:rFonts w:ascii="Segoe UI" w:hAnsi="Segoe UI" w:cs="Segoe UI"/>
          <w:sz w:val="22"/>
          <w:rPrChange w:id="19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97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GDPR (General Data Protection Regulation)</w:t>
      </w:r>
      <w:r w:rsidRPr="00E01AD4">
        <w:rPr>
          <w:rFonts w:ascii="Segoe UI" w:hAnsi="Segoe UI" w:cs="Segoe UI"/>
          <w:sz w:val="22"/>
          <w:rPrChange w:id="19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EU users</w:t>
      </w:r>
    </w:p>
    <w:p w:rsidR="00774FE0" w:rsidRPr="00E01AD4" w:rsidRDefault="00774FE0" w:rsidP="00774FE0">
      <w:pPr>
        <w:pStyle w:val="NormalWeb"/>
        <w:numPr>
          <w:ilvl w:val="0"/>
          <w:numId w:val="72"/>
        </w:numPr>
        <w:rPr>
          <w:rFonts w:ascii="Segoe UI" w:hAnsi="Segoe UI" w:cs="Segoe UI"/>
          <w:sz w:val="22"/>
          <w:rPrChange w:id="19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198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ISO/IEC 27001</w:t>
      </w:r>
      <w:r w:rsidRPr="00E01AD4">
        <w:rPr>
          <w:rFonts w:ascii="Segoe UI" w:hAnsi="Segoe UI" w:cs="Segoe UI"/>
          <w:sz w:val="22"/>
          <w:rPrChange w:id="19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principles for data security management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19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9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This framework defines the </w:t>
      </w:r>
      <w:r w:rsidRPr="00E01AD4">
        <w:rPr>
          <w:rStyle w:val="Strong"/>
          <w:rFonts w:ascii="Segoe UI" w:hAnsi="Segoe UI" w:cs="Segoe UI"/>
          <w:sz w:val="22"/>
          <w:rPrChange w:id="198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authentication</w:t>
      </w:r>
      <w:r w:rsidRPr="00E01AD4">
        <w:rPr>
          <w:rFonts w:ascii="Segoe UI" w:hAnsi="Segoe UI" w:cs="Segoe UI"/>
          <w:sz w:val="22"/>
          <w:rPrChange w:id="19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198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authorization</w:t>
      </w:r>
      <w:r w:rsidRPr="00E01AD4">
        <w:rPr>
          <w:rFonts w:ascii="Segoe UI" w:hAnsi="Segoe UI" w:cs="Segoe UI"/>
          <w:sz w:val="22"/>
          <w:rPrChange w:id="19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198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encryption</w:t>
      </w:r>
      <w:r w:rsidRPr="00E01AD4">
        <w:rPr>
          <w:rFonts w:ascii="Segoe UI" w:hAnsi="Segoe UI" w:cs="Segoe UI"/>
          <w:sz w:val="22"/>
          <w:rPrChange w:id="19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Strong"/>
          <w:rFonts w:ascii="Segoe UI" w:hAnsi="Segoe UI" w:cs="Segoe UI"/>
          <w:sz w:val="22"/>
          <w:rPrChange w:id="199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data-handling</w:t>
      </w:r>
      <w:r w:rsidRPr="00E01AD4">
        <w:rPr>
          <w:rFonts w:ascii="Segoe UI" w:hAnsi="Segoe UI" w:cs="Segoe UI"/>
          <w:sz w:val="22"/>
          <w:rPrChange w:id="19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mechanisms that safeguard user information across all </w:t>
      </w:r>
      <w:proofErr w:type="spellStart"/>
      <w:r w:rsidRPr="00E01AD4">
        <w:rPr>
          <w:rFonts w:ascii="Segoe UI" w:hAnsi="Segoe UI" w:cs="Segoe UI"/>
          <w:sz w:val="22"/>
          <w:rPrChange w:id="19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19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systems — web, mobile, and cloud.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19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19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Security in </w:t>
      </w:r>
      <w:proofErr w:type="spellStart"/>
      <w:r w:rsidRPr="00E01AD4">
        <w:rPr>
          <w:rFonts w:ascii="Segoe UI" w:hAnsi="Segoe UI" w:cs="Segoe UI"/>
          <w:sz w:val="22"/>
          <w:rPrChange w:id="19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19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is </w:t>
      </w:r>
      <w:r w:rsidRPr="00E01AD4">
        <w:rPr>
          <w:rStyle w:val="Strong"/>
          <w:rFonts w:ascii="Segoe UI" w:hAnsi="Segoe UI" w:cs="Segoe UI"/>
          <w:sz w:val="22"/>
          <w:rPrChange w:id="199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proactive</w:t>
      </w:r>
      <w:r w:rsidRPr="00E01AD4">
        <w:rPr>
          <w:rFonts w:ascii="Segoe UI" w:hAnsi="Segoe UI" w:cs="Segoe UI"/>
          <w:sz w:val="22"/>
          <w:rPrChange w:id="19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not reactive — every layer (frontend, backend, database, and cloud infrastructure) implements dedicated controls to protect confidentiality, integrity, and availability of user data.</w:t>
      </w:r>
    </w:p>
    <w:p w:rsidR="00774FE0" w:rsidRPr="00E01AD4" w:rsidRDefault="00E01AD4" w:rsidP="00774FE0">
      <w:pPr>
        <w:rPr>
          <w:del w:id="2000" w:author="Adela" w:date="2025-10-22T21:06:00Z"/>
          <w:rFonts w:ascii="Segoe UI" w:hAnsi="Segoe UI" w:cs="Segoe UI"/>
        </w:rPr>
      </w:pPr>
      <w:del w:id="2001" w:author="Adela" w:date="2025-10-22T21:06:00Z">
        <w:r w:rsidRPr="00E01AD4">
          <w:rPr>
            <w:rFonts w:ascii="Segoe UI" w:hAnsi="Segoe UI" w:cs="Segoe UI"/>
          </w:rPr>
          <w:pict>
            <v:rect id="_x0000_i1067" style="width:0;height:1.5pt" o:hralign="center" o:hrstd="t" o:hr="t" fillcolor="#a0a0a0" stroked="f"/>
          </w:pict>
        </w:r>
      </w:del>
    </w:p>
    <w:p w:rsidR="00774FE0" w:rsidRPr="00E01AD4" w:rsidRDefault="00E01AD4" w:rsidP="00774FE0">
      <w:pPr>
        <w:rPr>
          <w:ins w:id="2002" w:author="Adela" w:date="2025-10-22T21:06:00Z"/>
          <w:rFonts w:ascii="Segoe UI" w:hAnsi="Segoe UI" w:cs="Segoe UI"/>
        </w:rPr>
      </w:pPr>
      <w:ins w:id="2003" w:author="Adela" w:date="2025-10-22T21:06:00Z">
        <w:r w:rsidRPr="00E01AD4">
          <w:rPr>
            <w:rFonts w:ascii="Segoe UI" w:hAnsi="Segoe UI" w:cs="Segoe UI"/>
          </w:rPr>
          <w:pict>
            <v:rect id="_x0000_i1068" style="width:0;height:1.5pt" o:hralign="center" o:hrstd="t" o:hr="t" fillcolor="#a0a0a0" stroked="f"/>
          </w:pict>
        </w:r>
      </w:ins>
    </w:p>
    <w:p w:rsidR="00774FE0" w:rsidRPr="00E01AD4" w:rsidRDefault="00774FE0" w:rsidP="00774FE0">
      <w:pPr>
        <w:pStyle w:val="Heading3"/>
        <w:rPr>
          <w:rFonts w:ascii="Segoe UI" w:hAnsi="Segoe UI" w:cs="Segoe UI"/>
          <w:color w:val="auto"/>
          <w:sz w:val="22"/>
          <w:rPrChange w:id="2004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005" w:name="_Toc211762482"/>
      <w:bookmarkStart w:id="2006" w:name="_Toc212156962"/>
      <w:r w:rsidRPr="00E01AD4">
        <w:rPr>
          <w:rStyle w:val="Strong"/>
          <w:rFonts w:ascii="Segoe UI" w:hAnsi="Segoe UI" w:cs="Segoe UI"/>
          <w:color w:val="auto"/>
          <w:sz w:val="22"/>
        </w:rPr>
        <w:t>7.2 Core Security Objectives</w:t>
      </w:r>
      <w:bookmarkEnd w:id="2005"/>
      <w:bookmarkEnd w:id="2006"/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0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20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20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security design is built around five key objectives:</w:t>
      </w:r>
    </w:p>
    <w:p w:rsidR="00774FE0" w:rsidRPr="00E01AD4" w:rsidRDefault="00774FE0" w:rsidP="00774FE0">
      <w:pPr>
        <w:pStyle w:val="NormalWeb"/>
        <w:numPr>
          <w:ilvl w:val="0"/>
          <w:numId w:val="73"/>
        </w:numPr>
        <w:rPr>
          <w:rFonts w:ascii="Segoe UI" w:hAnsi="Segoe UI" w:cs="Segoe UI"/>
          <w:sz w:val="22"/>
          <w:rPrChange w:id="20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01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Confidentiality</w:t>
      </w:r>
      <w:r w:rsidRPr="00E01AD4">
        <w:rPr>
          <w:rFonts w:ascii="Segoe UI" w:hAnsi="Segoe UI" w:cs="Segoe UI"/>
          <w:sz w:val="22"/>
          <w:rPrChange w:id="20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Ensure that user data (medication, mood, caregiver info) is accessible only to authorized parties.</w:t>
      </w:r>
    </w:p>
    <w:p w:rsidR="00774FE0" w:rsidRPr="00E01AD4" w:rsidRDefault="00774FE0" w:rsidP="00774FE0">
      <w:pPr>
        <w:pStyle w:val="NormalWeb"/>
        <w:numPr>
          <w:ilvl w:val="0"/>
          <w:numId w:val="73"/>
        </w:numPr>
        <w:rPr>
          <w:rFonts w:ascii="Segoe UI" w:hAnsi="Segoe UI" w:cs="Segoe UI"/>
          <w:sz w:val="22"/>
          <w:rPrChange w:id="20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01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Integrity</w:t>
      </w:r>
      <w:r w:rsidRPr="00E01AD4">
        <w:rPr>
          <w:rFonts w:ascii="Segoe UI" w:hAnsi="Segoe UI" w:cs="Segoe UI"/>
          <w:sz w:val="22"/>
          <w:rPrChange w:id="20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Protect data from unauthorized modification or tampering.</w:t>
      </w:r>
    </w:p>
    <w:p w:rsidR="00774FE0" w:rsidRPr="00E01AD4" w:rsidRDefault="00774FE0" w:rsidP="00774FE0">
      <w:pPr>
        <w:pStyle w:val="NormalWeb"/>
        <w:numPr>
          <w:ilvl w:val="0"/>
          <w:numId w:val="73"/>
        </w:numPr>
        <w:rPr>
          <w:rFonts w:ascii="Segoe UI" w:hAnsi="Segoe UI" w:cs="Segoe UI"/>
          <w:sz w:val="22"/>
          <w:rPrChange w:id="20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01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Availability</w:t>
      </w:r>
      <w:r w:rsidRPr="00E01AD4">
        <w:rPr>
          <w:rFonts w:ascii="Segoe UI" w:hAnsi="Segoe UI" w:cs="Segoe UI"/>
          <w:sz w:val="22"/>
          <w:rPrChange w:id="20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Guarantee that systems and data remain available during operation.</w:t>
      </w:r>
    </w:p>
    <w:p w:rsidR="00774FE0" w:rsidRPr="00E01AD4" w:rsidRDefault="00774FE0" w:rsidP="00774FE0">
      <w:pPr>
        <w:pStyle w:val="NormalWeb"/>
        <w:numPr>
          <w:ilvl w:val="0"/>
          <w:numId w:val="73"/>
        </w:numPr>
        <w:rPr>
          <w:rFonts w:ascii="Segoe UI" w:hAnsi="Segoe UI" w:cs="Segoe UI"/>
          <w:sz w:val="22"/>
          <w:rPrChange w:id="20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02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Accountability</w:t>
      </w:r>
      <w:r w:rsidRPr="00E01AD4">
        <w:rPr>
          <w:rFonts w:ascii="Segoe UI" w:hAnsi="Segoe UI" w:cs="Segoe UI"/>
          <w:sz w:val="22"/>
          <w:rPrChange w:id="20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Maintain detailed logs and audit trails for all user and system actions.</w:t>
      </w:r>
    </w:p>
    <w:p w:rsidR="00774FE0" w:rsidRPr="00E01AD4" w:rsidRDefault="00774FE0" w:rsidP="00774FE0">
      <w:pPr>
        <w:pStyle w:val="NormalWeb"/>
        <w:numPr>
          <w:ilvl w:val="0"/>
          <w:numId w:val="73"/>
        </w:numPr>
        <w:rPr>
          <w:rFonts w:ascii="Segoe UI" w:hAnsi="Segoe UI" w:cs="Segoe UI"/>
          <w:sz w:val="22"/>
          <w:rPrChange w:id="20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02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Compliance</w:t>
      </w:r>
      <w:r w:rsidRPr="00E01AD4">
        <w:rPr>
          <w:rFonts w:ascii="Segoe UI" w:hAnsi="Segoe UI" w:cs="Segoe UI"/>
          <w:sz w:val="22"/>
          <w:rPrChange w:id="20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Fulfill legal and ethical standards for healthcare data management.</w:t>
      </w:r>
    </w:p>
    <w:p w:rsidR="00774FE0" w:rsidRPr="00E01AD4" w:rsidRDefault="00E01AD4" w:rsidP="00774FE0">
      <w:pPr>
        <w:rPr>
          <w:del w:id="2025" w:author="Adela" w:date="2025-10-22T21:06:00Z"/>
          <w:rFonts w:ascii="Segoe UI" w:hAnsi="Segoe UI" w:cs="Segoe UI"/>
        </w:rPr>
      </w:pPr>
      <w:del w:id="2026" w:author="Adela" w:date="2025-10-22T21:06:00Z">
        <w:r w:rsidRPr="00E01AD4">
          <w:rPr>
            <w:rFonts w:ascii="Segoe UI" w:hAnsi="Segoe UI" w:cs="Segoe UI"/>
          </w:rPr>
          <w:pict>
            <v:rect id="_x0000_i1069" style="width:0;height:1.5pt" o:hralign="center" o:hrstd="t" o:hr="t" fillcolor="#a0a0a0" stroked="f"/>
          </w:pict>
        </w:r>
      </w:del>
    </w:p>
    <w:p w:rsidR="00774FE0" w:rsidRPr="00E01AD4" w:rsidRDefault="00E01AD4" w:rsidP="00774FE0">
      <w:pPr>
        <w:rPr>
          <w:ins w:id="2027" w:author="Adela" w:date="2025-10-22T21:06:00Z"/>
          <w:rFonts w:ascii="Segoe UI" w:hAnsi="Segoe UI" w:cs="Segoe UI"/>
        </w:rPr>
      </w:pPr>
      <w:ins w:id="2028" w:author="Adela" w:date="2025-10-22T21:06:00Z">
        <w:r w:rsidRPr="00E01AD4">
          <w:rPr>
            <w:rFonts w:ascii="Segoe UI" w:hAnsi="Segoe UI" w:cs="Segoe UI"/>
          </w:rPr>
          <w:pict>
            <v:rect id="_x0000_i1070" style="width:0;height:1.5pt" o:hralign="center" o:hrstd="t" o:hr="t" fillcolor="#a0a0a0" stroked="f"/>
          </w:pict>
        </w:r>
      </w:ins>
    </w:p>
    <w:p w:rsidR="00774FE0" w:rsidRPr="00E01AD4" w:rsidRDefault="00774FE0" w:rsidP="00774FE0">
      <w:pPr>
        <w:pStyle w:val="Heading3"/>
        <w:rPr>
          <w:rFonts w:ascii="Segoe UI" w:hAnsi="Segoe UI" w:cs="Segoe UI"/>
          <w:color w:val="auto"/>
          <w:sz w:val="22"/>
          <w:rPrChange w:id="2029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030" w:name="_Toc211762483"/>
      <w:bookmarkStart w:id="2031" w:name="_Toc212156963"/>
      <w:r w:rsidRPr="00E01AD4">
        <w:rPr>
          <w:rStyle w:val="Strong"/>
          <w:rFonts w:ascii="Segoe UI" w:hAnsi="Segoe UI" w:cs="Segoe UI"/>
          <w:color w:val="auto"/>
          <w:sz w:val="22"/>
        </w:rPr>
        <w:t>7.3 Authentication &amp; Authorization</w:t>
      </w:r>
      <w:bookmarkEnd w:id="2030"/>
      <w:bookmarkEnd w:id="2031"/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03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A. Authentication Flow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0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20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20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uses </w:t>
      </w:r>
      <w:r w:rsidRPr="00E01AD4">
        <w:rPr>
          <w:rStyle w:val="Strong"/>
          <w:rFonts w:ascii="Segoe UI" w:hAnsi="Segoe UI" w:cs="Segoe UI"/>
          <w:sz w:val="22"/>
          <w:rPrChange w:id="203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JWT (JSON Web Token)</w:t>
      </w:r>
      <w:r w:rsidRPr="00E01AD4">
        <w:rPr>
          <w:rFonts w:ascii="Segoe UI" w:hAnsi="Segoe UI" w:cs="Segoe UI"/>
          <w:sz w:val="22"/>
          <w:rPrChange w:id="20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–based authentication with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03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HttpOnly</w:t>
      </w:r>
      <w:proofErr w:type="spellEnd"/>
      <w:r w:rsidRPr="00E01AD4">
        <w:rPr>
          <w:rStyle w:val="Strong"/>
          <w:rFonts w:ascii="Segoe UI" w:hAnsi="Segoe UI" w:cs="Segoe UI"/>
          <w:sz w:val="22"/>
          <w:rPrChange w:id="203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cookies</w:t>
      </w:r>
      <w:r w:rsidRPr="00E01AD4">
        <w:rPr>
          <w:rFonts w:ascii="Segoe UI" w:hAnsi="Segoe UI" w:cs="Segoe UI"/>
          <w:sz w:val="22"/>
          <w:rPrChange w:id="20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on the web platform and </w:t>
      </w:r>
      <w:r w:rsidRPr="00E01AD4">
        <w:rPr>
          <w:rStyle w:val="Strong"/>
          <w:rFonts w:ascii="Segoe UI" w:hAnsi="Segoe UI" w:cs="Segoe UI"/>
          <w:sz w:val="22"/>
          <w:rPrChange w:id="204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Secure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04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AsyncStorage</w:t>
      </w:r>
      <w:proofErr w:type="spellEnd"/>
      <w:r w:rsidRPr="00E01AD4">
        <w:rPr>
          <w:rFonts w:ascii="Segoe UI" w:hAnsi="Segoe UI" w:cs="Segoe UI"/>
          <w:sz w:val="22"/>
          <w:rPrChange w:id="20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on mobile.</w:t>
      </w:r>
      <w:r w:rsidRPr="00E01AD4">
        <w:rPr>
          <w:rFonts w:ascii="Segoe UI" w:hAnsi="Segoe UI" w:cs="Segoe UI"/>
          <w:sz w:val="22"/>
          <w:rPrChange w:id="20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This approach ensures tokens are never directly accessible by client-side JavaScript, reducing XSS vulnerability.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0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04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lastRenderedPageBreak/>
        <w:t>Flow Summary:</w:t>
      </w:r>
    </w:p>
    <w:p w:rsidR="00774FE0" w:rsidRPr="00E01AD4" w:rsidRDefault="00774FE0" w:rsidP="00774FE0">
      <w:pPr>
        <w:pStyle w:val="NormalWeb"/>
        <w:numPr>
          <w:ilvl w:val="0"/>
          <w:numId w:val="74"/>
        </w:numPr>
        <w:rPr>
          <w:rFonts w:ascii="Segoe UI" w:hAnsi="Segoe UI" w:cs="Segoe UI"/>
          <w:sz w:val="22"/>
          <w:rPrChange w:id="20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0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User logs in → credentials validated via </w:t>
      </w:r>
      <w:r w:rsidRPr="00E01AD4">
        <w:rPr>
          <w:rStyle w:val="HTMLCode"/>
          <w:rFonts w:ascii="Segoe UI" w:hAnsi="Segoe UI" w:cs="Segoe UI"/>
          <w:sz w:val="22"/>
          <w:rPrChange w:id="204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05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05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05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auth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05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/login</w:t>
      </w:r>
      <w:r w:rsidRPr="00E01AD4">
        <w:rPr>
          <w:rFonts w:ascii="Segoe UI" w:hAnsi="Segoe UI" w:cs="Segoe UI"/>
          <w:sz w:val="22"/>
          <w:rPrChange w:id="20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774FE0" w:rsidRPr="00E01AD4" w:rsidRDefault="00774FE0" w:rsidP="00774FE0">
      <w:pPr>
        <w:pStyle w:val="NormalWeb"/>
        <w:numPr>
          <w:ilvl w:val="0"/>
          <w:numId w:val="74"/>
        </w:numPr>
        <w:rPr>
          <w:rFonts w:ascii="Segoe UI" w:hAnsi="Segoe UI" w:cs="Segoe UI"/>
          <w:sz w:val="22"/>
          <w:rPrChange w:id="20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0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Backend generates JWT with claims: </w:t>
      </w:r>
      <w:proofErr w:type="gramStart"/>
      <w:r w:rsidRPr="00E01AD4">
        <w:rPr>
          <w:rStyle w:val="HTMLCode"/>
          <w:rFonts w:ascii="Segoe UI" w:hAnsi="Segoe UI" w:cs="Segoe UI"/>
          <w:sz w:val="22"/>
          <w:rPrChange w:id="205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{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05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userId</w:t>
      </w:r>
      <w:proofErr w:type="spellEnd"/>
      <w:proofErr w:type="gramEnd"/>
      <w:r w:rsidRPr="00E01AD4">
        <w:rPr>
          <w:rStyle w:val="HTMLCode"/>
          <w:rFonts w:ascii="Segoe UI" w:hAnsi="Segoe UI" w:cs="Segoe UI"/>
          <w:sz w:val="22"/>
          <w:rPrChange w:id="205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, role,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06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exp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06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}</w:t>
      </w:r>
      <w:r w:rsidRPr="00E01AD4">
        <w:rPr>
          <w:rFonts w:ascii="Segoe UI" w:hAnsi="Segoe UI" w:cs="Segoe UI"/>
          <w:sz w:val="22"/>
          <w:rPrChange w:id="20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774FE0" w:rsidRPr="00E01AD4" w:rsidRDefault="00774FE0" w:rsidP="00774FE0">
      <w:pPr>
        <w:pStyle w:val="NormalWeb"/>
        <w:numPr>
          <w:ilvl w:val="0"/>
          <w:numId w:val="74"/>
        </w:numPr>
        <w:rPr>
          <w:rFonts w:ascii="Segoe UI" w:hAnsi="Segoe UI" w:cs="Segoe UI"/>
          <w:sz w:val="22"/>
          <w:rPrChange w:id="20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0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Token stored in:</w:t>
      </w:r>
    </w:p>
    <w:p w:rsidR="00774FE0" w:rsidRPr="00E01AD4" w:rsidRDefault="00774FE0" w:rsidP="00774FE0">
      <w:pPr>
        <w:pStyle w:val="NormalWeb"/>
        <w:numPr>
          <w:ilvl w:val="1"/>
          <w:numId w:val="74"/>
        </w:numPr>
        <w:rPr>
          <w:rFonts w:ascii="Segoe UI" w:hAnsi="Segoe UI" w:cs="Segoe UI"/>
          <w:sz w:val="22"/>
          <w:rPrChange w:id="20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Style w:val="Strong"/>
          <w:rFonts w:ascii="Segoe UI" w:hAnsi="Segoe UI" w:cs="Segoe UI"/>
          <w:sz w:val="22"/>
          <w:rPrChange w:id="206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HttpOnly</w:t>
      </w:r>
      <w:proofErr w:type="spellEnd"/>
      <w:r w:rsidRPr="00E01AD4">
        <w:rPr>
          <w:rStyle w:val="Strong"/>
          <w:rFonts w:ascii="Segoe UI" w:hAnsi="Segoe UI" w:cs="Segoe UI"/>
          <w:sz w:val="22"/>
          <w:rPrChange w:id="206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cookie</w:t>
      </w:r>
      <w:r w:rsidRPr="00E01AD4">
        <w:rPr>
          <w:rFonts w:ascii="Segoe UI" w:hAnsi="Segoe UI" w:cs="Segoe UI"/>
          <w:sz w:val="22"/>
          <w:rPrChange w:id="20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(web)</w:t>
      </w:r>
    </w:p>
    <w:p w:rsidR="00774FE0" w:rsidRPr="00E01AD4" w:rsidRDefault="00774FE0" w:rsidP="00774FE0">
      <w:pPr>
        <w:pStyle w:val="NormalWeb"/>
        <w:numPr>
          <w:ilvl w:val="1"/>
          <w:numId w:val="74"/>
        </w:numPr>
        <w:rPr>
          <w:rFonts w:ascii="Segoe UI" w:hAnsi="Segoe UI" w:cs="Segoe UI"/>
          <w:sz w:val="22"/>
          <w:rPrChange w:id="20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07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Secure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07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AsyncStorage</w:t>
      </w:r>
      <w:proofErr w:type="spellEnd"/>
      <w:r w:rsidRPr="00E01AD4">
        <w:rPr>
          <w:rFonts w:ascii="Segoe UI" w:hAnsi="Segoe UI" w:cs="Segoe UI"/>
          <w:sz w:val="22"/>
          <w:rPrChange w:id="20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(mobile)</w:t>
      </w:r>
    </w:p>
    <w:p w:rsidR="00774FE0" w:rsidRPr="00E01AD4" w:rsidRDefault="00774FE0" w:rsidP="00774FE0">
      <w:pPr>
        <w:pStyle w:val="NormalWeb"/>
        <w:numPr>
          <w:ilvl w:val="0"/>
          <w:numId w:val="74"/>
        </w:numPr>
        <w:rPr>
          <w:rFonts w:ascii="Segoe UI" w:hAnsi="Segoe UI" w:cs="Segoe UI"/>
          <w:sz w:val="22"/>
          <w:rPrChange w:id="20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0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Each request thereafter attaches the token automatically.</w:t>
      </w:r>
    </w:p>
    <w:p w:rsidR="00774FE0" w:rsidRPr="00E01AD4" w:rsidRDefault="00774FE0" w:rsidP="00774FE0">
      <w:pPr>
        <w:pStyle w:val="NormalWeb"/>
        <w:numPr>
          <w:ilvl w:val="0"/>
          <w:numId w:val="74"/>
        </w:numPr>
        <w:rPr>
          <w:rFonts w:ascii="Segoe UI" w:hAnsi="Segoe UI" w:cs="Segoe UI"/>
          <w:sz w:val="22"/>
          <w:rPrChange w:id="20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0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Backend middleware validates token before granting resource access.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0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07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JWT Expiry:</w:t>
      </w:r>
    </w:p>
    <w:p w:rsidR="00774FE0" w:rsidRPr="00E01AD4" w:rsidRDefault="00774FE0" w:rsidP="00774FE0">
      <w:pPr>
        <w:pStyle w:val="NormalWeb"/>
        <w:numPr>
          <w:ilvl w:val="0"/>
          <w:numId w:val="75"/>
        </w:numPr>
        <w:rPr>
          <w:rFonts w:ascii="Segoe UI" w:hAnsi="Segoe UI" w:cs="Segoe UI"/>
          <w:sz w:val="22"/>
          <w:rPrChange w:id="20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0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Access tokens: ~24 hours</w:t>
      </w:r>
    </w:p>
    <w:p w:rsidR="00774FE0" w:rsidRPr="00E01AD4" w:rsidRDefault="00774FE0" w:rsidP="00774FE0">
      <w:pPr>
        <w:pStyle w:val="NormalWeb"/>
        <w:numPr>
          <w:ilvl w:val="0"/>
          <w:numId w:val="75"/>
        </w:numPr>
        <w:rPr>
          <w:rFonts w:ascii="Segoe UI" w:hAnsi="Segoe UI" w:cs="Segoe UI"/>
          <w:sz w:val="22"/>
          <w:rPrChange w:id="20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0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Refresh tokens: ~7 days (renewable securely)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0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08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Developer Notes:</w:t>
      </w:r>
    </w:p>
    <w:p w:rsidR="00774FE0" w:rsidRPr="00E01AD4" w:rsidRDefault="00774FE0" w:rsidP="00774FE0">
      <w:pPr>
        <w:pStyle w:val="NormalWeb"/>
        <w:numPr>
          <w:ilvl w:val="0"/>
          <w:numId w:val="76"/>
        </w:numPr>
        <w:rPr>
          <w:rFonts w:ascii="Segoe UI" w:hAnsi="Segoe UI" w:cs="Segoe UI"/>
          <w:sz w:val="22"/>
          <w:rPrChange w:id="20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0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08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jsonwebtoken</w:t>
      </w:r>
      <w:proofErr w:type="spellEnd"/>
      <w:r w:rsidRPr="00E01AD4">
        <w:rPr>
          <w:rFonts w:ascii="Segoe UI" w:hAnsi="Segoe UI" w:cs="Segoe UI"/>
          <w:sz w:val="22"/>
          <w:rPrChange w:id="20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token generation and verification.</w:t>
      </w:r>
    </w:p>
    <w:p w:rsidR="00774FE0" w:rsidRPr="00E01AD4" w:rsidRDefault="00774FE0" w:rsidP="00774FE0">
      <w:pPr>
        <w:pStyle w:val="NormalWeb"/>
        <w:numPr>
          <w:ilvl w:val="0"/>
          <w:numId w:val="76"/>
        </w:numPr>
        <w:rPr>
          <w:rFonts w:ascii="Segoe UI" w:hAnsi="Segoe UI" w:cs="Segoe UI"/>
          <w:sz w:val="22"/>
          <w:rPrChange w:id="20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0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Validate every protected route using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09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verifyToken</w:t>
      </w:r>
      <w:proofErr w:type="spellEnd"/>
      <w:r w:rsidRPr="00E01AD4">
        <w:rPr>
          <w:rFonts w:ascii="Segoe UI" w:hAnsi="Segoe UI" w:cs="Segoe UI"/>
          <w:sz w:val="22"/>
          <w:rPrChange w:id="20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middleware.</w:t>
      </w:r>
    </w:p>
    <w:p w:rsidR="00774FE0" w:rsidRPr="00E01AD4" w:rsidRDefault="00774FE0" w:rsidP="00774FE0">
      <w:pPr>
        <w:pStyle w:val="NormalWeb"/>
        <w:numPr>
          <w:ilvl w:val="0"/>
          <w:numId w:val="76"/>
        </w:numPr>
        <w:rPr>
          <w:rFonts w:ascii="Segoe UI" w:hAnsi="Segoe UI" w:cs="Segoe UI"/>
          <w:sz w:val="22"/>
          <w:rPrChange w:id="20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0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Avoid exposing JWTs in URL queries or localStorage.</w:t>
      </w:r>
    </w:p>
    <w:p w:rsidR="00774FE0" w:rsidRPr="00E01AD4" w:rsidRDefault="00E01AD4" w:rsidP="00774FE0">
      <w:pPr>
        <w:rPr>
          <w:del w:id="2095" w:author="Adela" w:date="2025-10-22T21:06:00Z"/>
          <w:rFonts w:ascii="Segoe UI" w:hAnsi="Segoe UI" w:cs="Segoe UI"/>
        </w:rPr>
      </w:pPr>
      <w:del w:id="2096" w:author="Adela" w:date="2025-10-22T21:06:00Z">
        <w:r w:rsidRPr="00E01AD4">
          <w:rPr>
            <w:rFonts w:ascii="Segoe UI" w:hAnsi="Segoe UI" w:cs="Segoe UI"/>
          </w:rPr>
          <w:pict>
            <v:rect id="_x0000_i1071" style="width:0;height:1.5pt" o:hralign="center" o:hrstd="t" o:hr="t" fillcolor="#a0a0a0" stroked="f"/>
          </w:pict>
        </w:r>
      </w:del>
    </w:p>
    <w:p w:rsidR="00774FE0" w:rsidRPr="00E01AD4" w:rsidRDefault="00E01AD4" w:rsidP="00774FE0">
      <w:pPr>
        <w:rPr>
          <w:ins w:id="2097" w:author="Adela" w:date="2025-10-22T21:06:00Z"/>
          <w:rFonts w:ascii="Segoe UI" w:hAnsi="Segoe UI" w:cs="Segoe UI"/>
        </w:rPr>
      </w:pPr>
      <w:ins w:id="2098" w:author="Adela" w:date="2025-10-22T21:06:00Z">
        <w:r w:rsidRPr="00E01AD4">
          <w:rPr>
            <w:rFonts w:ascii="Segoe UI" w:hAnsi="Segoe UI" w:cs="Segoe UI"/>
          </w:rPr>
          <w:pict>
            <v:rect id="_x0000_i1072" style="width:0;height:1.5pt" o:hralign="center" o:hrstd="t" o:hr="t" fillcolor="#a0a0a0" stroked="f"/>
          </w:pict>
        </w:r>
      </w:ins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</w:rPr>
        <w:t>B. Role-Based Access Control (RBAC)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0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1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Authorization in </w:t>
      </w:r>
      <w:proofErr w:type="spellStart"/>
      <w:r w:rsidRPr="00E01AD4">
        <w:rPr>
          <w:rFonts w:ascii="Segoe UI" w:hAnsi="Segoe UI" w:cs="Segoe UI"/>
          <w:sz w:val="22"/>
          <w:rPrChange w:id="21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21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is enforced through </w:t>
      </w:r>
      <w:r w:rsidRPr="00E01AD4">
        <w:rPr>
          <w:rStyle w:val="Strong"/>
          <w:rFonts w:ascii="Segoe UI" w:hAnsi="Segoe UI" w:cs="Segoe UI"/>
          <w:sz w:val="22"/>
          <w:rPrChange w:id="210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RBAC</w:t>
      </w:r>
      <w:r w:rsidRPr="00E01AD4">
        <w:rPr>
          <w:rFonts w:ascii="Segoe UI" w:hAnsi="Segoe UI" w:cs="Segoe UI"/>
          <w:sz w:val="22"/>
          <w:rPrChange w:id="21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ensuring that each user role accesses only what’s necessary.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1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10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Defined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5192"/>
      </w:tblGrid>
      <w:tr w:rsidR="00E01AD4" w:rsidRPr="00E01AD4" w:rsidTr="00774F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jc w:val="center"/>
              <w:rPr>
                <w:rFonts w:ascii="Segoe UI" w:hAnsi="Segoe UI" w:cs="Segoe UI"/>
                <w:b/>
                <w:rPrChange w:id="2107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2108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jc w:val="center"/>
              <w:rPr>
                <w:rFonts w:ascii="Segoe UI" w:hAnsi="Segoe UI" w:cs="Segoe UI"/>
                <w:b/>
                <w:rPrChange w:id="2109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2110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  <w:t>Access Scope</w:t>
            </w:r>
          </w:p>
        </w:tc>
      </w:tr>
      <w:tr w:rsidR="00E01AD4" w:rsidRPr="00E01AD4" w:rsidTr="00774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Manage personal medication and mood data</w:t>
            </w:r>
          </w:p>
        </w:tc>
      </w:tr>
      <w:tr w:rsidR="00E01AD4" w:rsidRPr="00E01AD4" w:rsidTr="00774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Caregiver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View patient summaries, receive alerts (with consent)</w:t>
            </w:r>
          </w:p>
        </w:tc>
      </w:tr>
      <w:tr w:rsidR="00E01AD4" w:rsidRPr="00E01AD4" w:rsidTr="00774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Monitor system health, manage users, audit logs</w:t>
            </w:r>
          </w:p>
        </w:tc>
      </w:tr>
      <w:tr w:rsidR="00E01AD4" w:rsidRPr="00E01AD4" w:rsidTr="00774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Doctor (Future)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View patient trends and adherence reports</w:t>
            </w:r>
          </w:p>
        </w:tc>
      </w:tr>
    </w:tbl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1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</w:rPr>
        <w:t xml:space="preserve">Implementation </w:t>
      </w:r>
      <w:r w:rsidRPr="00E01AD4">
        <w:rPr>
          <w:rStyle w:val="Strong"/>
          <w:rFonts w:ascii="Segoe UI" w:hAnsi="Segoe UI" w:cs="Segoe UI"/>
          <w:sz w:val="22"/>
          <w:rPrChange w:id="211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Approach:</w:t>
      </w:r>
    </w:p>
    <w:p w:rsidR="00774FE0" w:rsidRPr="00E01AD4" w:rsidRDefault="00774FE0" w:rsidP="00774FE0">
      <w:pPr>
        <w:pStyle w:val="NormalWeb"/>
        <w:numPr>
          <w:ilvl w:val="0"/>
          <w:numId w:val="77"/>
        </w:numPr>
        <w:rPr>
          <w:rFonts w:ascii="Segoe UI" w:hAnsi="Segoe UI" w:cs="Segoe UI"/>
          <w:sz w:val="22"/>
          <w:rPrChange w:id="21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1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Role encoded in JWT payload.</w:t>
      </w:r>
    </w:p>
    <w:p w:rsidR="00774FE0" w:rsidRPr="00E01AD4" w:rsidRDefault="00774FE0" w:rsidP="00774FE0">
      <w:pPr>
        <w:pStyle w:val="NormalWeb"/>
        <w:numPr>
          <w:ilvl w:val="0"/>
          <w:numId w:val="77"/>
        </w:numPr>
        <w:rPr>
          <w:rFonts w:ascii="Segoe UI" w:hAnsi="Segoe UI" w:cs="Segoe UI"/>
          <w:sz w:val="22"/>
          <w:rPrChange w:id="21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1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Middleware checks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11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req.</w:t>
      </w:r>
      <w:proofErr w:type="gramStart"/>
      <w:r w:rsidRPr="00E01AD4">
        <w:rPr>
          <w:rStyle w:val="HTMLCode"/>
          <w:rFonts w:ascii="Segoe UI" w:hAnsi="Segoe UI" w:cs="Segoe UI"/>
          <w:sz w:val="22"/>
          <w:rPrChange w:id="211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user.role</w:t>
      </w:r>
      <w:proofErr w:type="spellEnd"/>
      <w:proofErr w:type="gramEnd"/>
      <w:r w:rsidRPr="00E01AD4">
        <w:rPr>
          <w:rFonts w:ascii="Segoe UI" w:hAnsi="Segoe UI" w:cs="Segoe UI"/>
          <w:sz w:val="22"/>
          <w:rPrChange w:id="21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against allowed roles per endpoint.</w:t>
      </w:r>
    </w:p>
    <w:p w:rsidR="00774FE0" w:rsidRPr="00E01AD4" w:rsidRDefault="00774FE0" w:rsidP="00774FE0">
      <w:pPr>
        <w:pStyle w:val="NormalWeb"/>
        <w:numPr>
          <w:ilvl w:val="0"/>
          <w:numId w:val="77"/>
        </w:numPr>
        <w:rPr>
          <w:rFonts w:ascii="Segoe UI" w:hAnsi="Segoe UI" w:cs="Segoe UI"/>
          <w:sz w:val="22"/>
          <w:rPrChange w:id="21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1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lastRenderedPageBreak/>
        <w:t xml:space="preserve">Routes grouped by access level (e.g., </w:t>
      </w:r>
      <w:r w:rsidRPr="00E01AD4">
        <w:rPr>
          <w:rStyle w:val="HTMLCode"/>
          <w:rFonts w:ascii="Segoe UI" w:hAnsi="Segoe UI" w:cs="Segoe UI"/>
          <w:sz w:val="22"/>
          <w:rPrChange w:id="212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12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12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/patient/*</w:t>
      </w:r>
      <w:r w:rsidRPr="00E01AD4">
        <w:rPr>
          <w:rFonts w:ascii="Segoe UI" w:hAnsi="Segoe UI" w:cs="Segoe UI"/>
          <w:sz w:val="22"/>
          <w:rPrChange w:id="21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rPrChange w:id="212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12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12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/caregiver/*</w:t>
      </w:r>
      <w:r w:rsidRPr="00E01AD4">
        <w:rPr>
          <w:rFonts w:ascii="Segoe UI" w:hAnsi="Segoe UI" w:cs="Segoe UI"/>
          <w:sz w:val="22"/>
          <w:rPrChange w:id="21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).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1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13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Developer Tools:</w:t>
      </w:r>
    </w:p>
    <w:p w:rsidR="00774FE0" w:rsidRPr="00E01AD4" w:rsidRDefault="00774FE0" w:rsidP="00774FE0">
      <w:pPr>
        <w:pStyle w:val="HTMLPreformatted"/>
        <w:rPr>
          <w:rStyle w:val="HTMLCode"/>
          <w:rFonts w:ascii="Segoe UI" w:hAnsi="Segoe UI" w:cs="Segoe UI"/>
          <w:sz w:val="22"/>
          <w:rPrChange w:id="213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ljs-comment"/>
          <w:rFonts w:ascii="Segoe UI" w:hAnsi="Segoe UI" w:cs="Segoe UI"/>
          <w:sz w:val="22"/>
          <w:rPrChange w:id="2133" w:author="Adela" w:date="2025-10-22T21:06:00Z">
            <w:rPr>
              <w:rStyle w:val="hljs-comment"/>
              <w:rFonts w:ascii="Segoe UI" w:hAnsi="Segoe UI" w:cs="Segoe UI"/>
              <w:sz w:val="22"/>
              <w:szCs w:val="22"/>
            </w:rPr>
          </w:rPrChange>
        </w:rPr>
        <w:t>// Example RBAC Middleware</w:t>
      </w:r>
    </w:p>
    <w:p w:rsidR="00774FE0" w:rsidRPr="00E01AD4" w:rsidRDefault="00774FE0" w:rsidP="00774FE0">
      <w:pPr>
        <w:pStyle w:val="HTMLPreformatted"/>
        <w:rPr>
          <w:rStyle w:val="HTMLCode"/>
          <w:rFonts w:ascii="Segoe UI" w:hAnsi="Segoe UI" w:cs="Segoe UI"/>
          <w:sz w:val="22"/>
          <w:rPrChange w:id="213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ljs-keyword"/>
          <w:rFonts w:ascii="Segoe UI" w:eastAsiaTheme="majorEastAsia" w:hAnsi="Segoe UI" w:cs="Segoe UI"/>
          <w:sz w:val="22"/>
          <w:rPrChange w:id="2135" w:author="Adela" w:date="2025-10-22T21:06:00Z">
            <w:rPr>
              <w:rStyle w:val="hljs-keyword"/>
              <w:rFonts w:ascii="Segoe UI" w:eastAsiaTheme="majorEastAsia" w:hAnsi="Segoe UI" w:cs="Segoe UI"/>
              <w:sz w:val="22"/>
              <w:szCs w:val="22"/>
            </w:rPr>
          </w:rPrChange>
        </w:rPr>
        <w:t>function</w:t>
      </w:r>
      <w:r w:rsidRPr="00E01AD4">
        <w:rPr>
          <w:rStyle w:val="HTMLCode"/>
          <w:rFonts w:ascii="Segoe UI" w:hAnsi="Segoe UI" w:cs="Segoe UI"/>
          <w:sz w:val="22"/>
          <w:rPrChange w:id="213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proofErr w:type="spellStart"/>
      <w:proofErr w:type="gramStart"/>
      <w:r w:rsidRPr="00E01AD4">
        <w:rPr>
          <w:rStyle w:val="hljs-title"/>
          <w:rFonts w:ascii="Segoe UI" w:hAnsi="Segoe UI" w:cs="Segoe UI"/>
          <w:sz w:val="22"/>
          <w:rPrChange w:id="2137" w:author="Adela" w:date="2025-10-22T21:06:00Z">
            <w:rPr>
              <w:rStyle w:val="hljs-title"/>
              <w:rFonts w:ascii="Segoe UI" w:hAnsi="Segoe UI" w:cs="Segoe UI"/>
              <w:sz w:val="22"/>
              <w:szCs w:val="22"/>
            </w:rPr>
          </w:rPrChange>
        </w:rPr>
        <w:t>authorizeRoles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13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(</w:t>
      </w:r>
      <w:proofErr w:type="gramEnd"/>
      <w:r w:rsidRPr="00E01AD4">
        <w:rPr>
          <w:rStyle w:val="hljs-params"/>
          <w:rFonts w:ascii="Segoe UI" w:hAnsi="Segoe UI" w:cs="Segoe UI"/>
          <w:sz w:val="22"/>
          <w:rPrChange w:id="2139" w:author="Adela" w:date="2025-10-22T21:06:00Z">
            <w:rPr>
              <w:rStyle w:val="hljs-params"/>
              <w:rFonts w:ascii="Segoe UI" w:hAnsi="Segoe UI" w:cs="Segoe UI"/>
              <w:sz w:val="22"/>
              <w:szCs w:val="22"/>
            </w:rPr>
          </w:rPrChange>
        </w:rPr>
        <w:t>...roles</w:t>
      </w:r>
      <w:r w:rsidRPr="00E01AD4">
        <w:rPr>
          <w:rStyle w:val="HTMLCode"/>
          <w:rFonts w:ascii="Segoe UI" w:hAnsi="Segoe UI" w:cs="Segoe UI"/>
          <w:sz w:val="22"/>
          <w:rPrChange w:id="214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) {</w:t>
      </w:r>
    </w:p>
    <w:p w:rsidR="00774FE0" w:rsidRPr="00E01AD4" w:rsidRDefault="00774FE0" w:rsidP="00774FE0">
      <w:pPr>
        <w:pStyle w:val="HTMLPreformatted"/>
        <w:rPr>
          <w:rStyle w:val="HTMLCode"/>
          <w:rFonts w:ascii="Segoe UI" w:hAnsi="Segoe UI" w:cs="Segoe UI"/>
          <w:sz w:val="22"/>
          <w:rPrChange w:id="214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14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</w:t>
      </w:r>
      <w:r w:rsidRPr="00E01AD4">
        <w:rPr>
          <w:rStyle w:val="hljs-keyword"/>
          <w:rFonts w:ascii="Segoe UI" w:eastAsiaTheme="majorEastAsia" w:hAnsi="Segoe UI" w:cs="Segoe UI"/>
          <w:sz w:val="22"/>
          <w:rPrChange w:id="2143" w:author="Adela" w:date="2025-10-22T21:06:00Z">
            <w:rPr>
              <w:rStyle w:val="hljs-keyword"/>
              <w:rFonts w:ascii="Segoe UI" w:eastAsiaTheme="majorEastAsia" w:hAnsi="Segoe UI" w:cs="Segoe UI"/>
              <w:sz w:val="22"/>
              <w:szCs w:val="22"/>
            </w:rPr>
          </w:rPrChange>
        </w:rPr>
        <w:t>return</w:t>
      </w:r>
      <w:r w:rsidRPr="00E01AD4">
        <w:rPr>
          <w:rStyle w:val="HTMLCode"/>
          <w:rFonts w:ascii="Segoe UI" w:hAnsi="Segoe UI" w:cs="Segoe UI"/>
          <w:sz w:val="22"/>
          <w:rPrChange w:id="214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hljs-function"/>
          <w:rFonts w:ascii="Segoe UI" w:hAnsi="Segoe UI" w:cs="Segoe UI"/>
          <w:sz w:val="22"/>
          <w:rPrChange w:id="2145" w:author="Adela" w:date="2025-10-22T21:06:00Z">
            <w:rPr>
              <w:rStyle w:val="hljs-function"/>
              <w:rFonts w:ascii="Segoe UI" w:hAnsi="Segoe UI" w:cs="Segoe UI"/>
              <w:sz w:val="22"/>
              <w:szCs w:val="22"/>
            </w:rPr>
          </w:rPrChange>
        </w:rPr>
        <w:t>(</w:t>
      </w:r>
      <w:proofErr w:type="spellStart"/>
      <w:r w:rsidRPr="00E01AD4">
        <w:rPr>
          <w:rStyle w:val="hljs-params"/>
          <w:rFonts w:ascii="Segoe UI" w:hAnsi="Segoe UI" w:cs="Segoe UI"/>
          <w:sz w:val="22"/>
          <w:rPrChange w:id="2146" w:author="Adela" w:date="2025-10-22T21:06:00Z">
            <w:rPr>
              <w:rStyle w:val="hljs-params"/>
              <w:rFonts w:ascii="Segoe UI" w:hAnsi="Segoe UI" w:cs="Segoe UI"/>
              <w:sz w:val="22"/>
              <w:szCs w:val="22"/>
            </w:rPr>
          </w:rPrChange>
        </w:rPr>
        <w:t>req</w:t>
      </w:r>
      <w:proofErr w:type="spellEnd"/>
      <w:r w:rsidRPr="00E01AD4">
        <w:rPr>
          <w:rStyle w:val="hljs-params"/>
          <w:rFonts w:ascii="Segoe UI" w:hAnsi="Segoe UI" w:cs="Segoe UI"/>
          <w:sz w:val="22"/>
          <w:rPrChange w:id="2147" w:author="Adela" w:date="2025-10-22T21:06:00Z">
            <w:rPr>
              <w:rStyle w:val="hljs-params"/>
              <w:rFonts w:ascii="Segoe UI" w:hAnsi="Segoe UI" w:cs="Segoe UI"/>
              <w:sz w:val="22"/>
              <w:szCs w:val="22"/>
            </w:rPr>
          </w:rPrChange>
        </w:rPr>
        <w:t>, res, next</w:t>
      </w:r>
      <w:r w:rsidRPr="00E01AD4">
        <w:rPr>
          <w:rStyle w:val="HTMLCode"/>
          <w:rFonts w:ascii="Segoe UI" w:hAnsi="Segoe UI" w:cs="Segoe UI"/>
          <w:sz w:val="22"/>
          <w:rPrChange w:id="214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) =&gt; {</w:t>
      </w:r>
    </w:p>
    <w:p w:rsidR="00774FE0" w:rsidRPr="00E01AD4" w:rsidRDefault="00774FE0" w:rsidP="00774FE0">
      <w:pPr>
        <w:pStyle w:val="HTMLPreformatted"/>
        <w:rPr>
          <w:rStyle w:val="HTMLCode"/>
          <w:rFonts w:ascii="Segoe UI" w:hAnsi="Segoe UI" w:cs="Segoe UI"/>
          <w:sz w:val="22"/>
          <w:rPrChange w:id="214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15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</w:t>
      </w:r>
      <w:r w:rsidRPr="00E01AD4">
        <w:rPr>
          <w:rStyle w:val="hljs-keyword"/>
          <w:rFonts w:ascii="Segoe UI" w:eastAsiaTheme="majorEastAsia" w:hAnsi="Segoe UI" w:cs="Segoe UI"/>
          <w:sz w:val="22"/>
          <w:rPrChange w:id="2151" w:author="Adela" w:date="2025-10-22T21:06:00Z">
            <w:rPr>
              <w:rStyle w:val="hljs-keyword"/>
              <w:rFonts w:ascii="Segoe UI" w:eastAsiaTheme="majorEastAsia" w:hAnsi="Segoe UI" w:cs="Segoe UI"/>
              <w:sz w:val="22"/>
              <w:szCs w:val="22"/>
            </w:rPr>
          </w:rPrChange>
        </w:rPr>
        <w:t>if</w:t>
      </w:r>
      <w:r w:rsidRPr="00E01AD4">
        <w:rPr>
          <w:rStyle w:val="HTMLCode"/>
          <w:rFonts w:ascii="Segoe UI" w:hAnsi="Segoe UI" w:cs="Segoe UI"/>
          <w:sz w:val="22"/>
          <w:rPrChange w:id="215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proofErr w:type="gramStart"/>
      <w:r w:rsidRPr="00E01AD4">
        <w:rPr>
          <w:rStyle w:val="HTMLCode"/>
          <w:rFonts w:ascii="Segoe UI" w:hAnsi="Segoe UI" w:cs="Segoe UI"/>
          <w:sz w:val="22"/>
          <w:rPrChange w:id="215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(!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15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roles</w:t>
      </w:r>
      <w:proofErr w:type="gramEnd"/>
      <w:r w:rsidRPr="00E01AD4">
        <w:rPr>
          <w:rStyle w:val="HTMLCode"/>
          <w:rFonts w:ascii="Segoe UI" w:hAnsi="Segoe UI" w:cs="Segoe UI"/>
          <w:sz w:val="22"/>
          <w:rPrChange w:id="215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.</w:t>
      </w:r>
      <w:r w:rsidRPr="00E01AD4">
        <w:rPr>
          <w:rStyle w:val="hljs-title"/>
          <w:rFonts w:ascii="Segoe UI" w:hAnsi="Segoe UI" w:cs="Segoe UI"/>
          <w:sz w:val="22"/>
          <w:rPrChange w:id="2156" w:author="Adela" w:date="2025-10-22T21:06:00Z">
            <w:rPr>
              <w:rStyle w:val="hljs-title"/>
              <w:rFonts w:ascii="Segoe UI" w:hAnsi="Segoe UI" w:cs="Segoe UI"/>
              <w:sz w:val="22"/>
              <w:szCs w:val="22"/>
            </w:rPr>
          </w:rPrChange>
        </w:rPr>
        <w:t>includes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15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(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15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req.</w:t>
      </w:r>
      <w:r w:rsidRPr="00E01AD4">
        <w:rPr>
          <w:rStyle w:val="hljs-property"/>
          <w:rFonts w:ascii="Segoe UI" w:eastAsiaTheme="majorEastAsia" w:hAnsi="Segoe UI" w:cs="Segoe UI"/>
          <w:sz w:val="22"/>
          <w:rPrChange w:id="2159" w:author="Adela" w:date="2025-10-22T21:06:00Z">
            <w:rPr>
              <w:rStyle w:val="hljs-property"/>
              <w:rFonts w:ascii="Segoe UI" w:eastAsiaTheme="majorEastAsia" w:hAnsi="Segoe UI" w:cs="Segoe UI"/>
              <w:sz w:val="22"/>
              <w:szCs w:val="22"/>
            </w:rPr>
          </w:rPrChange>
        </w:rPr>
        <w:t>user</w:t>
      </w:r>
      <w:r w:rsidRPr="00E01AD4">
        <w:rPr>
          <w:rStyle w:val="HTMLCode"/>
          <w:rFonts w:ascii="Segoe UI" w:hAnsi="Segoe UI" w:cs="Segoe UI"/>
          <w:sz w:val="22"/>
          <w:rPrChange w:id="216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.</w:t>
      </w:r>
      <w:r w:rsidRPr="00E01AD4">
        <w:rPr>
          <w:rStyle w:val="hljs-property"/>
          <w:rFonts w:ascii="Segoe UI" w:eastAsiaTheme="majorEastAsia" w:hAnsi="Segoe UI" w:cs="Segoe UI"/>
          <w:sz w:val="22"/>
          <w:rPrChange w:id="2161" w:author="Adela" w:date="2025-10-22T21:06:00Z">
            <w:rPr>
              <w:rStyle w:val="hljs-property"/>
              <w:rFonts w:ascii="Segoe UI" w:eastAsiaTheme="majorEastAsia" w:hAnsi="Segoe UI" w:cs="Segoe UI"/>
              <w:sz w:val="22"/>
              <w:szCs w:val="22"/>
            </w:rPr>
          </w:rPrChange>
        </w:rPr>
        <w:t>role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16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))</w:t>
      </w:r>
    </w:p>
    <w:p w:rsidR="00774FE0" w:rsidRPr="00E01AD4" w:rsidRDefault="00774FE0" w:rsidP="00774FE0">
      <w:pPr>
        <w:pStyle w:val="HTMLPreformatted"/>
        <w:rPr>
          <w:rStyle w:val="HTMLCode"/>
          <w:rFonts w:ascii="Segoe UI" w:hAnsi="Segoe UI" w:cs="Segoe UI"/>
          <w:sz w:val="22"/>
          <w:rPrChange w:id="216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16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  </w:t>
      </w:r>
      <w:r w:rsidRPr="00E01AD4">
        <w:rPr>
          <w:rStyle w:val="hljs-keyword"/>
          <w:rFonts w:ascii="Segoe UI" w:eastAsiaTheme="majorEastAsia" w:hAnsi="Segoe UI" w:cs="Segoe UI"/>
          <w:sz w:val="22"/>
          <w:rPrChange w:id="2165" w:author="Adela" w:date="2025-10-22T21:06:00Z">
            <w:rPr>
              <w:rStyle w:val="hljs-keyword"/>
              <w:rFonts w:ascii="Segoe UI" w:eastAsiaTheme="majorEastAsia" w:hAnsi="Segoe UI" w:cs="Segoe UI"/>
              <w:sz w:val="22"/>
              <w:szCs w:val="22"/>
            </w:rPr>
          </w:rPrChange>
        </w:rPr>
        <w:t>return</w:t>
      </w:r>
      <w:r w:rsidRPr="00E01AD4">
        <w:rPr>
          <w:rStyle w:val="HTMLCode"/>
          <w:rFonts w:ascii="Segoe UI" w:hAnsi="Segoe UI" w:cs="Segoe UI"/>
          <w:sz w:val="22"/>
          <w:rPrChange w:id="216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</w:t>
      </w:r>
      <w:proofErr w:type="spellStart"/>
      <w:proofErr w:type="gramStart"/>
      <w:r w:rsidRPr="00E01AD4">
        <w:rPr>
          <w:rStyle w:val="HTMLCode"/>
          <w:rFonts w:ascii="Segoe UI" w:hAnsi="Segoe UI" w:cs="Segoe UI"/>
          <w:sz w:val="22"/>
          <w:rPrChange w:id="216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res.</w:t>
      </w:r>
      <w:r w:rsidRPr="00E01AD4">
        <w:rPr>
          <w:rStyle w:val="hljs-title"/>
          <w:rFonts w:ascii="Segoe UI" w:hAnsi="Segoe UI" w:cs="Segoe UI"/>
          <w:sz w:val="22"/>
          <w:rPrChange w:id="2168" w:author="Adela" w:date="2025-10-22T21:06:00Z">
            <w:rPr>
              <w:rStyle w:val="hljs-title"/>
              <w:rFonts w:ascii="Segoe UI" w:hAnsi="Segoe UI" w:cs="Segoe UI"/>
              <w:sz w:val="22"/>
              <w:szCs w:val="22"/>
            </w:rPr>
          </w:rPrChange>
        </w:rPr>
        <w:t>status</w:t>
      </w:r>
      <w:proofErr w:type="spellEnd"/>
      <w:proofErr w:type="gramEnd"/>
      <w:r w:rsidRPr="00E01AD4">
        <w:rPr>
          <w:rStyle w:val="HTMLCode"/>
          <w:rFonts w:ascii="Segoe UI" w:hAnsi="Segoe UI" w:cs="Segoe UI"/>
          <w:sz w:val="22"/>
          <w:rPrChange w:id="216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(</w:t>
      </w:r>
      <w:r w:rsidRPr="00E01AD4">
        <w:rPr>
          <w:rStyle w:val="hljs-number"/>
          <w:rFonts w:ascii="Segoe UI" w:eastAsiaTheme="majorEastAsia" w:hAnsi="Segoe UI" w:cs="Segoe UI"/>
          <w:sz w:val="22"/>
          <w:rPrChange w:id="2170" w:author="Adela" w:date="2025-10-22T21:06:00Z">
            <w:rPr>
              <w:rStyle w:val="hljs-number"/>
              <w:rFonts w:ascii="Segoe UI" w:eastAsiaTheme="majorEastAsia" w:hAnsi="Segoe UI" w:cs="Segoe UI"/>
              <w:sz w:val="22"/>
              <w:szCs w:val="22"/>
            </w:rPr>
          </w:rPrChange>
        </w:rPr>
        <w:t>403</w:t>
      </w:r>
      <w:r w:rsidRPr="00E01AD4">
        <w:rPr>
          <w:rStyle w:val="HTMLCode"/>
          <w:rFonts w:ascii="Segoe UI" w:hAnsi="Segoe UI" w:cs="Segoe UI"/>
          <w:sz w:val="22"/>
          <w:rPrChange w:id="217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).</w:t>
      </w:r>
      <w:proofErr w:type="spellStart"/>
      <w:r w:rsidRPr="00E01AD4">
        <w:rPr>
          <w:rStyle w:val="hljs-title"/>
          <w:rFonts w:ascii="Segoe UI" w:hAnsi="Segoe UI" w:cs="Segoe UI"/>
          <w:sz w:val="22"/>
          <w:rPrChange w:id="2172" w:author="Adela" w:date="2025-10-22T21:06:00Z">
            <w:rPr>
              <w:rStyle w:val="hljs-title"/>
              <w:rFonts w:ascii="Segoe UI" w:hAnsi="Segoe UI" w:cs="Segoe UI"/>
              <w:sz w:val="22"/>
              <w:szCs w:val="22"/>
            </w:rPr>
          </w:rPrChange>
        </w:rPr>
        <w:t>json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17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({ </w:t>
      </w:r>
      <w:r w:rsidRPr="00E01AD4">
        <w:rPr>
          <w:rStyle w:val="hljs-attr"/>
          <w:rFonts w:ascii="Segoe UI" w:hAnsi="Segoe UI" w:cs="Segoe UI"/>
          <w:sz w:val="22"/>
          <w:rPrChange w:id="2174" w:author="Adela" w:date="2025-10-22T21:06:00Z">
            <w:rPr>
              <w:rStyle w:val="hljs-attr"/>
              <w:rFonts w:ascii="Segoe UI" w:hAnsi="Segoe UI" w:cs="Segoe UI"/>
              <w:sz w:val="22"/>
              <w:szCs w:val="22"/>
            </w:rPr>
          </w:rPrChange>
        </w:rPr>
        <w:t>message</w:t>
      </w:r>
      <w:r w:rsidRPr="00E01AD4">
        <w:rPr>
          <w:rStyle w:val="HTMLCode"/>
          <w:rFonts w:ascii="Segoe UI" w:hAnsi="Segoe UI" w:cs="Segoe UI"/>
          <w:sz w:val="22"/>
          <w:rPrChange w:id="217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: </w:t>
      </w:r>
      <w:r w:rsidRPr="00E01AD4">
        <w:rPr>
          <w:rStyle w:val="hljs-string"/>
          <w:rFonts w:ascii="Segoe UI" w:hAnsi="Segoe UI" w:cs="Segoe UI"/>
          <w:sz w:val="22"/>
          <w:rPrChange w:id="2176" w:author="Adela" w:date="2025-10-22T21:06:00Z">
            <w:rPr>
              <w:rStyle w:val="hljs-string"/>
              <w:rFonts w:ascii="Segoe UI" w:hAnsi="Segoe UI" w:cs="Segoe UI"/>
              <w:sz w:val="22"/>
              <w:szCs w:val="22"/>
            </w:rPr>
          </w:rPrChange>
        </w:rPr>
        <w:t>"Access Denied"</w:t>
      </w:r>
      <w:r w:rsidRPr="00E01AD4">
        <w:rPr>
          <w:rStyle w:val="HTMLCode"/>
          <w:rFonts w:ascii="Segoe UI" w:hAnsi="Segoe UI" w:cs="Segoe UI"/>
          <w:sz w:val="22"/>
          <w:rPrChange w:id="217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});</w:t>
      </w:r>
    </w:p>
    <w:p w:rsidR="00774FE0" w:rsidRPr="00E01AD4" w:rsidRDefault="00774FE0" w:rsidP="00774FE0">
      <w:pPr>
        <w:pStyle w:val="HTMLPreformatted"/>
        <w:rPr>
          <w:rStyle w:val="HTMLCode"/>
          <w:rFonts w:ascii="Segoe UI" w:hAnsi="Segoe UI" w:cs="Segoe UI"/>
          <w:sz w:val="22"/>
          <w:rPrChange w:id="217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17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  </w:t>
      </w:r>
      <w:proofErr w:type="gramStart"/>
      <w:r w:rsidRPr="00E01AD4">
        <w:rPr>
          <w:rStyle w:val="hljs-title"/>
          <w:rFonts w:ascii="Segoe UI" w:hAnsi="Segoe UI" w:cs="Segoe UI"/>
          <w:sz w:val="22"/>
          <w:rPrChange w:id="2180" w:author="Adela" w:date="2025-10-22T21:06:00Z">
            <w:rPr>
              <w:rStyle w:val="hljs-title"/>
              <w:rFonts w:ascii="Segoe UI" w:hAnsi="Segoe UI" w:cs="Segoe UI"/>
              <w:sz w:val="22"/>
              <w:szCs w:val="22"/>
            </w:rPr>
          </w:rPrChange>
        </w:rPr>
        <w:t>next</w:t>
      </w:r>
      <w:r w:rsidRPr="00E01AD4">
        <w:rPr>
          <w:rStyle w:val="HTMLCode"/>
          <w:rFonts w:ascii="Segoe UI" w:hAnsi="Segoe UI" w:cs="Segoe UI"/>
          <w:sz w:val="22"/>
          <w:rPrChange w:id="218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(</w:t>
      </w:r>
      <w:proofErr w:type="gramEnd"/>
      <w:r w:rsidRPr="00E01AD4">
        <w:rPr>
          <w:rStyle w:val="HTMLCode"/>
          <w:rFonts w:ascii="Segoe UI" w:hAnsi="Segoe UI" w:cs="Segoe UI"/>
          <w:sz w:val="22"/>
          <w:rPrChange w:id="218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);</w:t>
      </w:r>
    </w:p>
    <w:p w:rsidR="00774FE0" w:rsidRPr="00E01AD4" w:rsidRDefault="00774FE0" w:rsidP="00774FE0">
      <w:pPr>
        <w:pStyle w:val="HTMLPreformatted"/>
        <w:rPr>
          <w:rStyle w:val="HTMLCode"/>
          <w:rFonts w:ascii="Segoe UI" w:hAnsi="Segoe UI" w:cs="Segoe UI"/>
          <w:sz w:val="22"/>
          <w:rPrChange w:id="218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18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};</w:t>
      </w:r>
    </w:p>
    <w:p w:rsidR="00774FE0" w:rsidRPr="00E01AD4" w:rsidRDefault="00774FE0" w:rsidP="00774FE0">
      <w:pPr>
        <w:pStyle w:val="HTMLPreformatted"/>
        <w:rPr>
          <w:rStyle w:val="HTMLCode"/>
          <w:rFonts w:ascii="Segoe UI" w:hAnsi="Segoe UI" w:cs="Segoe UI"/>
          <w:sz w:val="22"/>
          <w:rPrChange w:id="218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18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}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1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18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Best Practice:</w:t>
      </w:r>
      <w:r w:rsidRPr="00E01AD4">
        <w:rPr>
          <w:rFonts w:ascii="Segoe UI" w:hAnsi="Segoe UI" w:cs="Segoe UI"/>
          <w:sz w:val="22"/>
          <w:rPrChange w:id="21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Keep roles and permissions in a centralized </w:t>
      </w:r>
      <w:r w:rsidRPr="00E01AD4">
        <w:rPr>
          <w:rStyle w:val="HTMLCode"/>
          <w:rFonts w:ascii="Segoe UI" w:hAnsi="Segoe UI" w:cs="Segoe UI"/>
          <w:sz w:val="22"/>
          <w:rPrChange w:id="219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roles.config.js</w:t>
      </w:r>
      <w:r w:rsidRPr="00E01AD4">
        <w:rPr>
          <w:rFonts w:ascii="Segoe UI" w:hAnsi="Segoe UI" w:cs="Segoe UI"/>
          <w:sz w:val="22"/>
          <w:rPrChange w:id="21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file for easier expansion (e.g., adding doctors or admin sub-roles later).</w:t>
      </w:r>
    </w:p>
    <w:p w:rsidR="00774FE0" w:rsidRPr="00E01AD4" w:rsidRDefault="00E01AD4" w:rsidP="00774FE0">
      <w:pPr>
        <w:rPr>
          <w:del w:id="2192" w:author="Adela" w:date="2025-10-22T21:06:00Z"/>
          <w:rFonts w:ascii="Segoe UI" w:hAnsi="Segoe UI" w:cs="Segoe UI"/>
        </w:rPr>
      </w:pPr>
      <w:del w:id="2193" w:author="Adela" w:date="2025-10-22T21:06:00Z">
        <w:r w:rsidRPr="00E01AD4">
          <w:rPr>
            <w:rFonts w:ascii="Segoe UI" w:hAnsi="Segoe UI" w:cs="Segoe UI"/>
          </w:rPr>
          <w:pict>
            <v:rect id="_x0000_i1073" style="width:0;height:1.5pt" o:hralign="center" o:hrstd="t" o:hr="t" fillcolor="#a0a0a0" stroked="f"/>
          </w:pict>
        </w:r>
      </w:del>
    </w:p>
    <w:p w:rsidR="00774FE0" w:rsidRPr="00E01AD4" w:rsidRDefault="00E01AD4" w:rsidP="00774FE0">
      <w:pPr>
        <w:rPr>
          <w:ins w:id="2194" w:author="Adela" w:date="2025-10-22T21:06:00Z"/>
          <w:rFonts w:ascii="Segoe UI" w:hAnsi="Segoe UI" w:cs="Segoe UI"/>
        </w:rPr>
      </w:pPr>
      <w:ins w:id="2195" w:author="Adela" w:date="2025-10-22T21:06:00Z">
        <w:r w:rsidRPr="00E01AD4">
          <w:rPr>
            <w:rFonts w:ascii="Segoe UI" w:hAnsi="Segoe UI" w:cs="Segoe UI"/>
          </w:rPr>
          <w:pict>
            <v:rect id="_x0000_i1074" style="width:0;height:1.5pt" o:hralign="center" o:hrstd="t" o:hr="t" fillcolor="#a0a0a0" stroked="f"/>
          </w:pict>
        </w:r>
      </w:ins>
    </w:p>
    <w:p w:rsidR="00774FE0" w:rsidRPr="00E01AD4" w:rsidRDefault="00774FE0" w:rsidP="00774FE0">
      <w:pPr>
        <w:pStyle w:val="Heading3"/>
        <w:rPr>
          <w:rFonts w:ascii="Segoe UI" w:hAnsi="Segoe UI" w:cs="Segoe UI"/>
          <w:color w:val="auto"/>
          <w:sz w:val="22"/>
          <w:rPrChange w:id="2196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197" w:name="_Toc211762484"/>
      <w:bookmarkStart w:id="2198" w:name="_Toc212156964"/>
      <w:r w:rsidRPr="00E01AD4">
        <w:rPr>
          <w:rStyle w:val="Strong"/>
          <w:rFonts w:ascii="Segoe UI" w:hAnsi="Segoe UI" w:cs="Segoe UI"/>
          <w:color w:val="auto"/>
          <w:sz w:val="22"/>
        </w:rPr>
        <w:t>7.4 Data Encryption &amp; Protection</w:t>
      </w:r>
      <w:bookmarkEnd w:id="2197"/>
      <w:bookmarkEnd w:id="2198"/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199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A. Encryption at Rest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2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All sensitive data stored in </w:t>
      </w:r>
      <w:r w:rsidRPr="00E01AD4">
        <w:rPr>
          <w:rStyle w:val="Strong"/>
          <w:rFonts w:ascii="Segoe UI" w:hAnsi="Segoe UI" w:cs="Segoe UI"/>
          <w:sz w:val="22"/>
          <w:rPrChange w:id="220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MongoDB Atlas</w:t>
      </w:r>
      <w:r w:rsidRPr="00E01AD4">
        <w:rPr>
          <w:rFonts w:ascii="Segoe UI" w:hAnsi="Segoe UI" w:cs="Segoe UI"/>
          <w:sz w:val="22"/>
          <w:rPrChange w:id="22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is encrypted using </w:t>
      </w:r>
      <w:r w:rsidRPr="00E01AD4">
        <w:rPr>
          <w:rStyle w:val="Strong"/>
          <w:rFonts w:ascii="Segoe UI" w:hAnsi="Segoe UI" w:cs="Segoe UI"/>
          <w:sz w:val="22"/>
          <w:rPrChange w:id="220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AES-256</w:t>
      </w:r>
      <w:r w:rsidRPr="00E01AD4">
        <w:rPr>
          <w:rFonts w:ascii="Segoe UI" w:hAnsi="Segoe UI" w:cs="Segoe UI"/>
          <w:sz w:val="22"/>
          <w:rPrChange w:id="22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at the storage layer.</w:t>
      </w:r>
    </w:p>
    <w:p w:rsidR="00774FE0" w:rsidRPr="00E01AD4" w:rsidRDefault="00774FE0" w:rsidP="00774FE0">
      <w:pPr>
        <w:pStyle w:val="NormalWeb"/>
        <w:numPr>
          <w:ilvl w:val="0"/>
          <w:numId w:val="78"/>
        </w:numPr>
        <w:rPr>
          <w:rFonts w:ascii="Segoe UI" w:hAnsi="Segoe UI" w:cs="Segoe UI"/>
          <w:sz w:val="22"/>
          <w:rPrChange w:id="22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20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MongoDB Atlas Encryption:</w:t>
      </w:r>
      <w:r w:rsidRPr="00E01AD4">
        <w:rPr>
          <w:rFonts w:ascii="Segoe UI" w:hAnsi="Segoe UI" w:cs="Segoe UI"/>
          <w:sz w:val="22"/>
          <w:rPrChange w:id="22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Handles automatic field-level encryption for PHI (Protected Health Information) such as names, emails, and mood entries.</w:t>
      </w:r>
    </w:p>
    <w:p w:rsidR="00774FE0" w:rsidRPr="00E01AD4" w:rsidRDefault="00774FE0" w:rsidP="00774FE0">
      <w:pPr>
        <w:pStyle w:val="NormalWeb"/>
        <w:numPr>
          <w:ilvl w:val="0"/>
          <w:numId w:val="78"/>
        </w:numPr>
        <w:rPr>
          <w:rFonts w:ascii="Segoe UI" w:hAnsi="Segoe UI" w:cs="Segoe UI"/>
          <w:sz w:val="22"/>
          <w:rPrChange w:id="22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21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Custom Field Encryption:</w:t>
      </w:r>
      <w:r w:rsidRPr="00E01AD4">
        <w:rPr>
          <w:rFonts w:ascii="Segoe UI" w:hAnsi="Segoe UI" w:cs="Segoe UI"/>
          <w:sz w:val="22"/>
          <w:rPrChange w:id="22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Implemented using the </w:t>
      </w:r>
      <w:r w:rsidRPr="00E01AD4">
        <w:rPr>
          <w:rStyle w:val="HTMLCode"/>
          <w:rFonts w:ascii="Segoe UI" w:hAnsi="Segoe UI" w:cs="Segoe UI"/>
          <w:sz w:val="22"/>
          <w:rPrChange w:id="221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crypto</w:t>
      </w:r>
      <w:r w:rsidRPr="00E01AD4">
        <w:rPr>
          <w:rFonts w:ascii="Segoe UI" w:hAnsi="Segoe UI" w:cs="Segoe UI"/>
          <w:sz w:val="22"/>
          <w:rPrChange w:id="22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library for highly sensitive fields before saving to the database (e.g., user notes).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21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B. Encryption in Transit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2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All communication between frontend, backend, and third-party services (Firebase, GCP, </w:t>
      </w:r>
      <w:proofErr w:type="spellStart"/>
      <w:r w:rsidRPr="00E01AD4">
        <w:rPr>
          <w:rFonts w:ascii="Segoe UI" w:hAnsi="Segoe UI" w:cs="Segoe UI"/>
          <w:sz w:val="22"/>
          <w:rPrChange w:id="22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Cloudinary</w:t>
      </w:r>
      <w:proofErr w:type="spellEnd"/>
      <w:r w:rsidRPr="00E01AD4">
        <w:rPr>
          <w:rFonts w:ascii="Segoe UI" w:hAnsi="Segoe UI" w:cs="Segoe UI"/>
          <w:sz w:val="22"/>
          <w:rPrChange w:id="22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) uses </w:t>
      </w:r>
      <w:r w:rsidRPr="00E01AD4">
        <w:rPr>
          <w:rStyle w:val="Strong"/>
          <w:rFonts w:ascii="Segoe UI" w:hAnsi="Segoe UI" w:cs="Segoe UI"/>
          <w:sz w:val="22"/>
          <w:rPrChange w:id="221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HTTPS with TLS 1.2+</w:t>
      </w:r>
      <w:r w:rsidRPr="00E01AD4">
        <w:rPr>
          <w:rFonts w:ascii="Segoe UI" w:hAnsi="Segoe UI" w:cs="Segoe UI"/>
          <w:sz w:val="22"/>
          <w:rPrChange w:id="22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  <w:r w:rsidRPr="00E01AD4">
        <w:rPr>
          <w:rFonts w:ascii="Segoe UI" w:hAnsi="Segoe UI" w:cs="Segoe UI"/>
          <w:sz w:val="22"/>
          <w:rPrChange w:id="22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Self-signed certificates are used in development, and verified SSL certificates in production (via Let’s Encrypt or GCP-managed SSL).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22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C. Password Security</w:t>
      </w:r>
    </w:p>
    <w:p w:rsidR="00774FE0" w:rsidRPr="00E01AD4" w:rsidRDefault="00774FE0" w:rsidP="00774FE0">
      <w:pPr>
        <w:pStyle w:val="NormalWeb"/>
        <w:numPr>
          <w:ilvl w:val="0"/>
          <w:numId w:val="79"/>
        </w:numPr>
        <w:rPr>
          <w:rFonts w:ascii="Segoe UI" w:hAnsi="Segoe UI" w:cs="Segoe UI"/>
          <w:sz w:val="22"/>
          <w:rPrChange w:id="22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Passwords are </w:t>
      </w:r>
      <w:r w:rsidRPr="00E01AD4">
        <w:rPr>
          <w:rStyle w:val="Strong"/>
          <w:rFonts w:ascii="Segoe UI" w:hAnsi="Segoe UI" w:cs="Segoe UI"/>
          <w:sz w:val="22"/>
          <w:rPrChange w:id="222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never stored in plain text</w:t>
      </w:r>
      <w:r w:rsidRPr="00E01AD4">
        <w:rPr>
          <w:rFonts w:ascii="Segoe UI" w:hAnsi="Segoe UI" w:cs="Segoe UI"/>
          <w:sz w:val="22"/>
          <w:rPrChange w:id="22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774FE0" w:rsidRPr="00E01AD4" w:rsidRDefault="00774FE0" w:rsidP="00774FE0">
      <w:pPr>
        <w:pStyle w:val="NormalWeb"/>
        <w:numPr>
          <w:ilvl w:val="0"/>
          <w:numId w:val="79"/>
        </w:numPr>
        <w:rPr>
          <w:rFonts w:ascii="Segoe UI" w:hAnsi="Segoe UI" w:cs="Segoe UI"/>
          <w:sz w:val="22"/>
          <w:rPrChange w:id="22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Each password is hashed with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22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bcrypt</w:t>
      </w:r>
      <w:proofErr w:type="spellEnd"/>
      <w:r w:rsidRPr="00E01AD4">
        <w:rPr>
          <w:rStyle w:val="Strong"/>
          <w:rFonts w:ascii="Segoe UI" w:hAnsi="Segoe UI" w:cs="Segoe UI"/>
          <w:sz w:val="22"/>
          <w:rPrChange w:id="223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(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23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saltRounds</w:t>
      </w:r>
      <w:proofErr w:type="spellEnd"/>
      <w:r w:rsidRPr="00E01AD4">
        <w:rPr>
          <w:rStyle w:val="Strong"/>
          <w:rFonts w:ascii="Segoe UI" w:hAnsi="Segoe UI" w:cs="Segoe UI"/>
          <w:sz w:val="22"/>
          <w:rPrChange w:id="223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= 10)</w:t>
      </w:r>
      <w:r w:rsidRPr="00E01AD4">
        <w:rPr>
          <w:rFonts w:ascii="Segoe UI" w:hAnsi="Segoe UI" w:cs="Segoe UI"/>
          <w:sz w:val="22"/>
          <w:rPrChange w:id="22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774FE0" w:rsidRPr="00E01AD4" w:rsidRDefault="00774FE0" w:rsidP="00774FE0">
      <w:pPr>
        <w:pStyle w:val="NormalWeb"/>
        <w:numPr>
          <w:ilvl w:val="0"/>
          <w:numId w:val="79"/>
        </w:numPr>
        <w:rPr>
          <w:rFonts w:ascii="Segoe UI" w:hAnsi="Segoe UI" w:cs="Segoe UI"/>
          <w:sz w:val="22"/>
          <w:rPrChange w:id="22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Implement rate limiting on login endpoints to prevent brute-force attacks.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23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D. API Key Management</w:t>
      </w:r>
    </w:p>
    <w:p w:rsidR="00774FE0" w:rsidRPr="00E01AD4" w:rsidRDefault="00774FE0" w:rsidP="00774FE0">
      <w:pPr>
        <w:pStyle w:val="NormalWeb"/>
        <w:numPr>
          <w:ilvl w:val="0"/>
          <w:numId w:val="80"/>
        </w:numPr>
        <w:rPr>
          <w:rFonts w:ascii="Segoe UI" w:hAnsi="Segoe UI" w:cs="Segoe UI"/>
          <w:sz w:val="22"/>
          <w:rPrChange w:id="22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Third-party API keys (Firebase, </w:t>
      </w:r>
      <w:proofErr w:type="spellStart"/>
      <w:r w:rsidRPr="00E01AD4">
        <w:rPr>
          <w:rFonts w:ascii="Segoe UI" w:hAnsi="Segoe UI" w:cs="Segoe UI"/>
          <w:sz w:val="22"/>
          <w:rPrChange w:id="22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Cloudinary</w:t>
      </w:r>
      <w:proofErr w:type="spellEnd"/>
      <w:r w:rsidRPr="00E01AD4">
        <w:rPr>
          <w:rFonts w:ascii="Segoe UI" w:hAnsi="Segoe UI" w:cs="Segoe UI"/>
          <w:sz w:val="22"/>
          <w:rPrChange w:id="22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GCP) are stored in </w:t>
      </w:r>
      <w:r w:rsidRPr="00E01AD4">
        <w:rPr>
          <w:rStyle w:val="Strong"/>
          <w:rFonts w:ascii="Segoe UI" w:hAnsi="Segoe UI" w:cs="Segoe UI"/>
          <w:sz w:val="22"/>
          <w:rPrChange w:id="224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environment variables</w:t>
      </w:r>
      <w:r w:rsidRPr="00E01AD4">
        <w:rPr>
          <w:rFonts w:ascii="Segoe UI" w:hAnsi="Segoe UI" w:cs="Segoe UI"/>
          <w:sz w:val="22"/>
          <w:rPrChange w:id="22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</w:t>
      </w:r>
      <w:proofErr w:type="gramStart"/>
      <w:r w:rsidRPr="00E01AD4">
        <w:rPr>
          <w:rFonts w:ascii="Segoe UI" w:hAnsi="Segoe UI" w:cs="Segoe UI"/>
          <w:sz w:val="22"/>
          <w:rPrChange w:id="22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(</w:t>
      </w:r>
      <w:r w:rsidRPr="00E01AD4">
        <w:rPr>
          <w:rStyle w:val="HTMLCode"/>
          <w:rFonts w:ascii="Segoe UI" w:hAnsi="Segoe UI" w:cs="Segoe UI"/>
          <w:sz w:val="22"/>
          <w:rPrChange w:id="224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24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env</w:t>
      </w:r>
      <w:proofErr w:type="spellEnd"/>
      <w:proofErr w:type="gramEnd"/>
      <w:r w:rsidRPr="00E01AD4">
        <w:rPr>
          <w:rFonts w:ascii="Segoe UI" w:hAnsi="Segoe UI" w:cs="Segoe UI"/>
          <w:sz w:val="22"/>
          <w:rPrChange w:id="22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) or </w:t>
      </w:r>
      <w:r w:rsidRPr="00E01AD4">
        <w:rPr>
          <w:rStyle w:val="Strong"/>
          <w:rFonts w:ascii="Segoe UI" w:hAnsi="Segoe UI" w:cs="Segoe UI"/>
          <w:sz w:val="22"/>
          <w:rPrChange w:id="224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GCP Secrets Manager</w:t>
      </w:r>
      <w:r w:rsidRPr="00E01AD4">
        <w:rPr>
          <w:rFonts w:ascii="Segoe UI" w:hAnsi="Segoe UI" w:cs="Segoe UI"/>
          <w:sz w:val="22"/>
          <w:rPrChange w:id="22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774FE0" w:rsidRPr="00E01AD4" w:rsidRDefault="00774FE0" w:rsidP="00774FE0">
      <w:pPr>
        <w:pStyle w:val="NormalWeb"/>
        <w:numPr>
          <w:ilvl w:val="0"/>
          <w:numId w:val="80"/>
        </w:numPr>
        <w:rPr>
          <w:rFonts w:ascii="Segoe UI" w:hAnsi="Segoe UI" w:cs="Segoe UI"/>
          <w:sz w:val="22"/>
          <w:rPrChange w:id="22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5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Never hard-coded or exposed in version control.</w:t>
      </w:r>
    </w:p>
    <w:p w:rsidR="00774FE0" w:rsidRPr="00E01AD4" w:rsidRDefault="00774FE0" w:rsidP="00774FE0">
      <w:pPr>
        <w:pStyle w:val="NormalWeb"/>
        <w:numPr>
          <w:ilvl w:val="0"/>
          <w:numId w:val="80"/>
        </w:numPr>
        <w:rPr>
          <w:rFonts w:ascii="Segoe UI" w:hAnsi="Segoe UI" w:cs="Segoe UI"/>
          <w:sz w:val="22"/>
          <w:rPrChange w:id="225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Accessed through environment-specific configurations only.</w:t>
      </w:r>
    </w:p>
    <w:p w:rsidR="00774FE0" w:rsidRPr="00E01AD4" w:rsidRDefault="00E01AD4" w:rsidP="00774FE0">
      <w:pPr>
        <w:rPr>
          <w:del w:id="2253" w:author="Adela" w:date="2025-10-22T21:06:00Z"/>
          <w:rFonts w:ascii="Segoe UI" w:hAnsi="Segoe UI" w:cs="Segoe UI"/>
        </w:rPr>
      </w:pPr>
      <w:del w:id="2254" w:author="Adela" w:date="2025-10-22T21:06:00Z">
        <w:r w:rsidRPr="00E01AD4">
          <w:rPr>
            <w:rFonts w:ascii="Segoe UI" w:hAnsi="Segoe UI" w:cs="Segoe UI"/>
          </w:rPr>
          <w:pict>
            <v:rect id="_x0000_i1075" style="width:0;height:1.5pt" o:hralign="center" o:hrstd="t" o:hr="t" fillcolor="#a0a0a0" stroked="f"/>
          </w:pict>
        </w:r>
      </w:del>
    </w:p>
    <w:p w:rsidR="00774FE0" w:rsidRPr="00E01AD4" w:rsidRDefault="00E01AD4" w:rsidP="00774FE0">
      <w:pPr>
        <w:rPr>
          <w:ins w:id="2255" w:author="Adela" w:date="2025-10-22T21:06:00Z"/>
          <w:rFonts w:ascii="Segoe UI" w:hAnsi="Segoe UI" w:cs="Segoe UI"/>
        </w:rPr>
      </w:pPr>
      <w:ins w:id="2256" w:author="Adela" w:date="2025-10-22T21:06:00Z">
        <w:r w:rsidRPr="00E01AD4">
          <w:rPr>
            <w:rFonts w:ascii="Segoe UI" w:hAnsi="Segoe UI" w:cs="Segoe UI"/>
          </w:rPr>
          <w:pict>
            <v:rect id="_x0000_i1076" style="width:0;height:1.5pt" o:hralign="center" o:hrstd="t" o:hr="t" fillcolor="#a0a0a0" stroked="f"/>
          </w:pict>
        </w:r>
      </w:ins>
    </w:p>
    <w:p w:rsidR="00774FE0" w:rsidRPr="00E01AD4" w:rsidRDefault="00774FE0" w:rsidP="00774FE0">
      <w:pPr>
        <w:pStyle w:val="Heading3"/>
        <w:rPr>
          <w:rFonts w:ascii="Segoe UI" w:hAnsi="Segoe UI" w:cs="Segoe UI"/>
          <w:color w:val="auto"/>
          <w:sz w:val="22"/>
          <w:rPrChange w:id="2257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258" w:name="_Toc211762485"/>
      <w:bookmarkStart w:id="2259" w:name="_Toc212156965"/>
      <w:r w:rsidRPr="00E01AD4">
        <w:rPr>
          <w:rStyle w:val="Strong"/>
          <w:rFonts w:ascii="Segoe UI" w:hAnsi="Segoe UI" w:cs="Segoe UI"/>
          <w:color w:val="auto"/>
          <w:sz w:val="22"/>
        </w:rPr>
        <w:t>7.5 Data Privacy &amp; User Consent</w:t>
      </w:r>
      <w:bookmarkEnd w:id="2258"/>
      <w:bookmarkEnd w:id="2259"/>
    </w:p>
    <w:p w:rsidR="00774FE0" w:rsidRPr="00E01AD4" w:rsidRDefault="00774FE0" w:rsidP="00774FE0">
      <w:pPr>
        <w:pStyle w:val="NormalWeb"/>
        <w:numPr>
          <w:ilvl w:val="0"/>
          <w:numId w:val="81"/>
        </w:numPr>
        <w:rPr>
          <w:rFonts w:ascii="Segoe UI" w:hAnsi="Segoe UI" w:cs="Segoe UI"/>
          <w:sz w:val="22"/>
          <w:rPrChange w:id="22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26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User Consent Control</w:t>
      </w:r>
    </w:p>
    <w:p w:rsidR="00774FE0" w:rsidRPr="00E01AD4" w:rsidRDefault="00774FE0" w:rsidP="00774FE0">
      <w:pPr>
        <w:pStyle w:val="NormalWeb"/>
        <w:numPr>
          <w:ilvl w:val="1"/>
          <w:numId w:val="81"/>
        </w:numPr>
        <w:rPr>
          <w:rFonts w:ascii="Segoe UI" w:hAnsi="Segoe UI" w:cs="Segoe UI"/>
          <w:sz w:val="22"/>
          <w:rPrChange w:id="22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Before collecting data (e.g., mood logs, medication schedules), users are explicitly informed about storage and processing.</w:t>
      </w:r>
    </w:p>
    <w:p w:rsidR="00774FE0" w:rsidRPr="00E01AD4" w:rsidRDefault="00774FE0" w:rsidP="00774FE0">
      <w:pPr>
        <w:pStyle w:val="NormalWeb"/>
        <w:numPr>
          <w:ilvl w:val="1"/>
          <w:numId w:val="81"/>
        </w:numPr>
        <w:rPr>
          <w:rFonts w:ascii="Segoe UI" w:hAnsi="Segoe UI" w:cs="Segoe UI"/>
          <w:sz w:val="22"/>
          <w:rPrChange w:id="22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 digital consent screen appears during onboarding.</w:t>
      </w:r>
    </w:p>
    <w:p w:rsidR="00774FE0" w:rsidRPr="00E01AD4" w:rsidRDefault="00774FE0" w:rsidP="00774FE0">
      <w:pPr>
        <w:pStyle w:val="NormalWeb"/>
        <w:numPr>
          <w:ilvl w:val="0"/>
          <w:numId w:val="81"/>
        </w:numPr>
        <w:rPr>
          <w:rFonts w:ascii="Segoe UI" w:hAnsi="Segoe UI" w:cs="Segoe UI"/>
          <w:sz w:val="22"/>
          <w:rPrChange w:id="22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26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Data Ownership</w:t>
      </w:r>
    </w:p>
    <w:p w:rsidR="00774FE0" w:rsidRPr="00E01AD4" w:rsidRDefault="00774FE0" w:rsidP="00774FE0">
      <w:pPr>
        <w:pStyle w:val="NormalWeb"/>
        <w:numPr>
          <w:ilvl w:val="1"/>
          <w:numId w:val="81"/>
        </w:numPr>
        <w:rPr>
          <w:rFonts w:ascii="Segoe UI" w:hAnsi="Segoe UI" w:cs="Segoe UI"/>
          <w:sz w:val="22"/>
          <w:rPrChange w:id="22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Users retain full ownership of their data.</w:t>
      </w:r>
    </w:p>
    <w:p w:rsidR="00774FE0" w:rsidRPr="00E01AD4" w:rsidRDefault="00774FE0" w:rsidP="00774FE0">
      <w:pPr>
        <w:pStyle w:val="NormalWeb"/>
        <w:numPr>
          <w:ilvl w:val="1"/>
          <w:numId w:val="81"/>
        </w:numPr>
        <w:rPr>
          <w:rFonts w:ascii="Segoe UI" w:hAnsi="Segoe UI" w:cs="Segoe UI"/>
          <w:sz w:val="22"/>
          <w:rPrChange w:id="22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22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22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only processes and stores information as required for app functionality.</w:t>
      </w:r>
    </w:p>
    <w:p w:rsidR="00774FE0" w:rsidRPr="00E01AD4" w:rsidRDefault="00774FE0" w:rsidP="00774FE0">
      <w:pPr>
        <w:pStyle w:val="NormalWeb"/>
        <w:numPr>
          <w:ilvl w:val="0"/>
          <w:numId w:val="81"/>
        </w:numPr>
        <w:rPr>
          <w:rFonts w:ascii="Segoe UI" w:hAnsi="Segoe UI" w:cs="Segoe UI"/>
          <w:sz w:val="22"/>
          <w:rPrChange w:id="22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27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Right to Erasure (GDPR)</w:t>
      </w:r>
    </w:p>
    <w:p w:rsidR="00774FE0" w:rsidRPr="00E01AD4" w:rsidRDefault="00774FE0" w:rsidP="00774FE0">
      <w:pPr>
        <w:pStyle w:val="NormalWeb"/>
        <w:numPr>
          <w:ilvl w:val="1"/>
          <w:numId w:val="81"/>
        </w:numPr>
        <w:rPr>
          <w:rFonts w:ascii="Segoe UI" w:hAnsi="Segoe UI" w:cs="Segoe UI"/>
          <w:sz w:val="22"/>
          <w:rPrChange w:id="22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Users can permanently delete their accounts.</w:t>
      </w:r>
    </w:p>
    <w:p w:rsidR="00774FE0" w:rsidRPr="00E01AD4" w:rsidRDefault="00774FE0" w:rsidP="00774FE0">
      <w:pPr>
        <w:pStyle w:val="NormalWeb"/>
        <w:numPr>
          <w:ilvl w:val="1"/>
          <w:numId w:val="81"/>
        </w:numPr>
        <w:rPr>
          <w:rFonts w:ascii="Segoe UI" w:hAnsi="Segoe UI" w:cs="Segoe UI"/>
          <w:sz w:val="22"/>
          <w:rPrChange w:id="22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 delete request triggers data removal from MongoDB, Firebase, and </w:t>
      </w:r>
      <w:proofErr w:type="spellStart"/>
      <w:r w:rsidRPr="00E01AD4">
        <w:rPr>
          <w:rFonts w:ascii="Segoe UI" w:hAnsi="Segoe UI" w:cs="Segoe UI"/>
          <w:sz w:val="22"/>
          <w:rPrChange w:id="22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Cloudinary</w:t>
      </w:r>
      <w:proofErr w:type="spellEnd"/>
      <w:r w:rsidRPr="00E01AD4">
        <w:rPr>
          <w:rFonts w:ascii="Segoe UI" w:hAnsi="Segoe UI" w:cs="Segoe UI"/>
          <w:sz w:val="22"/>
          <w:rPrChange w:id="22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storage.</w:t>
      </w:r>
    </w:p>
    <w:p w:rsidR="00774FE0" w:rsidRPr="00E01AD4" w:rsidRDefault="00774FE0" w:rsidP="00774FE0">
      <w:pPr>
        <w:pStyle w:val="NormalWeb"/>
        <w:numPr>
          <w:ilvl w:val="0"/>
          <w:numId w:val="81"/>
        </w:numPr>
        <w:rPr>
          <w:rFonts w:ascii="Segoe UI" w:hAnsi="Segoe UI" w:cs="Segoe UI"/>
          <w:sz w:val="22"/>
          <w:rPrChange w:id="22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28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Anonymized Analytics</w:t>
      </w:r>
    </w:p>
    <w:p w:rsidR="00774FE0" w:rsidRPr="00E01AD4" w:rsidRDefault="00774FE0" w:rsidP="00774FE0">
      <w:pPr>
        <w:pStyle w:val="NormalWeb"/>
        <w:numPr>
          <w:ilvl w:val="1"/>
          <w:numId w:val="81"/>
        </w:numPr>
        <w:rPr>
          <w:rFonts w:ascii="Segoe UI" w:hAnsi="Segoe UI" w:cs="Segoe UI"/>
          <w:sz w:val="22"/>
          <w:rPrChange w:id="22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AI and analytics phases only use anonymized data (no personal identifiers).</w:t>
      </w:r>
    </w:p>
    <w:p w:rsidR="00774FE0" w:rsidRPr="00E01AD4" w:rsidRDefault="00774FE0" w:rsidP="00774FE0">
      <w:pPr>
        <w:pStyle w:val="NormalWeb"/>
        <w:numPr>
          <w:ilvl w:val="1"/>
          <w:numId w:val="81"/>
        </w:numPr>
        <w:rPr>
          <w:rFonts w:ascii="Segoe UI" w:hAnsi="Segoe UI" w:cs="Segoe UI"/>
          <w:sz w:val="22"/>
          <w:rPrChange w:id="22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Aggregated datasets are used for research insights.</w:t>
      </w:r>
    </w:p>
    <w:p w:rsidR="00774FE0" w:rsidRPr="00E01AD4" w:rsidRDefault="00774FE0" w:rsidP="00774FE0">
      <w:pPr>
        <w:pStyle w:val="NormalWeb"/>
        <w:numPr>
          <w:ilvl w:val="0"/>
          <w:numId w:val="81"/>
        </w:numPr>
        <w:rPr>
          <w:rFonts w:ascii="Segoe UI" w:hAnsi="Segoe UI" w:cs="Segoe UI"/>
          <w:sz w:val="22"/>
          <w:rPrChange w:id="22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28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Consent for Caregiver Sharing</w:t>
      </w:r>
    </w:p>
    <w:p w:rsidR="00774FE0" w:rsidRPr="00E01AD4" w:rsidRDefault="00774FE0" w:rsidP="00774FE0">
      <w:pPr>
        <w:pStyle w:val="NormalWeb"/>
        <w:numPr>
          <w:ilvl w:val="1"/>
          <w:numId w:val="81"/>
        </w:numPr>
        <w:rPr>
          <w:rFonts w:ascii="Segoe UI" w:hAnsi="Segoe UI" w:cs="Segoe UI"/>
          <w:sz w:val="22"/>
          <w:rPrChange w:id="22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Patients grant permission explicitly for caregiver access.</w:t>
      </w:r>
    </w:p>
    <w:p w:rsidR="00774FE0" w:rsidRPr="00E01AD4" w:rsidRDefault="00774FE0" w:rsidP="00774FE0">
      <w:pPr>
        <w:pStyle w:val="NormalWeb"/>
        <w:numPr>
          <w:ilvl w:val="1"/>
          <w:numId w:val="81"/>
        </w:numPr>
        <w:rPr>
          <w:rFonts w:ascii="Segoe UI" w:hAnsi="Segoe UI" w:cs="Segoe UI"/>
          <w:sz w:val="22"/>
          <w:rPrChange w:id="22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2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Each permission token has an expiry and can be revoked instantly.</w:t>
      </w:r>
    </w:p>
    <w:p w:rsidR="00774FE0" w:rsidRPr="00E01AD4" w:rsidRDefault="00E01AD4" w:rsidP="00774FE0">
      <w:pPr>
        <w:rPr>
          <w:del w:id="2293" w:author="Adela" w:date="2025-10-22T21:06:00Z"/>
          <w:rFonts w:ascii="Segoe UI" w:hAnsi="Segoe UI" w:cs="Segoe UI"/>
        </w:rPr>
      </w:pPr>
      <w:del w:id="2294" w:author="Adela" w:date="2025-10-22T21:06:00Z">
        <w:r w:rsidRPr="00E01AD4">
          <w:rPr>
            <w:rFonts w:ascii="Segoe UI" w:hAnsi="Segoe UI" w:cs="Segoe UI"/>
          </w:rPr>
          <w:pict>
            <v:rect id="_x0000_i1077" style="width:0;height:1.5pt" o:hralign="center" o:hrstd="t" o:hr="t" fillcolor="#a0a0a0" stroked="f"/>
          </w:pict>
        </w:r>
      </w:del>
    </w:p>
    <w:p w:rsidR="00774FE0" w:rsidRPr="00E01AD4" w:rsidRDefault="00E01AD4" w:rsidP="00774FE0">
      <w:pPr>
        <w:rPr>
          <w:ins w:id="2295" w:author="Adela" w:date="2025-10-22T21:06:00Z"/>
          <w:rFonts w:ascii="Segoe UI" w:hAnsi="Segoe UI" w:cs="Segoe UI"/>
        </w:rPr>
      </w:pPr>
      <w:ins w:id="2296" w:author="Adela" w:date="2025-10-22T21:06:00Z">
        <w:r w:rsidRPr="00E01AD4">
          <w:rPr>
            <w:rFonts w:ascii="Segoe UI" w:hAnsi="Segoe UI" w:cs="Segoe UI"/>
          </w:rPr>
          <w:pict>
            <v:rect id="_x0000_i1078" style="width:0;height:1.5pt" o:hralign="center" o:hrstd="t" o:hr="t" fillcolor="#a0a0a0" stroked="f"/>
          </w:pict>
        </w:r>
      </w:ins>
    </w:p>
    <w:p w:rsidR="00774FE0" w:rsidRPr="00E01AD4" w:rsidRDefault="00774FE0" w:rsidP="00774FE0">
      <w:pPr>
        <w:pStyle w:val="Heading3"/>
        <w:rPr>
          <w:rFonts w:ascii="Segoe UI" w:hAnsi="Segoe UI" w:cs="Segoe UI"/>
          <w:color w:val="auto"/>
          <w:sz w:val="22"/>
          <w:rPrChange w:id="2297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298" w:name="_Toc211762486"/>
      <w:bookmarkStart w:id="2299" w:name="_Toc212156966"/>
      <w:r w:rsidRPr="00E01AD4">
        <w:rPr>
          <w:rStyle w:val="Strong"/>
          <w:rFonts w:ascii="Segoe UI" w:hAnsi="Segoe UI" w:cs="Segoe UI"/>
          <w:color w:val="auto"/>
          <w:sz w:val="22"/>
        </w:rPr>
        <w:t>7.6 Logging, Auditing &amp; Monitoring</w:t>
      </w:r>
      <w:bookmarkEnd w:id="2298"/>
      <w:bookmarkEnd w:id="2299"/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3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To ensure </w:t>
      </w:r>
      <w:r w:rsidRPr="00E01AD4">
        <w:rPr>
          <w:rStyle w:val="Strong"/>
          <w:rFonts w:ascii="Segoe UI" w:hAnsi="Segoe UI" w:cs="Segoe UI"/>
          <w:sz w:val="22"/>
          <w:rPrChange w:id="230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accountability</w:t>
      </w:r>
      <w:r w:rsidRPr="00E01AD4">
        <w:rPr>
          <w:rFonts w:ascii="Segoe UI" w:hAnsi="Segoe UI" w:cs="Segoe UI"/>
          <w:sz w:val="22"/>
          <w:rPrChange w:id="23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230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traceability</w:t>
      </w:r>
      <w:r w:rsidRPr="00E01AD4">
        <w:rPr>
          <w:rFonts w:ascii="Segoe UI" w:hAnsi="Segoe UI" w:cs="Segoe UI"/>
          <w:sz w:val="22"/>
          <w:rPrChange w:id="23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proofErr w:type="spellStart"/>
      <w:r w:rsidRPr="00E01AD4">
        <w:rPr>
          <w:rFonts w:ascii="Segoe UI" w:hAnsi="Segoe UI" w:cs="Segoe UI"/>
          <w:sz w:val="22"/>
          <w:rPrChange w:id="23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23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logs all critical events.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30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A. Logging</w:t>
      </w:r>
    </w:p>
    <w:p w:rsidR="00774FE0" w:rsidRPr="00E01AD4" w:rsidRDefault="00774FE0" w:rsidP="00774FE0">
      <w:pPr>
        <w:pStyle w:val="NormalWeb"/>
        <w:numPr>
          <w:ilvl w:val="0"/>
          <w:numId w:val="82"/>
        </w:numPr>
        <w:rPr>
          <w:rFonts w:ascii="Segoe UI" w:hAnsi="Segoe UI" w:cs="Segoe UI"/>
          <w:sz w:val="22"/>
          <w:rPrChange w:id="23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31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Winston + PM2</w:t>
      </w:r>
      <w:r w:rsidRPr="00E01AD4">
        <w:rPr>
          <w:rFonts w:ascii="Segoe UI" w:hAnsi="Segoe UI" w:cs="Segoe UI"/>
          <w:sz w:val="22"/>
          <w:rPrChange w:id="23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used for structured application logging.</w:t>
      </w:r>
    </w:p>
    <w:p w:rsidR="00774FE0" w:rsidRPr="00E01AD4" w:rsidRDefault="00774FE0" w:rsidP="00774FE0">
      <w:pPr>
        <w:pStyle w:val="NormalWeb"/>
        <w:numPr>
          <w:ilvl w:val="0"/>
          <w:numId w:val="82"/>
        </w:numPr>
        <w:rPr>
          <w:rFonts w:ascii="Segoe UI" w:hAnsi="Segoe UI" w:cs="Segoe UI"/>
          <w:sz w:val="22"/>
          <w:rPrChange w:id="23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Log events include:</w:t>
      </w:r>
    </w:p>
    <w:p w:rsidR="00774FE0" w:rsidRPr="00E01AD4" w:rsidRDefault="00774FE0" w:rsidP="00774FE0">
      <w:pPr>
        <w:pStyle w:val="NormalWeb"/>
        <w:numPr>
          <w:ilvl w:val="1"/>
          <w:numId w:val="82"/>
        </w:numPr>
        <w:rPr>
          <w:rFonts w:ascii="Segoe UI" w:hAnsi="Segoe UI" w:cs="Segoe UI"/>
          <w:sz w:val="22"/>
          <w:rPrChange w:id="23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User authentication</w:t>
      </w:r>
    </w:p>
    <w:p w:rsidR="00774FE0" w:rsidRPr="00E01AD4" w:rsidRDefault="00774FE0" w:rsidP="00774FE0">
      <w:pPr>
        <w:pStyle w:val="NormalWeb"/>
        <w:numPr>
          <w:ilvl w:val="1"/>
          <w:numId w:val="82"/>
        </w:numPr>
        <w:rPr>
          <w:rFonts w:ascii="Segoe UI" w:hAnsi="Segoe UI" w:cs="Segoe UI"/>
          <w:sz w:val="22"/>
          <w:rPrChange w:id="23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Data modification</w:t>
      </w:r>
    </w:p>
    <w:p w:rsidR="00774FE0" w:rsidRPr="00E01AD4" w:rsidRDefault="00774FE0" w:rsidP="00774FE0">
      <w:pPr>
        <w:pStyle w:val="NormalWeb"/>
        <w:numPr>
          <w:ilvl w:val="1"/>
          <w:numId w:val="82"/>
        </w:numPr>
        <w:rPr>
          <w:rFonts w:ascii="Segoe UI" w:hAnsi="Segoe UI" w:cs="Segoe UI"/>
          <w:sz w:val="22"/>
          <w:rPrChange w:id="23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API errors or failed access attempts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320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B. Audit Trails</w:t>
      </w:r>
    </w:p>
    <w:p w:rsidR="00774FE0" w:rsidRPr="00E01AD4" w:rsidRDefault="00774FE0" w:rsidP="00774FE0">
      <w:pPr>
        <w:pStyle w:val="NormalWeb"/>
        <w:numPr>
          <w:ilvl w:val="0"/>
          <w:numId w:val="83"/>
        </w:numPr>
        <w:rPr>
          <w:rFonts w:ascii="Segoe UI" w:hAnsi="Segoe UI" w:cs="Segoe UI"/>
          <w:sz w:val="22"/>
          <w:rPrChange w:id="23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All sensitive actions stored in an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32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admin_audit</w:t>
      </w:r>
      <w:proofErr w:type="spellEnd"/>
      <w:r w:rsidRPr="00E01AD4">
        <w:rPr>
          <w:rFonts w:ascii="Segoe UI" w:hAnsi="Segoe UI" w:cs="Segoe UI"/>
          <w:sz w:val="22"/>
          <w:rPrChange w:id="23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collection:</w:t>
      </w:r>
    </w:p>
    <w:p w:rsidR="00774FE0" w:rsidRPr="00E01AD4" w:rsidRDefault="00774FE0" w:rsidP="00774FE0">
      <w:pPr>
        <w:pStyle w:val="HTMLPreformatted"/>
        <w:numPr>
          <w:ilvl w:val="0"/>
          <w:numId w:val="83"/>
        </w:numPr>
        <w:tabs>
          <w:tab w:val="clear" w:pos="720"/>
        </w:tabs>
        <w:rPr>
          <w:rStyle w:val="HTMLCode"/>
          <w:rFonts w:ascii="Segoe UI" w:hAnsi="Segoe UI" w:cs="Segoe UI"/>
          <w:sz w:val="22"/>
          <w:rPrChange w:id="232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32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{</w:t>
      </w:r>
    </w:p>
    <w:p w:rsidR="00774FE0" w:rsidRPr="00E01AD4" w:rsidRDefault="00774FE0" w:rsidP="00774FE0">
      <w:pPr>
        <w:pStyle w:val="HTMLPreformatted"/>
        <w:numPr>
          <w:ilvl w:val="0"/>
          <w:numId w:val="83"/>
        </w:numPr>
        <w:tabs>
          <w:tab w:val="clear" w:pos="720"/>
        </w:tabs>
        <w:rPr>
          <w:rStyle w:val="HTMLCode"/>
          <w:rFonts w:ascii="Segoe UI" w:hAnsi="Segoe UI" w:cs="Segoe UI"/>
          <w:sz w:val="22"/>
          <w:rPrChange w:id="232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32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action: </w:t>
      </w:r>
      <w:r w:rsidRPr="00E01AD4">
        <w:rPr>
          <w:rStyle w:val="hljs-string"/>
          <w:rFonts w:ascii="Segoe UI" w:hAnsi="Segoe UI" w:cs="Segoe UI"/>
          <w:sz w:val="22"/>
          <w:rPrChange w:id="2329" w:author="Adela" w:date="2025-10-22T21:06:00Z">
            <w:rPr>
              <w:rStyle w:val="hljs-string"/>
              <w:rFonts w:ascii="Segoe UI" w:hAnsi="Segoe UI" w:cs="Segoe UI"/>
              <w:sz w:val="22"/>
              <w:szCs w:val="22"/>
            </w:rPr>
          </w:rPrChange>
        </w:rPr>
        <w:t>"DELETE_USER"</w:t>
      </w:r>
      <w:r w:rsidRPr="00E01AD4">
        <w:rPr>
          <w:rStyle w:val="HTMLCode"/>
          <w:rFonts w:ascii="Segoe UI" w:hAnsi="Segoe UI" w:cs="Segoe UI"/>
          <w:sz w:val="22"/>
          <w:rPrChange w:id="233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,</w:t>
      </w:r>
    </w:p>
    <w:p w:rsidR="00774FE0" w:rsidRPr="00E01AD4" w:rsidRDefault="00774FE0" w:rsidP="00774FE0">
      <w:pPr>
        <w:pStyle w:val="HTMLPreformatted"/>
        <w:numPr>
          <w:ilvl w:val="0"/>
          <w:numId w:val="83"/>
        </w:numPr>
        <w:tabs>
          <w:tab w:val="clear" w:pos="720"/>
        </w:tabs>
        <w:rPr>
          <w:rStyle w:val="HTMLCode"/>
          <w:rFonts w:ascii="Segoe UI" w:hAnsi="Segoe UI" w:cs="Segoe UI"/>
          <w:sz w:val="22"/>
          <w:rPrChange w:id="233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33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33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performedBy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33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: </w:t>
      </w:r>
      <w:r w:rsidRPr="00E01AD4">
        <w:rPr>
          <w:rStyle w:val="hljs-string"/>
          <w:rFonts w:ascii="Segoe UI" w:hAnsi="Segoe UI" w:cs="Segoe UI"/>
          <w:sz w:val="22"/>
          <w:rPrChange w:id="2335" w:author="Adela" w:date="2025-10-22T21:06:00Z">
            <w:rPr>
              <w:rStyle w:val="hljs-string"/>
              <w:rFonts w:ascii="Segoe UI" w:hAnsi="Segoe UI" w:cs="Segoe UI"/>
              <w:sz w:val="22"/>
              <w:szCs w:val="22"/>
            </w:rPr>
          </w:rPrChange>
        </w:rPr>
        <w:t>"</w:t>
      </w:r>
      <w:proofErr w:type="spellStart"/>
      <w:r w:rsidRPr="00E01AD4">
        <w:rPr>
          <w:rStyle w:val="hljs-string"/>
          <w:rFonts w:ascii="Segoe UI" w:hAnsi="Segoe UI" w:cs="Segoe UI"/>
          <w:sz w:val="22"/>
          <w:rPrChange w:id="2336" w:author="Adela" w:date="2025-10-22T21:06:00Z">
            <w:rPr>
              <w:rStyle w:val="hljs-string"/>
              <w:rFonts w:ascii="Segoe UI" w:hAnsi="Segoe UI" w:cs="Segoe UI"/>
              <w:sz w:val="22"/>
              <w:szCs w:val="22"/>
            </w:rPr>
          </w:rPrChange>
        </w:rPr>
        <w:t>adminID</w:t>
      </w:r>
      <w:proofErr w:type="spellEnd"/>
      <w:r w:rsidRPr="00E01AD4">
        <w:rPr>
          <w:rStyle w:val="hljs-string"/>
          <w:rFonts w:ascii="Segoe UI" w:hAnsi="Segoe UI" w:cs="Segoe UI"/>
          <w:sz w:val="22"/>
          <w:rPrChange w:id="2337" w:author="Adela" w:date="2025-10-22T21:06:00Z">
            <w:rPr>
              <w:rStyle w:val="hljs-string"/>
              <w:rFonts w:ascii="Segoe UI" w:hAnsi="Segoe UI" w:cs="Segoe UI"/>
              <w:sz w:val="22"/>
              <w:szCs w:val="22"/>
            </w:rPr>
          </w:rPrChange>
        </w:rPr>
        <w:t>"</w:t>
      </w:r>
      <w:r w:rsidRPr="00E01AD4">
        <w:rPr>
          <w:rStyle w:val="HTMLCode"/>
          <w:rFonts w:ascii="Segoe UI" w:hAnsi="Segoe UI" w:cs="Segoe UI"/>
          <w:sz w:val="22"/>
          <w:rPrChange w:id="233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,</w:t>
      </w:r>
    </w:p>
    <w:p w:rsidR="00774FE0" w:rsidRPr="00E01AD4" w:rsidRDefault="00774FE0" w:rsidP="00774FE0">
      <w:pPr>
        <w:pStyle w:val="HTMLPreformatted"/>
        <w:numPr>
          <w:ilvl w:val="0"/>
          <w:numId w:val="83"/>
        </w:numPr>
        <w:tabs>
          <w:tab w:val="clear" w:pos="720"/>
        </w:tabs>
        <w:rPr>
          <w:rStyle w:val="HTMLCode"/>
          <w:rFonts w:ascii="Segoe UI" w:hAnsi="Segoe UI" w:cs="Segoe UI"/>
          <w:sz w:val="22"/>
          <w:rPrChange w:id="233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34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target: </w:t>
      </w:r>
      <w:r w:rsidRPr="00E01AD4">
        <w:rPr>
          <w:rStyle w:val="hljs-string"/>
          <w:rFonts w:ascii="Segoe UI" w:hAnsi="Segoe UI" w:cs="Segoe UI"/>
          <w:sz w:val="22"/>
          <w:rPrChange w:id="2341" w:author="Adela" w:date="2025-10-22T21:06:00Z">
            <w:rPr>
              <w:rStyle w:val="hljs-string"/>
              <w:rFonts w:ascii="Segoe UI" w:hAnsi="Segoe UI" w:cs="Segoe UI"/>
              <w:sz w:val="22"/>
              <w:szCs w:val="22"/>
            </w:rPr>
          </w:rPrChange>
        </w:rPr>
        <w:t>"</w:t>
      </w:r>
      <w:proofErr w:type="spellStart"/>
      <w:r w:rsidRPr="00E01AD4">
        <w:rPr>
          <w:rStyle w:val="hljs-string"/>
          <w:rFonts w:ascii="Segoe UI" w:hAnsi="Segoe UI" w:cs="Segoe UI"/>
          <w:sz w:val="22"/>
          <w:rPrChange w:id="2342" w:author="Adela" w:date="2025-10-22T21:06:00Z">
            <w:rPr>
              <w:rStyle w:val="hljs-string"/>
              <w:rFonts w:ascii="Segoe UI" w:hAnsi="Segoe UI" w:cs="Segoe UI"/>
              <w:sz w:val="22"/>
              <w:szCs w:val="22"/>
            </w:rPr>
          </w:rPrChange>
        </w:rPr>
        <w:t>userID</w:t>
      </w:r>
      <w:proofErr w:type="spellEnd"/>
      <w:r w:rsidRPr="00E01AD4">
        <w:rPr>
          <w:rStyle w:val="hljs-string"/>
          <w:rFonts w:ascii="Segoe UI" w:hAnsi="Segoe UI" w:cs="Segoe UI"/>
          <w:sz w:val="22"/>
          <w:rPrChange w:id="2343" w:author="Adela" w:date="2025-10-22T21:06:00Z">
            <w:rPr>
              <w:rStyle w:val="hljs-string"/>
              <w:rFonts w:ascii="Segoe UI" w:hAnsi="Segoe UI" w:cs="Segoe UI"/>
              <w:sz w:val="22"/>
              <w:szCs w:val="22"/>
            </w:rPr>
          </w:rPrChange>
        </w:rPr>
        <w:t>"</w:t>
      </w:r>
      <w:r w:rsidRPr="00E01AD4">
        <w:rPr>
          <w:rStyle w:val="HTMLCode"/>
          <w:rFonts w:ascii="Segoe UI" w:hAnsi="Segoe UI" w:cs="Segoe UI"/>
          <w:sz w:val="22"/>
          <w:rPrChange w:id="234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,</w:t>
      </w:r>
    </w:p>
    <w:p w:rsidR="00774FE0" w:rsidRPr="00E01AD4" w:rsidRDefault="00774FE0" w:rsidP="00774FE0">
      <w:pPr>
        <w:pStyle w:val="HTMLPreformatted"/>
        <w:numPr>
          <w:ilvl w:val="0"/>
          <w:numId w:val="83"/>
        </w:numPr>
        <w:tabs>
          <w:tab w:val="clear" w:pos="720"/>
        </w:tabs>
        <w:rPr>
          <w:rStyle w:val="HTMLCode"/>
          <w:rFonts w:ascii="Segoe UI" w:hAnsi="Segoe UI" w:cs="Segoe UI"/>
          <w:sz w:val="22"/>
          <w:rPrChange w:id="234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34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 xml:space="preserve">  timestamp: </w:t>
      </w:r>
      <w:r w:rsidRPr="00E01AD4">
        <w:rPr>
          <w:rStyle w:val="hljs-string"/>
          <w:rFonts w:ascii="Segoe UI" w:hAnsi="Segoe UI" w:cs="Segoe UI"/>
          <w:sz w:val="22"/>
          <w:rPrChange w:id="2347" w:author="Adela" w:date="2025-10-22T21:06:00Z">
            <w:rPr>
              <w:rStyle w:val="hljs-string"/>
              <w:rFonts w:ascii="Segoe UI" w:hAnsi="Segoe UI" w:cs="Segoe UI"/>
              <w:sz w:val="22"/>
              <w:szCs w:val="22"/>
            </w:rPr>
          </w:rPrChange>
        </w:rPr>
        <w:t>"2025-10-11T12:30:00Z"</w:t>
      </w:r>
    </w:p>
    <w:p w:rsidR="00774FE0" w:rsidRPr="00E01AD4" w:rsidRDefault="00774FE0" w:rsidP="00774FE0">
      <w:pPr>
        <w:pStyle w:val="HTMLPreformatted"/>
        <w:numPr>
          <w:ilvl w:val="0"/>
          <w:numId w:val="83"/>
        </w:numPr>
        <w:tabs>
          <w:tab w:val="clear" w:pos="720"/>
        </w:tabs>
        <w:rPr>
          <w:rStyle w:val="HTMLCode"/>
          <w:rFonts w:ascii="Segoe UI" w:hAnsi="Segoe UI" w:cs="Segoe UI"/>
          <w:sz w:val="22"/>
          <w:rPrChange w:id="234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34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}</w:t>
      </w:r>
    </w:p>
    <w:p w:rsidR="00774FE0" w:rsidRPr="00E01AD4" w:rsidRDefault="00774FE0" w:rsidP="00774FE0">
      <w:pPr>
        <w:pStyle w:val="NormalWeb"/>
        <w:numPr>
          <w:ilvl w:val="0"/>
          <w:numId w:val="83"/>
        </w:numPr>
        <w:rPr>
          <w:rFonts w:ascii="Segoe UI" w:hAnsi="Segoe UI" w:cs="Segoe UI"/>
          <w:sz w:val="22"/>
          <w:rPrChange w:id="235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5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Helps administrators monitor changes and investigate potential breaches.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35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C. Monitoring</w:t>
      </w:r>
    </w:p>
    <w:p w:rsidR="00774FE0" w:rsidRPr="00E01AD4" w:rsidRDefault="00774FE0" w:rsidP="00774FE0">
      <w:pPr>
        <w:pStyle w:val="NormalWeb"/>
        <w:numPr>
          <w:ilvl w:val="0"/>
          <w:numId w:val="84"/>
        </w:numPr>
        <w:rPr>
          <w:rFonts w:ascii="Segoe UI" w:hAnsi="Segoe UI" w:cs="Segoe UI"/>
          <w:sz w:val="22"/>
          <w:rPrChange w:id="23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35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PM2 Dashboard:</w:t>
      </w:r>
      <w:r w:rsidRPr="00E01AD4">
        <w:rPr>
          <w:rFonts w:ascii="Segoe UI" w:hAnsi="Segoe UI" w:cs="Segoe UI"/>
          <w:sz w:val="22"/>
          <w:rPrChange w:id="23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Tracks uptime, memory usage, CPU performance.</w:t>
      </w:r>
    </w:p>
    <w:p w:rsidR="00774FE0" w:rsidRPr="00E01AD4" w:rsidRDefault="00774FE0" w:rsidP="00774FE0">
      <w:pPr>
        <w:pStyle w:val="NormalWeb"/>
        <w:numPr>
          <w:ilvl w:val="0"/>
          <w:numId w:val="84"/>
        </w:numPr>
        <w:rPr>
          <w:rFonts w:ascii="Segoe UI" w:hAnsi="Segoe UI" w:cs="Segoe UI"/>
          <w:sz w:val="22"/>
          <w:rPrChange w:id="23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35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GCP Cloud Monitoring:</w:t>
      </w:r>
      <w:r w:rsidRPr="00E01AD4">
        <w:rPr>
          <w:rFonts w:ascii="Segoe UI" w:hAnsi="Segoe UI" w:cs="Segoe UI"/>
          <w:sz w:val="22"/>
          <w:rPrChange w:id="23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Provides real-time health metrics and alerts.</w:t>
      </w:r>
    </w:p>
    <w:p w:rsidR="00774FE0" w:rsidRPr="00E01AD4" w:rsidRDefault="00774FE0" w:rsidP="00774FE0">
      <w:pPr>
        <w:pStyle w:val="NormalWeb"/>
        <w:numPr>
          <w:ilvl w:val="0"/>
          <w:numId w:val="84"/>
        </w:numPr>
        <w:rPr>
          <w:rFonts w:ascii="Segoe UI" w:hAnsi="Segoe UI" w:cs="Segoe UI"/>
          <w:sz w:val="22"/>
          <w:rPrChange w:id="23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36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Slack/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36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PagerDuty</w:t>
      </w:r>
      <w:proofErr w:type="spellEnd"/>
      <w:r w:rsidRPr="00E01AD4">
        <w:rPr>
          <w:rStyle w:val="Strong"/>
          <w:rFonts w:ascii="Segoe UI" w:hAnsi="Segoe UI" w:cs="Segoe UI"/>
          <w:sz w:val="22"/>
          <w:rPrChange w:id="236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Integration (Future):</w:t>
      </w:r>
      <w:r w:rsidRPr="00E01AD4">
        <w:rPr>
          <w:rFonts w:ascii="Segoe UI" w:hAnsi="Segoe UI" w:cs="Segoe UI"/>
          <w:sz w:val="22"/>
          <w:rPrChange w:id="23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Sends alerts for unusual activity or downtime.</w:t>
      </w:r>
    </w:p>
    <w:p w:rsidR="00774FE0" w:rsidRPr="00E01AD4" w:rsidRDefault="00E01AD4" w:rsidP="00774FE0">
      <w:pPr>
        <w:rPr>
          <w:del w:id="2364" w:author="Adela" w:date="2025-10-22T21:06:00Z"/>
          <w:rFonts w:ascii="Segoe UI" w:hAnsi="Segoe UI" w:cs="Segoe UI"/>
        </w:rPr>
      </w:pPr>
      <w:del w:id="2365" w:author="Adela" w:date="2025-10-22T21:06:00Z">
        <w:r w:rsidRPr="00E01AD4">
          <w:rPr>
            <w:rFonts w:ascii="Segoe UI" w:hAnsi="Segoe UI" w:cs="Segoe UI"/>
          </w:rPr>
          <w:pict>
            <v:rect id="_x0000_i1079" style="width:0;height:1.5pt" o:hralign="center" o:hrstd="t" o:hr="t" fillcolor="#a0a0a0" stroked="f"/>
          </w:pict>
        </w:r>
      </w:del>
    </w:p>
    <w:p w:rsidR="00774FE0" w:rsidRPr="00E01AD4" w:rsidRDefault="00E01AD4" w:rsidP="00774FE0">
      <w:pPr>
        <w:rPr>
          <w:ins w:id="2366" w:author="Adela" w:date="2025-10-22T21:06:00Z"/>
          <w:rFonts w:ascii="Segoe UI" w:hAnsi="Segoe UI" w:cs="Segoe UI"/>
        </w:rPr>
      </w:pPr>
      <w:ins w:id="2367" w:author="Adela" w:date="2025-10-22T21:06:00Z">
        <w:r w:rsidRPr="00E01AD4">
          <w:rPr>
            <w:rFonts w:ascii="Segoe UI" w:hAnsi="Segoe UI" w:cs="Segoe UI"/>
          </w:rPr>
          <w:pict>
            <v:rect id="_x0000_i1080" style="width:0;height:1.5pt" o:hralign="center" o:hrstd="t" o:hr="t" fillcolor="#a0a0a0" stroked="f"/>
          </w:pict>
        </w:r>
      </w:ins>
    </w:p>
    <w:p w:rsidR="00774FE0" w:rsidRPr="00E01AD4" w:rsidRDefault="00774FE0" w:rsidP="00774FE0">
      <w:pPr>
        <w:pStyle w:val="Heading3"/>
        <w:rPr>
          <w:rFonts w:ascii="Segoe UI" w:hAnsi="Segoe UI" w:cs="Segoe UI"/>
          <w:color w:val="auto"/>
          <w:sz w:val="22"/>
          <w:rPrChange w:id="2368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369" w:name="_Toc211762487"/>
      <w:bookmarkStart w:id="2370" w:name="_Toc212156967"/>
      <w:r w:rsidRPr="00E01AD4">
        <w:rPr>
          <w:rStyle w:val="Strong"/>
          <w:rFonts w:ascii="Segoe UI" w:hAnsi="Segoe UI" w:cs="Segoe UI"/>
          <w:color w:val="auto"/>
          <w:sz w:val="22"/>
        </w:rPr>
        <w:t>7.7 Secure Development Practices</w:t>
      </w:r>
      <w:bookmarkEnd w:id="2369"/>
      <w:bookmarkEnd w:id="2370"/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3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Developers must follow strict security and privacy best practices during all phases of development.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37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Code-Level Practices</w:t>
      </w:r>
    </w:p>
    <w:p w:rsidR="00774FE0" w:rsidRPr="00E01AD4" w:rsidRDefault="00774FE0" w:rsidP="00774FE0">
      <w:pPr>
        <w:pStyle w:val="NormalWeb"/>
        <w:numPr>
          <w:ilvl w:val="0"/>
          <w:numId w:val="85"/>
        </w:numPr>
        <w:rPr>
          <w:rFonts w:ascii="Segoe UI" w:hAnsi="Segoe UI" w:cs="Segoe UI"/>
          <w:sz w:val="22"/>
          <w:rPrChange w:id="23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Sanitize user input (prevent XSS and injection).</w:t>
      </w:r>
    </w:p>
    <w:p w:rsidR="00774FE0" w:rsidRPr="00E01AD4" w:rsidRDefault="00774FE0" w:rsidP="00774FE0">
      <w:pPr>
        <w:pStyle w:val="NormalWeb"/>
        <w:numPr>
          <w:ilvl w:val="0"/>
          <w:numId w:val="85"/>
        </w:numPr>
        <w:rPr>
          <w:rFonts w:ascii="Segoe UI" w:hAnsi="Segoe UI" w:cs="Segoe UI"/>
          <w:sz w:val="22"/>
          <w:rPrChange w:id="23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 parameterized queries for MongoDB.</w:t>
      </w:r>
    </w:p>
    <w:p w:rsidR="00774FE0" w:rsidRPr="00E01AD4" w:rsidRDefault="00774FE0" w:rsidP="00774FE0">
      <w:pPr>
        <w:pStyle w:val="NormalWeb"/>
        <w:numPr>
          <w:ilvl w:val="0"/>
          <w:numId w:val="85"/>
        </w:numPr>
        <w:rPr>
          <w:rFonts w:ascii="Segoe UI" w:hAnsi="Segoe UI" w:cs="Segoe UI"/>
          <w:sz w:val="22"/>
          <w:rPrChange w:id="23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Avoid hard-coded credentials or tokens.</w:t>
      </w:r>
    </w:p>
    <w:p w:rsidR="00774FE0" w:rsidRPr="00E01AD4" w:rsidRDefault="00774FE0" w:rsidP="00774FE0">
      <w:pPr>
        <w:pStyle w:val="NormalWeb"/>
        <w:numPr>
          <w:ilvl w:val="0"/>
          <w:numId w:val="85"/>
        </w:numPr>
        <w:rPr>
          <w:rFonts w:ascii="Segoe UI" w:hAnsi="Segoe UI" w:cs="Segoe UI"/>
          <w:sz w:val="22"/>
          <w:rPrChange w:id="23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Perform static code analysis before deployment.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38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Dependency Management</w:t>
      </w:r>
    </w:p>
    <w:p w:rsidR="00774FE0" w:rsidRPr="00E01AD4" w:rsidRDefault="00774FE0" w:rsidP="00774FE0">
      <w:pPr>
        <w:pStyle w:val="NormalWeb"/>
        <w:numPr>
          <w:ilvl w:val="0"/>
          <w:numId w:val="86"/>
        </w:numPr>
        <w:rPr>
          <w:rFonts w:ascii="Segoe UI" w:hAnsi="Segoe UI" w:cs="Segoe UI"/>
          <w:sz w:val="22"/>
          <w:rPrChange w:id="23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</w:t>
      </w:r>
      <w:r w:rsidRPr="00E01AD4">
        <w:rPr>
          <w:rStyle w:val="HTMLCode"/>
          <w:rFonts w:ascii="Segoe UI" w:hAnsi="Segoe UI" w:cs="Segoe UI"/>
          <w:sz w:val="22"/>
          <w:rPrChange w:id="238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npm audit</w:t>
      </w:r>
      <w:r w:rsidRPr="00E01AD4">
        <w:rPr>
          <w:rFonts w:ascii="Segoe UI" w:hAnsi="Segoe UI" w:cs="Segoe UI"/>
          <w:sz w:val="22"/>
          <w:rPrChange w:id="23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to detect vulnerabilities.</w:t>
      </w:r>
    </w:p>
    <w:p w:rsidR="00774FE0" w:rsidRPr="00E01AD4" w:rsidRDefault="00774FE0" w:rsidP="00774FE0">
      <w:pPr>
        <w:pStyle w:val="NormalWeb"/>
        <w:numPr>
          <w:ilvl w:val="0"/>
          <w:numId w:val="86"/>
        </w:numPr>
        <w:rPr>
          <w:rFonts w:ascii="Segoe UI" w:hAnsi="Segoe UI" w:cs="Segoe UI"/>
          <w:sz w:val="22"/>
          <w:rPrChange w:id="23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Update dependencies regularly and avoid deprecated packages.</w:t>
      </w:r>
    </w:p>
    <w:p w:rsidR="00774FE0" w:rsidRPr="00E01AD4" w:rsidRDefault="00774FE0" w:rsidP="00774FE0">
      <w:pPr>
        <w:pStyle w:val="NormalWeb"/>
        <w:numPr>
          <w:ilvl w:val="0"/>
          <w:numId w:val="86"/>
        </w:numPr>
        <w:rPr>
          <w:rFonts w:ascii="Segoe UI" w:hAnsi="Segoe UI" w:cs="Segoe UI"/>
          <w:sz w:val="22"/>
          <w:rPrChange w:id="23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39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Dependabot</w:t>
      </w:r>
      <w:proofErr w:type="spellEnd"/>
      <w:r w:rsidRPr="00E01AD4">
        <w:rPr>
          <w:rFonts w:ascii="Segoe UI" w:hAnsi="Segoe UI" w:cs="Segoe UI"/>
          <w:sz w:val="22"/>
          <w:rPrChange w:id="23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or similar tools for automatic patch management.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39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Environment Handling</w:t>
      </w:r>
    </w:p>
    <w:p w:rsidR="00774FE0" w:rsidRPr="00E01AD4" w:rsidRDefault="00774FE0" w:rsidP="00774FE0">
      <w:pPr>
        <w:pStyle w:val="NormalWeb"/>
        <w:numPr>
          <w:ilvl w:val="0"/>
          <w:numId w:val="87"/>
        </w:numPr>
        <w:rPr>
          <w:rFonts w:ascii="Segoe UI" w:hAnsi="Segoe UI" w:cs="Segoe UI"/>
          <w:sz w:val="22"/>
          <w:rPrChange w:id="23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3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All environment variables stored </w:t>
      </w:r>
      <w:proofErr w:type="gramStart"/>
      <w:r w:rsidRPr="00E01AD4">
        <w:rPr>
          <w:rFonts w:ascii="Segoe UI" w:hAnsi="Segoe UI" w:cs="Segoe UI"/>
          <w:sz w:val="22"/>
          <w:rPrChange w:id="23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in </w:t>
      </w:r>
      <w:r w:rsidRPr="00E01AD4">
        <w:rPr>
          <w:rStyle w:val="HTMLCode"/>
          <w:rFonts w:ascii="Segoe UI" w:hAnsi="Segoe UI" w:cs="Segoe UI"/>
          <w:sz w:val="22"/>
          <w:rPrChange w:id="239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39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env</w:t>
      </w:r>
      <w:proofErr w:type="spellEnd"/>
      <w:proofErr w:type="gramEnd"/>
      <w:r w:rsidRPr="00E01AD4">
        <w:rPr>
          <w:rFonts w:ascii="Segoe UI" w:hAnsi="Segoe UI" w:cs="Segoe UI"/>
          <w:sz w:val="22"/>
          <w:rPrChange w:id="23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(local) or GCP Secret Manager (production).</w:t>
      </w:r>
    </w:p>
    <w:p w:rsidR="00774FE0" w:rsidRPr="00E01AD4" w:rsidRDefault="00774FE0" w:rsidP="00774FE0">
      <w:pPr>
        <w:pStyle w:val="NormalWeb"/>
        <w:numPr>
          <w:ilvl w:val="0"/>
          <w:numId w:val="87"/>
        </w:numPr>
        <w:rPr>
          <w:rFonts w:ascii="Segoe UI" w:hAnsi="Segoe UI" w:cs="Segoe UI"/>
          <w:sz w:val="22"/>
          <w:rPrChange w:id="24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gramStart"/>
      <w:r w:rsidRPr="00E01AD4">
        <w:rPr>
          <w:rFonts w:ascii="Segoe UI" w:hAnsi="Segoe UI" w:cs="Segoe UI"/>
          <w:sz w:val="22"/>
          <w:rPrChange w:id="24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Ensure </w:t>
      </w:r>
      <w:r w:rsidRPr="00E01AD4">
        <w:rPr>
          <w:rStyle w:val="HTMLCode"/>
          <w:rFonts w:ascii="Segoe UI" w:hAnsi="Segoe UI" w:cs="Segoe UI"/>
          <w:sz w:val="22"/>
          <w:rPrChange w:id="240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40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env</w:t>
      </w:r>
      <w:proofErr w:type="spellEnd"/>
      <w:proofErr w:type="gramEnd"/>
      <w:r w:rsidRPr="00E01AD4">
        <w:rPr>
          <w:rFonts w:ascii="Segoe UI" w:hAnsi="Segoe UI" w:cs="Segoe UI"/>
          <w:sz w:val="22"/>
          <w:rPrChange w:id="24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is in </w:t>
      </w:r>
      <w:r w:rsidRPr="00E01AD4">
        <w:rPr>
          <w:rStyle w:val="HTMLCode"/>
          <w:rFonts w:ascii="Segoe UI" w:hAnsi="Segoe UI" w:cs="Segoe UI"/>
          <w:sz w:val="22"/>
          <w:rPrChange w:id="240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40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gitignore</w:t>
      </w:r>
      <w:proofErr w:type="spellEnd"/>
      <w:r w:rsidRPr="00E01AD4">
        <w:rPr>
          <w:rFonts w:ascii="Segoe UI" w:hAnsi="Segoe UI" w:cs="Segoe UI"/>
          <w:sz w:val="22"/>
          <w:rPrChange w:id="24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774FE0" w:rsidRPr="00E01AD4" w:rsidRDefault="00774FE0" w:rsidP="00774FE0">
      <w:pPr>
        <w:pStyle w:val="NormalWeb"/>
        <w:numPr>
          <w:ilvl w:val="0"/>
          <w:numId w:val="87"/>
        </w:numPr>
        <w:rPr>
          <w:rFonts w:ascii="Segoe UI" w:hAnsi="Segoe UI" w:cs="Segoe UI"/>
          <w:sz w:val="22"/>
          <w:rPrChange w:id="24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4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Separate configurations per environment (</w:t>
      </w:r>
      <w:r w:rsidRPr="00E01AD4">
        <w:rPr>
          <w:rStyle w:val="HTMLCode"/>
          <w:rFonts w:ascii="Segoe UI" w:hAnsi="Segoe UI" w:cs="Segoe UI"/>
          <w:sz w:val="22"/>
          <w:rPrChange w:id="241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dev</w:t>
      </w:r>
      <w:r w:rsidRPr="00E01AD4">
        <w:rPr>
          <w:rFonts w:ascii="Segoe UI" w:hAnsi="Segoe UI" w:cs="Segoe UI"/>
          <w:sz w:val="22"/>
          <w:rPrChange w:id="24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rPrChange w:id="241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staging</w:t>
      </w:r>
      <w:r w:rsidRPr="00E01AD4">
        <w:rPr>
          <w:rFonts w:ascii="Segoe UI" w:hAnsi="Segoe UI" w:cs="Segoe UI"/>
          <w:sz w:val="22"/>
          <w:rPrChange w:id="24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rPrChange w:id="241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prod</w:t>
      </w:r>
      <w:r w:rsidRPr="00E01AD4">
        <w:rPr>
          <w:rFonts w:ascii="Segoe UI" w:hAnsi="Segoe UI" w:cs="Segoe UI"/>
          <w:sz w:val="22"/>
          <w:rPrChange w:id="24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).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41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Data Minimization</w:t>
      </w:r>
    </w:p>
    <w:p w:rsidR="00774FE0" w:rsidRPr="00E01AD4" w:rsidRDefault="00774FE0" w:rsidP="00774FE0">
      <w:pPr>
        <w:pStyle w:val="NormalWeb"/>
        <w:numPr>
          <w:ilvl w:val="0"/>
          <w:numId w:val="88"/>
        </w:numPr>
        <w:rPr>
          <w:rFonts w:ascii="Segoe UI" w:hAnsi="Segoe UI" w:cs="Segoe UI"/>
          <w:sz w:val="22"/>
          <w:rPrChange w:id="24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4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Collect only necessary data for functionality.</w:t>
      </w:r>
    </w:p>
    <w:p w:rsidR="00774FE0" w:rsidRPr="00E01AD4" w:rsidRDefault="00774FE0" w:rsidP="00774FE0">
      <w:pPr>
        <w:pStyle w:val="NormalWeb"/>
        <w:numPr>
          <w:ilvl w:val="0"/>
          <w:numId w:val="88"/>
        </w:numPr>
        <w:rPr>
          <w:rFonts w:ascii="Segoe UI" w:hAnsi="Segoe UI" w:cs="Segoe UI"/>
          <w:sz w:val="22"/>
          <w:rPrChange w:id="24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4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Archive inactive records and auto-purge after retention period (per policy).</w:t>
      </w:r>
    </w:p>
    <w:p w:rsidR="00774FE0" w:rsidRPr="00E01AD4" w:rsidRDefault="00E01AD4" w:rsidP="00774FE0">
      <w:pPr>
        <w:rPr>
          <w:del w:id="2421" w:author="Adela" w:date="2025-10-22T21:06:00Z"/>
          <w:rFonts w:ascii="Segoe UI" w:hAnsi="Segoe UI" w:cs="Segoe UI"/>
        </w:rPr>
      </w:pPr>
      <w:del w:id="2422" w:author="Adela" w:date="2025-10-22T21:06:00Z">
        <w:r w:rsidRPr="00E01AD4">
          <w:rPr>
            <w:rFonts w:ascii="Segoe UI" w:hAnsi="Segoe UI" w:cs="Segoe UI"/>
          </w:rPr>
          <w:pict>
            <v:rect id="_x0000_i1081" style="width:0;height:1.5pt" o:hralign="center" o:hrstd="t" o:hr="t" fillcolor="#a0a0a0" stroked="f"/>
          </w:pict>
        </w:r>
      </w:del>
    </w:p>
    <w:p w:rsidR="00774FE0" w:rsidRPr="00E01AD4" w:rsidRDefault="00E01AD4" w:rsidP="00774FE0">
      <w:pPr>
        <w:rPr>
          <w:ins w:id="2423" w:author="Adela" w:date="2025-10-22T21:06:00Z"/>
          <w:rFonts w:ascii="Segoe UI" w:hAnsi="Segoe UI" w:cs="Segoe UI"/>
        </w:rPr>
      </w:pPr>
      <w:ins w:id="2424" w:author="Adela" w:date="2025-10-22T21:06:00Z">
        <w:r w:rsidRPr="00E01AD4">
          <w:rPr>
            <w:rFonts w:ascii="Segoe UI" w:hAnsi="Segoe UI" w:cs="Segoe UI"/>
          </w:rPr>
          <w:pict>
            <v:rect id="_x0000_i1082" style="width:0;height:1.5pt" o:hralign="center" o:hrstd="t" o:hr="t" fillcolor="#a0a0a0" stroked="f"/>
          </w:pict>
        </w:r>
      </w:ins>
    </w:p>
    <w:p w:rsidR="00774FE0" w:rsidRPr="00E01AD4" w:rsidRDefault="00774FE0" w:rsidP="00774FE0">
      <w:pPr>
        <w:pStyle w:val="Heading3"/>
        <w:rPr>
          <w:rFonts w:ascii="Segoe UI" w:hAnsi="Segoe UI" w:cs="Segoe UI"/>
          <w:color w:val="auto"/>
          <w:sz w:val="22"/>
          <w:rPrChange w:id="2425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426" w:name="_Toc211762488"/>
      <w:bookmarkStart w:id="2427" w:name="_Toc212156968"/>
      <w:r w:rsidRPr="00E01AD4">
        <w:rPr>
          <w:rStyle w:val="Strong"/>
          <w:rFonts w:ascii="Segoe UI" w:hAnsi="Segoe UI" w:cs="Segoe UI"/>
          <w:color w:val="auto"/>
          <w:sz w:val="22"/>
        </w:rPr>
        <w:t>7.8 Compliance &amp; Regulatory Standards</w:t>
      </w:r>
      <w:bookmarkEnd w:id="2426"/>
      <w:bookmarkEnd w:id="24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3282"/>
        <w:gridCol w:w="3876"/>
      </w:tblGrid>
      <w:tr w:rsidR="00E01AD4" w:rsidRPr="00E01AD4" w:rsidTr="00774F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jc w:val="center"/>
              <w:rPr>
                <w:rFonts w:ascii="Segoe UI" w:hAnsi="Segoe UI" w:cs="Segoe UI"/>
                <w:b/>
                <w:rPrChange w:id="2428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Regulation / Framework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jc w:val="center"/>
              <w:rPr>
                <w:rFonts w:ascii="Segoe UI" w:hAnsi="Segoe UI" w:cs="Segoe UI"/>
                <w:b/>
                <w:rPrChange w:id="2429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jc w:val="center"/>
              <w:rPr>
                <w:rFonts w:ascii="Segoe UI" w:hAnsi="Segoe UI" w:cs="Segoe UI"/>
                <w:b/>
                <w:rPrChange w:id="2430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 xml:space="preserve">Implementation in </w:t>
            </w:r>
            <w:proofErr w:type="spellStart"/>
            <w:r w:rsidRPr="00E01AD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E01AD4" w:rsidRPr="00E01AD4" w:rsidTr="00774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HIPAA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Protects medical information and privacy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PHI encryption, consent control, access logging</w:t>
            </w:r>
          </w:p>
        </w:tc>
      </w:tr>
      <w:tr w:rsidR="00E01AD4" w:rsidRPr="00E01AD4" w:rsidTr="00774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GDPR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EU data protection and privacy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Right to erasure, consent, anonymized data</w:t>
            </w:r>
          </w:p>
        </w:tc>
      </w:tr>
      <w:tr w:rsidR="00E01AD4" w:rsidRPr="00E01AD4" w:rsidTr="00774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ISO/IEC 27001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Information security management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Role-based access, continuous risk assessment</w:t>
            </w:r>
          </w:p>
        </w:tc>
      </w:tr>
      <w:tr w:rsidR="00E01AD4" w:rsidRPr="00E01AD4" w:rsidTr="00774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OWASP Top 10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Common web vulnerabilities</w:t>
            </w:r>
          </w:p>
        </w:tc>
        <w:tc>
          <w:tcPr>
            <w:tcW w:w="0" w:type="auto"/>
            <w:vAlign w:val="center"/>
            <w:hideMark/>
          </w:tcPr>
          <w:p w:rsidR="00774FE0" w:rsidRPr="00E01AD4" w:rsidRDefault="00774FE0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Prevents XSS, </w:t>
            </w:r>
            <w:proofErr w:type="spellStart"/>
            <w:r w:rsidRPr="00E01AD4">
              <w:rPr>
                <w:rFonts w:ascii="Segoe UI" w:hAnsi="Segoe UI" w:cs="Segoe UI"/>
              </w:rPr>
              <w:t>SQLi</w:t>
            </w:r>
            <w:proofErr w:type="spellEnd"/>
            <w:r w:rsidRPr="00E01AD4">
              <w:rPr>
                <w:rFonts w:ascii="Segoe UI" w:hAnsi="Segoe UI" w:cs="Segoe UI"/>
              </w:rPr>
              <w:t>, CSRF, broken authentication</w:t>
            </w:r>
          </w:p>
        </w:tc>
      </w:tr>
    </w:tbl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4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</w:rPr>
        <w:t>MediMate’s</w:t>
      </w:r>
      <w:proofErr w:type="spellEnd"/>
      <w:r w:rsidRPr="00E01AD4">
        <w:rPr>
          <w:rFonts w:ascii="Segoe UI" w:hAnsi="Segoe UI" w:cs="Segoe UI"/>
          <w:sz w:val="22"/>
        </w:rPr>
        <w:t xml:space="preserve"> development pipeline includes </w:t>
      </w:r>
      <w:r w:rsidRPr="00E01AD4">
        <w:rPr>
          <w:rStyle w:val="Strong"/>
          <w:rFonts w:ascii="Segoe UI" w:hAnsi="Segoe UI" w:cs="Segoe UI"/>
          <w:sz w:val="22"/>
          <w:rPrChange w:id="243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security review gates</w:t>
      </w:r>
      <w:r w:rsidRPr="00E01AD4">
        <w:rPr>
          <w:rFonts w:ascii="Segoe UI" w:hAnsi="Segoe UI" w:cs="Segoe UI"/>
          <w:sz w:val="22"/>
          <w:rPrChange w:id="24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before deployment to ensure all modules meet compliance.</w:t>
      </w:r>
    </w:p>
    <w:p w:rsidR="00774FE0" w:rsidRPr="00E01AD4" w:rsidRDefault="00E01AD4" w:rsidP="00774FE0">
      <w:pPr>
        <w:rPr>
          <w:del w:id="2434" w:author="Adela" w:date="2025-10-22T21:06:00Z"/>
          <w:rFonts w:ascii="Segoe UI" w:hAnsi="Segoe UI" w:cs="Segoe UI"/>
        </w:rPr>
      </w:pPr>
      <w:del w:id="2435" w:author="Adela" w:date="2025-10-22T21:06:00Z">
        <w:r w:rsidRPr="00E01AD4">
          <w:rPr>
            <w:rFonts w:ascii="Segoe UI" w:hAnsi="Segoe UI" w:cs="Segoe UI"/>
          </w:rPr>
          <w:pict>
            <v:rect id="_x0000_i1083" style="width:0;height:1.5pt" o:hralign="center" o:hrstd="t" o:hr="t" fillcolor="#a0a0a0" stroked="f"/>
          </w:pict>
        </w:r>
      </w:del>
    </w:p>
    <w:p w:rsidR="00774FE0" w:rsidRPr="00E01AD4" w:rsidRDefault="00E01AD4" w:rsidP="00774FE0">
      <w:pPr>
        <w:rPr>
          <w:ins w:id="2436" w:author="Adela" w:date="2025-10-22T21:06:00Z"/>
          <w:rFonts w:ascii="Segoe UI" w:hAnsi="Segoe UI" w:cs="Segoe UI"/>
        </w:rPr>
      </w:pPr>
      <w:ins w:id="2437" w:author="Adela" w:date="2025-10-22T21:06:00Z">
        <w:r w:rsidRPr="00E01AD4">
          <w:rPr>
            <w:rFonts w:ascii="Segoe UI" w:hAnsi="Segoe UI" w:cs="Segoe UI"/>
          </w:rPr>
          <w:pict>
            <v:rect id="_x0000_i1084" style="width:0;height:1.5pt" o:hralign="center" o:hrstd="t" o:hr="t" fillcolor="#a0a0a0" stroked="f"/>
          </w:pict>
        </w:r>
      </w:ins>
    </w:p>
    <w:p w:rsidR="00774FE0" w:rsidRPr="00E01AD4" w:rsidRDefault="00774FE0" w:rsidP="00774FE0">
      <w:pPr>
        <w:pStyle w:val="Heading3"/>
        <w:rPr>
          <w:rFonts w:ascii="Segoe UI" w:hAnsi="Segoe UI" w:cs="Segoe UI"/>
          <w:color w:val="auto"/>
          <w:sz w:val="22"/>
          <w:rPrChange w:id="2438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439" w:name="_Toc211762489"/>
      <w:bookmarkStart w:id="2440" w:name="_Toc212156969"/>
      <w:r w:rsidRPr="00E01AD4">
        <w:rPr>
          <w:rStyle w:val="Strong"/>
          <w:rFonts w:ascii="Segoe UI" w:hAnsi="Segoe UI" w:cs="Segoe UI"/>
          <w:color w:val="auto"/>
          <w:sz w:val="22"/>
        </w:rPr>
        <w:t>7.9 Data Backup, Recovery &amp; Incident Response</w:t>
      </w:r>
      <w:bookmarkEnd w:id="2439"/>
      <w:bookmarkEnd w:id="2440"/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441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A. Backup Strategy</w:t>
      </w:r>
    </w:p>
    <w:p w:rsidR="00774FE0" w:rsidRPr="00E01AD4" w:rsidRDefault="00774FE0" w:rsidP="00774FE0">
      <w:pPr>
        <w:pStyle w:val="NormalWeb"/>
        <w:numPr>
          <w:ilvl w:val="0"/>
          <w:numId w:val="89"/>
        </w:numPr>
        <w:rPr>
          <w:rFonts w:ascii="Segoe UI" w:hAnsi="Segoe UI" w:cs="Segoe UI"/>
          <w:sz w:val="22"/>
          <w:rPrChange w:id="24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44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Daily backups</w:t>
      </w:r>
      <w:r w:rsidRPr="00E01AD4">
        <w:rPr>
          <w:rFonts w:ascii="Segoe UI" w:hAnsi="Segoe UI" w:cs="Segoe UI"/>
          <w:sz w:val="22"/>
          <w:rPrChange w:id="24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of MongoDB Atlas with 7-day retention.</w:t>
      </w:r>
    </w:p>
    <w:p w:rsidR="00774FE0" w:rsidRPr="00E01AD4" w:rsidRDefault="00774FE0" w:rsidP="00774FE0">
      <w:pPr>
        <w:pStyle w:val="NormalWeb"/>
        <w:numPr>
          <w:ilvl w:val="0"/>
          <w:numId w:val="89"/>
        </w:numPr>
        <w:rPr>
          <w:rFonts w:ascii="Segoe UI" w:hAnsi="Segoe UI" w:cs="Segoe UI"/>
          <w:sz w:val="22"/>
          <w:rPrChange w:id="24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24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Cloudinary</w:t>
      </w:r>
      <w:proofErr w:type="spellEnd"/>
      <w:r w:rsidRPr="00E01AD4">
        <w:rPr>
          <w:rFonts w:ascii="Segoe UI" w:hAnsi="Segoe UI" w:cs="Segoe UI"/>
          <w:sz w:val="22"/>
          <w:rPrChange w:id="24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Firebase automatically maintain media redundancy.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44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B. Disaster Recovery</w:t>
      </w:r>
    </w:p>
    <w:p w:rsidR="00774FE0" w:rsidRPr="00E01AD4" w:rsidRDefault="00774FE0" w:rsidP="00774FE0">
      <w:pPr>
        <w:pStyle w:val="NormalWeb"/>
        <w:numPr>
          <w:ilvl w:val="0"/>
          <w:numId w:val="90"/>
        </w:numPr>
        <w:rPr>
          <w:rFonts w:ascii="Segoe UI" w:hAnsi="Segoe UI" w:cs="Segoe UI"/>
          <w:sz w:val="22"/>
          <w:rPrChange w:id="24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45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Multi-zone GCP replication</w:t>
      </w:r>
      <w:r w:rsidRPr="00E01AD4">
        <w:rPr>
          <w:rFonts w:ascii="Segoe UI" w:hAnsi="Segoe UI" w:cs="Segoe UI"/>
          <w:sz w:val="22"/>
          <w:rPrChange w:id="245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ensures high availability.</w:t>
      </w:r>
    </w:p>
    <w:p w:rsidR="00774FE0" w:rsidRPr="00E01AD4" w:rsidRDefault="00774FE0" w:rsidP="00774FE0">
      <w:pPr>
        <w:pStyle w:val="NormalWeb"/>
        <w:numPr>
          <w:ilvl w:val="0"/>
          <w:numId w:val="90"/>
        </w:numPr>
        <w:rPr>
          <w:rFonts w:ascii="Segoe UI" w:hAnsi="Segoe UI" w:cs="Segoe UI"/>
          <w:sz w:val="22"/>
          <w:rPrChange w:id="24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4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Automated failover in case of database or API downtime.</w:t>
      </w:r>
    </w:p>
    <w:p w:rsidR="00774FE0" w:rsidRPr="00E01AD4" w:rsidRDefault="00774FE0" w:rsidP="00774FE0">
      <w:pPr>
        <w:pStyle w:val="NormalWeb"/>
        <w:numPr>
          <w:ilvl w:val="0"/>
          <w:numId w:val="90"/>
        </w:numPr>
        <w:rPr>
          <w:rFonts w:ascii="Segoe UI" w:hAnsi="Segoe UI" w:cs="Segoe UI"/>
          <w:sz w:val="22"/>
          <w:rPrChange w:id="24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4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Regular recovery tests performed in staging environments.</w:t>
      </w:r>
    </w:p>
    <w:p w:rsidR="00774FE0" w:rsidRPr="00E01AD4" w:rsidRDefault="00774FE0" w:rsidP="00774FE0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45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C. Incident Response</w:t>
      </w:r>
    </w:p>
    <w:p w:rsidR="00774FE0" w:rsidRPr="00E01AD4" w:rsidRDefault="00774FE0" w:rsidP="00774FE0">
      <w:pPr>
        <w:pStyle w:val="NormalWeb"/>
        <w:numPr>
          <w:ilvl w:val="0"/>
          <w:numId w:val="91"/>
        </w:numPr>
        <w:rPr>
          <w:rFonts w:ascii="Segoe UI" w:hAnsi="Segoe UI" w:cs="Segoe UI"/>
          <w:sz w:val="22"/>
          <w:rPrChange w:id="24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4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Detect anomaly via monitoring tools.</w:t>
      </w:r>
    </w:p>
    <w:p w:rsidR="00774FE0" w:rsidRPr="00E01AD4" w:rsidRDefault="00774FE0" w:rsidP="00774FE0">
      <w:pPr>
        <w:pStyle w:val="NormalWeb"/>
        <w:numPr>
          <w:ilvl w:val="0"/>
          <w:numId w:val="91"/>
        </w:numPr>
        <w:rPr>
          <w:rFonts w:ascii="Segoe UI" w:hAnsi="Segoe UI" w:cs="Segoe UI"/>
          <w:sz w:val="22"/>
          <w:rPrChange w:id="24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4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Lock affected accounts (if user-specific breach).</w:t>
      </w:r>
    </w:p>
    <w:p w:rsidR="00774FE0" w:rsidRPr="00E01AD4" w:rsidRDefault="00774FE0" w:rsidP="00774FE0">
      <w:pPr>
        <w:pStyle w:val="NormalWeb"/>
        <w:numPr>
          <w:ilvl w:val="0"/>
          <w:numId w:val="91"/>
        </w:numPr>
        <w:rPr>
          <w:rFonts w:ascii="Segoe UI" w:hAnsi="Segoe UI" w:cs="Segoe UI"/>
          <w:sz w:val="22"/>
          <w:rPrChange w:id="24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4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lastRenderedPageBreak/>
        <w:t>Investigate root cause and isolate impact.</w:t>
      </w:r>
    </w:p>
    <w:p w:rsidR="00774FE0" w:rsidRPr="00E01AD4" w:rsidRDefault="00774FE0" w:rsidP="00774FE0">
      <w:pPr>
        <w:pStyle w:val="NormalWeb"/>
        <w:numPr>
          <w:ilvl w:val="0"/>
          <w:numId w:val="91"/>
        </w:numPr>
        <w:rPr>
          <w:rFonts w:ascii="Segoe UI" w:hAnsi="Segoe UI" w:cs="Segoe UI"/>
          <w:sz w:val="22"/>
          <w:rPrChange w:id="24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4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Notify affected users and regulatory bodies within 72 hours (GDPR standard).</w:t>
      </w:r>
    </w:p>
    <w:p w:rsidR="00774FE0" w:rsidRPr="00E01AD4" w:rsidRDefault="00774FE0" w:rsidP="00774FE0">
      <w:pPr>
        <w:pStyle w:val="NormalWeb"/>
        <w:numPr>
          <w:ilvl w:val="0"/>
          <w:numId w:val="91"/>
        </w:numPr>
        <w:rPr>
          <w:rFonts w:ascii="Segoe UI" w:hAnsi="Segoe UI" w:cs="Segoe UI"/>
          <w:sz w:val="22"/>
          <w:rPrChange w:id="24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4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Patch and redeploy the fixed version after code review.</w:t>
      </w:r>
    </w:p>
    <w:p w:rsidR="00774FE0" w:rsidRPr="00E01AD4" w:rsidRDefault="00E01AD4" w:rsidP="00774FE0">
      <w:pPr>
        <w:rPr>
          <w:del w:id="2467" w:author="Adela" w:date="2025-10-22T21:06:00Z"/>
          <w:rFonts w:ascii="Segoe UI" w:hAnsi="Segoe UI" w:cs="Segoe UI"/>
        </w:rPr>
      </w:pPr>
      <w:del w:id="2468" w:author="Adela" w:date="2025-10-22T21:06:00Z">
        <w:r w:rsidRPr="00E01AD4">
          <w:rPr>
            <w:rFonts w:ascii="Segoe UI" w:hAnsi="Segoe UI" w:cs="Segoe UI"/>
          </w:rPr>
          <w:pict>
            <v:rect id="_x0000_i1085" style="width:0;height:1.5pt" o:hralign="center" o:hrstd="t" o:hr="t" fillcolor="#a0a0a0" stroked="f"/>
          </w:pict>
        </w:r>
      </w:del>
    </w:p>
    <w:p w:rsidR="00774FE0" w:rsidRPr="00E01AD4" w:rsidRDefault="00E01AD4" w:rsidP="00774FE0">
      <w:pPr>
        <w:rPr>
          <w:ins w:id="2469" w:author="Adela" w:date="2025-10-22T21:06:00Z"/>
          <w:rFonts w:ascii="Segoe UI" w:hAnsi="Segoe UI" w:cs="Segoe UI"/>
        </w:rPr>
      </w:pPr>
      <w:ins w:id="2470" w:author="Adela" w:date="2025-10-22T21:06:00Z">
        <w:r w:rsidRPr="00E01AD4">
          <w:rPr>
            <w:rFonts w:ascii="Segoe UI" w:hAnsi="Segoe UI" w:cs="Segoe UI"/>
          </w:rPr>
          <w:pict>
            <v:rect id="_x0000_i1086" style="width:0;height:1.5pt" o:hralign="center" o:hrstd="t" o:hr="t" fillcolor="#a0a0a0" stroked="f"/>
          </w:pict>
        </w:r>
      </w:ins>
    </w:p>
    <w:p w:rsidR="00774FE0" w:rsidRPr="00E01AD4" w:rsidRDefault="00774FE0" w:rsidP="00774FE0">
      <w:pPr>
        <w:pStyle w:val="Heading3"/>
        <w:rPr>
          <w:rFonts w:ascii="Segoe UI" w:hAnsi="Segoe UI" w:cs="Segoe UI"/>
          <w:color w:val="auto"/>
          <w:sz w:val="22"/>
          <w:rPrChange w:id="2471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472" w:name="_Toc211762490"/>
      <w:bookmarkStart w:id="2473" w:name="_Toc212156970"/>
      <w:r w:rsidRPr="00E01AD4">
        <w:rPr>
          <w:rStyle w:val="Strong"/>
          <w:rFonts w:ascii="Segoe UI" w:hAnsi="Segoe UI" w:cs="Segoe UI"/>
          <w:color w:val="auto"/>
          <w:sz w:val="22"/>
        </w:rPr>
        <w:t>7.10 Developer Guidelines for Security Testing</w:t>
      </w:r>
      <w:bookmarkEnd w:id="2472"/>
      <w:bookmarkEnd w:id="2473"/>
    </w:p>
    <w:p w:rsidR="00774FE0" w:rsidRPr="00E01AD4" w:rsidRDefault="00774FE0" w:rsidP="00774FE0">
      <w:pPr>
        <w:pStyle w:val="NormalWeb"/>
        <w:numPr>
          <w:ilvl w:val="0"/>
          <w:numId w:val="92"/>
        </w:numPr>
        <w:rPr>
          <w:rFonts w:ascii="Segoe UI" w:hAnsi="Segoe UI" w:cs="Segoe UI"/>
          <w:sz w:val="22"/>
          <w:rPrChange w:id="24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47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Penetration Testing:</w:t>
      </w:r>
      <w:r w:rsidRPr="00E01AD4">
        <w:rPr>
          <w:rFonts w:ascii="Segoe UI" w:hAnsi="Segoe UI" w:cs="Segoe UI"/>
          <w:sz w:val="22"/>
          <w:rPrChange w:id="24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Perform simulated attacks on staging environments quarterly.</w:t>
      </w:r>
    </w:p>
    <w:p w:rsidR="00774FE0" w:rsidRPr="00E01AD4" w:rsidRDefault="00774FE0" w:rsidP="00774FE0">
      <w:pPr>
        <w:pStyle w:val="NormalWeb"/>
        <w:numPr>
          <w:ilvl w:val="0"/>
          <w:numId w:val="92"/>
        </w:numPr>
        <w:rPr>
          <w:rFonts w:ascii="Segoe UI" w:hAnsi="Segoe UI" w:cs="Segoe UI"/>
          <w:sz w:val="22"/>
          <w:rPrChange w:id="24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47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Static Application Security Testing (SAST):</w:t>
      </w:r>
      <w:r w:rsidRPr="00E01AD4">
        <w:rPr>
          <w:rFonts w:ascii="Segoe UI" w:hAnsi="Segoe UI" w:cs="Segoe UI"/>
          <w:sz w:val="22"/>
          <w:rPrChange w:id="24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Automated scanning of codebase for security flaws before merges.</w:t>
      </w:r>
    </w:p>
    <w:p w:rsidR="00774FE0" w:rsidRPr="00E01AD4" w:rsidRDefault="00774FE0" w:rsidP="00774FE0">
      <w:pPr>
        <w:pStyle w:val="NormalWeb"/>
        <w:numPr>
          <w:ilvl w:val="0"/>
          <w:numId w:val="92"/>
        </w:numPr>
        <w:rPr>
          <w:rFonts w:ascii="Segoe UI" w:hAnsi="Segoe UI" w:cs="Segoe UI"/>
          <w:sz w:val="22"/>
          <w:rPrChange w:id="24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48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Dynamic Application Security Testing (DAST):</w:t>
      </w:r>
      <w:r w:rsidRPr="00E01AD4">
        <w:rPr>
          <w:rFonts w:ascii="Segoe UI" w:hAnsi="Segoe UI" w:cs="Segoe UI"/>
          <w:sz w:val="22"/>
          <w:rPrChange w:id="24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Scan deployed apps for runtime vulnerabilities (via OWASP ZAP or Burp Suite).</w:t>
      </w:r>
    </w:p>
    <w:p w:rsidR="00774FE0" w:rsidRPr="00E01AD4" w:rsidRDefault="00774FE0" w:rsidP="00774FE0">
      <w:pPr>
        <w:pStyle w:val="NormalWeb"/>
        <w:numPr>
          <w:ilvl w:val="0"/>
          <w:numId w:val="92"/>
        </w:numPr>
        <w:rPr>
          <w:rFonts w:ascii="Segoe UI" w:hAnsi="Segoe UI" w:cs="Segoe UI"/>
          <w:sz w:val="22"/>
          <w:rPrChange w:id="24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48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Data Protection Testing:</w:t>
      </w:r>
      <w:r w:rsidRPr="00E01AD4">
        <w:rPr>
          <w:rFonts w:ascii="Segoe UI" w:hAnsi="Segoe UI" w:cs="Segoe UI"/>
          <w:sz w:val="22"/>
          <w:rPrChange w:id="24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Verify encryption and decryption workflows in development and staging.</w:t>
      </w:r>
    </w:p>
    <w:p w:rsidR="00774FE0" w:rsidRPr="00E01AD4" w:rsidRDefault="00774FE0" w:rsidP="00774FE0">
      <w:pPr>
        <w:pStyle w:val="NormalWeb"/>
        <w:numPr>
          <w:ilvl w:val="0"/>
          <w:numId w:val="92"/>
        </w:numPr>
        <w:rPr>
          <w:rFonts w:ascii="Segoe UI" w:hAnsi="Segoe UI" w:cs="Segoe UI"/>
          <w:sz w:val="22"/>
          <w:rPrChange w:id="24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48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Access Testing:</w:t>
      </w:r>
      <w:r w:rsidRPr="00E01AD4">
        <w:rPr>
          <w:rFonts w:ascii="Segoe UI" w:hAnsi="Segoe UI" w:cs="Segoe UI"/>
          <w:sz w:val="22"/>
          <w:rPrChange w:id="24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Validate RBAC logic — ensure role isolation and permission revocation works correctly.</w:t>
      </w:r>
    </w:p>
    <w:p w:rsidR="00774FE0" w:rsidRPr="00E01AD4" w:rsidRDefault="00E01AD4" w:rsidP="00774FE0">
      <w:pPr>
        <w:rPr>
          <w:del w:id="2489" w:author="Adela" w:date="2025-10-22T21:06:00Z"/>
          <w:rFonts w:ascii="Segoe UI" w:hAnsi="Segoe UI" w:cs="Segoe UI"/>
        </w:rPr>
      </w:pPr>
      <w:del w:id="2490" w:author="Adela" w:date="2025-10-22T21:06:00Z">
        <w:r w:rsidRPr="00E01AD4">
          <w:rPr>
            <w:rFonts w:ascii="Segoe UI" w:hAnsi="Segoe UI" w:cs="Segoe UI"/>
          </w:rPr>
          <w:pict>
            <v:rect id="_x0000_i1087" style="width:0;height:1.5pt" o:hralign="center" o:hrstd="t" o:hr="t" fillcolor="#a0a0a0" stroked="f"/>
          </w:pict>
        </w:r>
      </w:del>
    </w:p>
    <w:p w:rsidR="00774FE0" w:rsidRPr="00E01AD4" w:rsidRDefault="00E01AD4" w:rsidP="00774FE0">
      <w:pPr>
        <w:rPr>
          <w:ins w:id="2491" w:author="Adela" w:date="2025-10-22T21:06:00Z"/>
          <w:rFonts w:ascii="Segoe UI" w:hAnsi="Segoe UI" w:cs="Segoe UI"/>
        </w:rPr>
      </w:pPr>
      <w:ins w:id="2492" w:author="Adela" w:date="2025-10-22T21:06:00Z">
        <w:r w:rsidRPr="00E01AD4">
          <w:rPr>
            <w:rFonts w:ascii="Segoe UI" w:hAnsi="Segoe UI" w:cs="Segoe UI"/>
          </w:rPr>
          <w:pict>
            <v:rect id="_x0000_i1088" style="width:0;height:1.5pt" o:hralign="center" o:hrstd="t" o:hr="t" fillcolor="#a0a0a0" stroked="f"/>
          </w:pict>
        </w:r>
      </w:ins>
    </w:p>
    <w:p w:rsidR="00774FE0" w:rsidRPr="00E01AD4" w:rsidRDefault="00774FE0" w:rsidP="00774FE0">
      <w:pPr>
        <w:pStyle w:val="Heading3"/>
        <w:rPr>
          <w:rFonts w:ascii="Segoe UI" w:hAnsi="Segoe UI" w:cs="Segoe UI"/>
          <w:color w:val="auto"/>
          <w:sz w:val="22"/>
          <w:rPrChange w:id="2493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494" w:name="_Toc211762491"/>
      <w:bookmarkStart w:id="2495" w:name="_Toc212156971"/>
      <w:r w:rsidRPr="00E01AD4">
        <w:rPr>
          <w:rStyle w:val="Strong"/>
          <w:rFonts w:ascii="Segoe UI" w:hAnsi="Segoe UI" w:cs="Segoe UI"/>
          <w:color w:val="auto"/>
          <w:sz w:val="22"/>
        </w:rPr>
        <w:t>7.11 Summary</w:t>
      </w:r>
      <w:bookmarkEnd w:id="2494"/>
      <w:bookmarkEnd w:id="2495"/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24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24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24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Strong"/>
          <w:rFonts w:ascii="Segoe UI" w:hAnsi="Segoe UI" w:cs="Segoe UI"/>
          <w:sz w:val="22"/>
          <w:rPrChange w:id="249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Security and Privacy Framework</w:t>
      </w:r>
      <w:r w:rsidRPr="00E01AD4">
        <w:rPr>
          <w:rFonts w:ascii="Segoe UI" w:hAnsi="Segoe UI" w:cs="Segoe UI"/>
          <w:sz w:val="22"/>
          <w:rPrChange w:id="25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ensures that every user interaction — from login to mood logging — is governed by strong protection measures.</w:t>
      </w:r>
      <w:r w:rsidRPr="00E01AD4">
        <w:rPr>
          <w:rFonts w:ascii="Segoe UI" w:hAnsi="Segoe UI" w:cs="Segoe UI"/>
          <w:sz w:val="22"/>
          <w:rPrChange w:id="25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For developers, it provides </w:t>
      </w:r>
      <w:r w:rsidRPr="00E01AD4">
        <w:rPr>
          <w:rStyle w:val="Strong"/>
          <w:rFonts w:ascii="Segoe UI" w:hAnsi="Segoe UI" w:cs="Segoe UI"/>
          <w:sz w:val="22"/>
          <w:rPrChange w:id="250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clear implementation standards</w:t>
      </w:r>
      <w:r w:rsidRPr="00E01AD4">
        <w:rPr>
          <w:rFonts w:ascii="Segoe UI" w:hAnsi="Segoe UI" w:cs="Segoe UI"/>
          <w:sz w:val="22"/>
          <w:rPrChange w:id="25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building secure modules and handling sensitive health data responsibly.</w:t>
      </w:r>
    </w:p>
    <w:p w:rsidR="003D2C02" w:rsidRPr="00E01AD4" w:rsidRDefault="00774FE0" w:rsidP="00774FE0">
      <w:pPr>
        <w:pStyle w:val="NormalWeb"/>
        <w:rPr>
          <w:rFonts w:ascii="Segoe UI" w:hAnsi="Segoe UI" w:cs="Segoe UI"/>
          <w:sz w:val="22"/>
          <w:rPrChange w:id="25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This framework not only safeguards users but also establishes </w:t>
      </w:r>
      <w:proofErr w:type="spellStart"/>
      <w:r w:rsidRPr="00E01AD4">
        <w:rPr>
          <w:rFonts w:ascii="Segoe UI" w:hAnsi="Segoe UI" w:cs="Segoe UI"/>
          <w:sz w:val="22"/>
          <w:rPrChange w:id="25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25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reliability as a compliant, trustworthy digital health ecosystem capable of scaling globally while respecting individual privacy.</w:t>
      </w:r>
    </w:p>
    <w:p w:rsidR="003D2C02" w:rsidRPr="00E01AD4" w:rsidRDefault="003D2C02">
      <w:pPr>
        <w:rPr>
          <w:rFonts w:ascii="Segoe UI" w:hAnsi="Segoe UI" w:cs="Segoe UI"/>
          <w:rPrChange w:id="2508" w:author="Adela" w:date="2025-10-22T21:06:00Z">
            <w:rPr>
              <w:rFonts w:ascii="Segoe UI" w:eastAsia="Times New Roman" w:hAnsi="Segoe UI" w:cs="Segoe UI"/>
            </w:rPr>
          </w:rPrChange>
        </w:rPr>
      </w:pPr>
      <w:r w:rsidRPr="00E01AD4">
        <w:rPr>
          <w:rFonts w:ascii="Segoe UI" w:hAnsi="Segoe UI" w:cs="Segoe UI"/>
        </w:rPr>
        <w:br w:type="page"/>
      </w:r>
    </w:p>
    <w:p w:rsidR="003D2C02" w:rsidRPr="00E01AD4" w:rsidRDefault="003D2C02" w:rsidP="003D2C02">
      <w:pPr>
        <w:pStyle w:val="Heading2"/>
        <w:rPr>
          <w:rFonts w:ascii="Segoe UI" w:hAnsi="Segoe UI" w:cs="Segoe UI"/>
          <w:color w:val="auto"/>
          <w:sz w:val="28"/>
          <w:rPrChange w:id="2509" w:author="Adela" w:date="2025-10-22T21:06:00Z">
            <w:rPr>
              <w:rFonts w:ascii="Segoe UI" w:hAnsi="Segoe UI" w:cs="Segoe UI"/>
              <w:color w:val="auto"/>
              <w:sz w:val="28"/>
              <w:szCs w:val="28"/>
            </w:rPr>
          </w:rPrChange>
        </w:rPr>
      </w:pPr>
      <w:bookmarkStart w:id="2510" w:name="_Toc211762492"/>
      <w:bookmarkStart w:id="2511" w:name="_Toc212156972"/>
      <w:r w:rsidRPr="00E01AD4">
        <w:rPr>
          <w:rStyle w:val="Strong"/>
          <w:rFonts w:ascii="Segoe UI" w:hAnsi="Segoe UI" w:cs="Segoe UI"/>
          <w:color w:val="auto"/>
          <w:sz w:val="28"/>
          <w:rPrChange w:id="2512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8"/>
              <w:szCs w:val="28"/>
            </w:rPr>
          </w:rPrChange>
        </w:rPr>
        <w:lastRenderedPageBreak/>
        <w:t>8.0 – Features and Functional Workflows</w:t>
      </w:r>
      <w:bookmarkEnd w:id="2510"/>
      <w:bookmarkEnd w:id="2511"/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</w:rPr>
      </w:pPr>
      <w:bookmarkStart w:id="2513" w:name="_Toc211762493"/>
      <w:bookmarkStart w:id="2514" w:name="_Toc212156973"/>
      <w:r w:rsidRPr="00E01AD4">
        <w:rPr>
          <w:rStyle w:val="Strong"/>
          <w:rFonts w:ascii="Segoe UI" w:hAnsi="Segoe UI" w:cs="Segoe UI"/>
          <w:color w:val="auto"/>
          <w:rPrChange w:id="251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8.1 Overview</w:t>
      </w:r>
      <w:bookmarkEnd w:id="2513"/>
      <w:bookmarkEnd w:id="2514"/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5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r w:rsidRPr="00E01AD4">
        <w:rPr>
          <w:rStyle w:val="Strong"/>
          <w:rFonts w:ascii="Segoe UI" w:hAnsi="Segoe UI" w:cs="Segoe UI"/>
          <w:sz w:val="22"/>
          <w:rPrChange w:id="251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Features and Functional Workflows</w:t>
      </w:r>
      <w:r w:rsidRPr="00E01AD4">
        <w:rPr>
          <w:rFonts w:ascii="Segoe UI" w:hAnsi="Segoe UI" w:cs="Segoe UI"/>
          <w:sz w:val="22"/>
          <w:rPrChange w:id="25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section provides a complete breakdown of all the major features integrated into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52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25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explaining their </w:t>
      </w:r>
      <w:r w:rsidRPr="00E01AD4">
        <w:rPr>
          <w:rStyle w:val="Strong"/>
          <w:rFonts w:ascii="Segoe UI" w:hAnsi="Segoe UI" w:cs="Segoe UI"/>
          <w:sz w:val="22"/>
          <w:rPrChange w:id="252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purpose, logic, user flow, and developer implementation</w:t>
      </w:r>
      <w:r w:rsidRPr="00E01AD4">
        <w:rPr>
          <w:rFonts w:ascii="Segoe UI" w:hAnsi="Segoe UI" w:cs="Segoe UI"/>
          <w:sz w:val="22"/>
          <w:rPrChange w:id="25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5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25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25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functionality centers around </w:t>
      </w:r>
      <w:r w:rsidRPr="00E01AD4">
        <w:rPr>
          <w:rStyle w:val="Strong"/>
          <w:rFonts w:ascii="Segoe UI" w:hAnsi="Segoe UI" w:cs="Segoe UI"/>
          <w:sz w:val="22"/>
          <w:rPrChange w:id="252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three pillars</w:t>
      </w:r>
      <w:r w:rsidRPr="00E01AD4">
        <w:rPr>
          <w:rFonts w:ascii="Segoe UI" w:hAnsi="Segoe UI" w:cs="Segoe UI"/>
          <w:sz w:val="22"/>
          <w:rPrChange w:id="25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:</w:t>
      </w:r>
    </w:p>
    <w:p w:rsidR="003D2C02" w:rsidRPr="00E01AD4" w:rsidRDefault="003D2C02" w:rsidP="003D2C02">
      <w:pPr>
        <w:pStyle w:val="NormalWeb"/>
        <w:numPr>
          <w:ilvl w:val="0"/>
          <w:numId w:val="93"/>
        </w:numPr>
        <w:rPr>
          <w:rFonts w:ascii="Segoe UI" w:hAnsi="Segoe UI" w:cs="Segoe UI"/>
          <w:sz w:val="22"/>
          <w:rPrChange w:id="25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53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Medication Management</w:t>
      </w:r>
      <w:r w:rsidRPr="00E01AD4">
        <w:rPr>
          <w:rFonts w:ascii="Segoe UI" w:hAnsi="Segoe UI" w:cs="Segoe UI"/>
          <w:sz w:val="22"/>
          <w:rPrChange w:id="25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Smart scheduling, reminders, and adherence tracking.</w:t>
      </w:r>
    </w:p>
    <w:p w:rsidR="003D2C02" w:rsidRPr="00E01AD4" w:rsidRDefault="003D2C02" w:rsidP="003D2C02">
      <w:pPr>
        <w:pStyle w:val="NormalWeb"/>
        <w:numPr>
          <w:ilvl w:val="0"/>
          <w:numId w:val="93"/>
        </w:numPr>
        <w:rPr>
          <w:rFonts w:ascii="Segoe UI" w:hAnsi="Segoe UI" w:cs="Segoe UI"/>
          <w:sz w:val="22"/>
          <w:rPrChange w:id="25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53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Mood &amp; Emotional Health</w:t>
      </w:r>
      <w:r w:rsidRPr="00E01AD4">
        <w:rPr>
          <w:rFonts w:ascii="Segoe UI" w:hAnsi="Segoe UI" w:cs="Segoe UI"/>
          <w:sz w:val="22"/>
          <w:rPrChange w:id="25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Daily emotional logging and visual trend analysis.</w:t>
      </w:r>
    </w:p>
    <w:p w:rsidR="003D2C02" w:rsidRPr="00E01AD4" w:rsidRDefault="003D2C02" w:rsidP="003D2C02">
      <w:pPr>
        <w:pStyle w:val="NormalWeb"/>
        <w:numPr>
          <w:ilvl w:val="0"/>
          <w:numId w:val="93"/>
        </w:numPr>
        <w:rPr>
          <w:rFonts w:ascii="Segoe UI" w:hAnsi="Segoe UI" w:cs="Segoe UI"/>
          <w:sz w:val="22"/>
          <w:rPrChange w:id="25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53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Caregiver Integration &amp; Collaboration</w:t>
      </w:r>
      <w:r w:rsidRPr="00E01AD4">
        <w:rPr>
          <w:rFonts w:ascii="Segoe UI" w:hAnsi="Segoe UI" w:cs="Segoe UI"/>
          <w:sz w:val="22"/>
          <w:rPrChange w:id="25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– Secure data sharing and supportive care monitoring.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5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Each feature is designed to work </w:t>
      </w:r>
      <w:r w:rsidRPr="00E01AD4">
        <w:rPr>
          <w:rStyle w:val="Strong"/>
          <w:rFonts w:ascii="Segoe UI" w:hAnsi="Segoe UI" w:cs="Segoe UI"/>
          <w:sz w:val="22"/>
          <w:rPrChange w:id="254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independently yet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54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interconnectedly</w:t>
      </w:r>
      <w:proofErr w:type="spellEnd"/>
      <w:r w:rsidRPr="00E01AD4">
        <w:rPr>
          <w:rFonts w:ascii="Segoe UI" w:hAnsi="Segoe UI" w:cs="Segoe UI"/>
          <w:sz w:val="22"/>
          <w:rPrChange w:id="25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ensuring that users receive a seamless experience across mobile and web platforms.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5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For developers, this section outlines </w:t>
      </w:r>
      <w:r w:rsidRPr="00E01AD4">
        <w:rPr>
          <w:rStyle w:val="Strong"/>
          <w:rFonts w:ascii="Segoe UI" w:hAnsi="Segoe UI" w:cs="Segoe UI"/>
          <w:sz w:val="22"/>
          <w:rPrChange w:id="254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how these features interact across the system architecture</w:t>
      </w:r>
      <w:r w:rsidRPr="00E01AD4">
        <w:rPr>
          <w:rFonts w:ascii="Segoe UI" w:hAnsi="Segoe UI" w:cs="Segoe UI"/>
          <w:sz w:val="22"/>
          <w:rPrChange w:id="25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including their relationship with backend APIs, databases, and notification services.</w:t>
      </w:r>
    </w:p>
    <w:p w:rsidR="003D2C02" w:rsidRPr="00E01AD4" w:rsidRDefault="00E01AD4" w:rsidP="003D2C02">
      <w:pPr>
        <w:rPr>
          <w:del w:id="2547" w:author="Adela" w:date="2025-10-22T21:06:00Z"/>
          <w:rFonts w:ascii="Segoe UI" w:hAnsi="Segoe UI" w:cs="Segoe UI"/>
        </w:rPr>
      </w:pPr>
      <w:del w:id="2548" w:author="Adela" w:date="2025-10-22T21:06:00Z">
        <w:r w:rsidRPr="00E01AD4">
          <w:rPr>
            <w:rFonts w:ascii="Segoe UI" w:hAnsi="Segoe UI" w:cs="Segoe UI"/>
          </w:rPr>
          <w:pict>
            <v:rect id="_x0000_i1089" style="width:0;height:1.5pt" o:hralign="center" o:hrstd="t" o:hr="t" fillcolor="#a0a0a0" stroked="f"/>
          </w:pict>
        </w:r>
      </w:del>
    </w:p>
    <w:p w:rsidR="003D2C02" w:rsidRPr="00E01AD4" w:rsidRDefault="00E01AD4" w:rsidP="003D2C02">
      <w:pPr>
        <w:rPr>
          <w:ins w:id="2549" w:author="Adela" w:date="2025-10-22T21:06:00Z"/>
          <w:rFonts w:ascii="Segoe UI" w:hAnsi="Segoe UI" w:cs="Segoe UI"/>
        </w:rPr>
      </w:pPr>
      <w:ins w:id="2550" w:author="Adela" w:date="2025-10-22T21:06:00Z">
        <w:r w:rsidRPr="00E01AD4">
          <w:rPr>
            <w:rFonts w:ascii="Segoe UI" w:hAnsi="Segoe UI" w:cs="Segoe UI"/>
          </w:rPr>
          <w:pict>
            <v:rect id="_x0000_i1090" style="width:0;height:1.5pt" o:hralign="center" o:hrstd="t" o:hr="t" fillcolor="#a0a0a0" stroked="f"/>
          </w:pict>
        </w:r>
      </w:ins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  <w:sz w:val="22"/>
          <w:rPrChange w:id="2551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552" w:name="_Toc211762494"/>
      <w:bookmarkStart w:id="2553" w:name="_Toc212156974"/>
      <w:r w:rsidRPr="00E01AD4">
        <w:rPr>
          <w:rStyle w:val="Strong"/>
          <w:rFonts w:ascii="Segoe UI" w:hAnsi="Segoe UI" w:cs="Segoe UI"/>
          <w:color w:val="auto"/>
          <w:sz w:val="22"/>
        </w:rPr>
        <w:t>8.2 Core Feature Categories</w:t>
      </w:r>
      <w:bookmarkEnd w:id="2552"/>
      <w:bookmarkEnd w:id="255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4386"/>
        <w:gridCol w:w="2459"/>
      </w:tblGrid>
      <w:tr w:rsidR="00E01AD4" w:rsidRPr="00E01AD4" w:rsidTr="003D2C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jc w:val="center"/>
              <w:rPr>
                <w:rFonts w:ascii="Segoe UI" w:hAnsi="Segoe UI" w:cs="Segoe UI"/>
                <w:b/>
                <w:rPrChange w:id="2554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jc w:val="center"/>
              <w:rPr>
                <w:rFonts w:ascii="Segoe UI" w:hAnsi="Segoe UI" w:cs="Segoe UI"/>
                <w:b/>
                <w:rPrChange w:id="2555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jc w:val="center"/>
              <w:rPr>
                <w:rFonts w:ascii="Segoe UI" w:hAnsi="Segoe UI" w:cs="Segoe UI"/>
                <w:b/>
                <w:rPrChange w:id="2556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Primary Stakeholders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Medication Management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Enables users to add, manage, and receive reminders for medications.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Patients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Mood Monitoring &amp; Journaling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Allows users to log emotions, moods, and reflections.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Patients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Adherence Analytics &amp; Reports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Visualizes user adherence and emotional health trends.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Patients, Caregivers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Caregiver Access &amp; Shared View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Provides authorized caregivers access to summary data.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Caregivers, Patients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Notifications &amp; Alerts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Sends push notifications and reminders using Firebase.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All Users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Export &amp; Reporting Tools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Generates downloadable health summaries and adherence reports.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Patients, Healthcare Professionals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lastRenderedPageBreak/>
              <w:t>Settings &amp; Privacy Controls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Gives users control over preferences, visibility, and data permissions.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All Users</w:t>
            </w:r>
          </w:p>
        </w:tc>
      </w:tr>
    </w:tbl>
    <w:p w:rsidR="003D2C02" w:rsidRPr="00E01AD4" w:rsidRDefault="00E01AD4" w:rsidP="003D2C02">
      <w:pPr>
        <w:rPr>
          <w:del w:id="2557" w:author="Adela" w:date="2025-10-22T21:06:00Z"/>
          <w:rFonts w:ascii="Segoe UI" w:hAnsi="Segoe UI" w:cs="Segoe UI"/>
        </w:rPr>
      </w:pPr>
      <w:del w:id="2558" w:author="Adela" w:date="2025-10-22T21:06:00Z">
        <w:r w:rsidRPr="00E01AD4">
          <w:rPr>
            <w:rFonts w:ascii="Segoe UI" w:hAnsi="Segoe UI" w:cs="Segoe UI"/>
          </w:rPr>
          <w:pict>
            <v:rect id="_x0000_i1091" style="width:0;height:1.5pt" o:hralign="center" o:hrstd="t" o:hr="t" fillcolor="#a0a0a0" stroked="f"/>
          </w:pict>
        </w:r>
      </w:del>
    </w:p>
    <w:p w:rsidR="003D2C02" w:rsidRPr="00E01AD4" w:rsidRDefault="00E01AD4" w:rsidP="003D2C02">
      <w:pPr>
        <w:rPr>
          <w:ins w:id="2559" w:author="Adela" w:date="2025-10-22T21:06:00Z"/>
          <w:rFonts w:ascii="Segoe UI" w:hAnsi="Segoe UI" w:cs="Segoe UI"/>
        </w:rPr>
      </w:pPr>
      <w:ins w:id="2560" w:author="Adela" w:date="2025-10-22T21:06:00Z">
        <w:r w:rsidRPr="00E01AD4">
          <w:rPr>
            <w:rFonts w:ascii="Segoe UI" w:hAnsi="Segoe UI" w:cs="Segoe UI"/>
          </w:rPr>
          <w:pict>
            <v:rect id="_x0000_i1092" style="width:0;height:1.5pt" o:hralign="center" o:hrstd="t" o:hr="t" fillcolor="#a0a0a0" stroked="f"/>
          </w:pict>
        </w:r>
      </w:ins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  <w:sz w:val="22"/>
          <w:rPrChange w:id="2561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562" w:name="_Toc211762495"/>
      <w:bookmarkStart w:id="2563" w:name="_Toc212156975"/>
      <w:r w:rsidRPr="00E01AD4">
        <w:rPr>
          <w:rStyle w:val="Strong"/>
          <w:rFonts w:ascii="Segoe UI" w:hAnsi="Segoe UI" w:cs="Segoe UI"/>
          <w:color w:val="auto"/>
          <w:sz w:val="22"/>
        </w:rPr>
        <w:t>8.3 Feature 1 – Medication Management System</w:t>
      </w:r>
      <w:bookmarkEnd w:id="2562"/>
      <w:bookmarkEnd w:id="2563"/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56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Purpose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5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To provide users with a simple, intelligent, and flexible system for managing medications — reducing missed doses and improving treatment adherence.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567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Functional Flow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5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56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User Workflow:</w:t>
      </w:r>
    </w:p>
    <w:p w:rsidR="003D2C02" w:rsidRPr="00E01AD4" w:rsidRDefault="003D2C02" w:rsidP="003D2C02">
      <w:pPr>
        <w:pStyle w:val="NormalWeb"/>
        <w:numPr>
          <w:ilvl w:val="0"/>
          <w:numId w:val="94"/>
        </w:numPr>
        <w:rPr>
          <w:rFonts w:ascii="Segoe UI" w:hAnsi="Segoe UI" w:cs="Segoe UI"/>
          <w:sz w:val="22"/>
          <w:rPrChange w:id="25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User adds a new medication (name, dosage, frequency, start/end date).</w:t>
      </w:r>
    </w:p>
    <w:p w:rsidR="003D2C02" w:rsidRPr="00E01AD4" w:rsidRDefault="003D2C02" w:rsidP="003D2C02">
      <w:pPr>
        <w:pStyle w:val="NormalWeb"/>
        <w:numPr>
          <w:ilvl w:val="0"/>
          <w:numId w:val="94"/>
        </w:numPr>
        <w:rPr>
          <w:rFonts w:ascii="Segoe UI" w:hAnsi="Segoe UI" w:cs="Segoe UI"/>
          <w:sz w:val="22"/>
          <w:rPrChange w:id="25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Backend validates schedule and stores entry in </w:t>
      </w:r>
      <w:r w:rsidRPr="00E01AD4">
        <w:rPr>
          <w:rStyle w:val="HTMLCode"/>
          <w:rFonts w:ascii="Segoe UI" w:hAnsi="Segoe UI" w:cs="Segoe UI"/>
          <w:sz w:val="22"/>
          <w:rPrChange w:id="257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medications</w:t>
      </w:r>
      <w:r w:rsidRPr="00E01AD4">
        <w:rPr>
          <w:rFonts w:ascii="Segoe UI" w:hAnsi="Segoe UI" w:cs="Segoe UI"/>
          <w:sz w:val="22"/>
          <w:rPrChange w:id="25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collection.</w:t>
      </w:r>
    </w:p>
    <w:p w:rsidR="003D2C02" w:rsidRPr="00E01AD4" w:rsidRDefault="003D2C02" w:rsidP="003D2C02">
      <w:pPr>
        <w:pStyle w:val="NormalWeb"/>
        <w:numPr>
          <w:ilvl w:val="0"/>
          <w:numId w:val="94"/>
        </w:numPr>
        <w:rPr>
          <w:rFonts w:ascii="Segoe UI" w:hAnsi="Segoe UI" w:cs="Segoe UI"/>
          <w:sz w:val="22"/>
          <w:rPrChange w:id="25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System registers medication events with Firebase Scheduler.</w:t>
      </w:r>
    </w:p>
    <w:p w:rsidR="003D2C02" w:rsidRPr="00E01AD4" w:rsidRDefault="003D2C02" w:rsidP="003D2C02">
      <w:pPr>
        <w:pStyle w:val="NormalWeb"/>
        <w:numPr>
          <w:ilvl w:val="0"/>
          <w:numId w:val="94"/>
        </w:numPr>
        <w:rPr>
          <w:rFonts w:ascii="Segoe UI" w:hAnsi="Segoe UI" w:cs="Segoe UI"/>
          <w:sz w:val="22"/>
          <w:rPrChange w:id="25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Push notifications are sent at each scheduled time.</w:t>
      </w:r>
    </w:p>
    <w:p w:rsidR="003D2C02" w:rsidRPr="00E01AD4" w:rsidRDefault="003D2C02" w:rsidP="003D2C02">
      <w:pPr>
        <w:pStyle w:val="NormalWeb"/>
        <w:numPr>
          <w:ilvl w:val="0"/>
          <w:numId w:val="94"/>
        </w:numPr>
        <w:rPr>
          <w:rFonts w:ascii="Segoe UI" w:hAnsi="Segoe UI" w:cs="Segoe UI"/>
          <w:sz w:val="22"/>
          <w:rPrChange w:id="25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User confirms the intake → updates </w:t>
      </w:r>
      <w:r w:rsidRPr="00E01AD4">
        <w:rPr>
          <w:rStyle w:val="HTMLCode"/>
          <w:rFonts w:ascii="Segoe UI" w:hAnsi="Segoe UI" w:cs="Segoe UI"/>
          <w:sz w:val="22"/>
          <w:rPrChange w:id="258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logs</w:t>
      </w:r>
      <w:r w:rsidRPr="00E01AD4">
        <w:rPr>
          <w:rFonts w:ascii="Segoe UI" w:hAnsi="Segoe UI" w:cs="Segoe UI"/>
          <w:sz w:val="22"/>
          <w:rPrChange w:id="25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collection with status (“Taken”, “Missed”, “Skipped”).</w:t>
      </w:r>
    </w:p>
    <w:p w:rsidR="003D2C02" w:rsidRPr="00E01AD4" w:rsidRDefault="003D2C02" w:rsidP="003D2C02">
      <w:pPr>
        <w:pStyle w:val="NormalWeb"/>
        <w:numPr>
          <w:ilvl w:val="0"/>
          <w:numId w:val="94"/>
        </w:numPr>
        <w:rPr>
          <w:rFonts w:ascii="Segoe UI" w:hAnsi="Segoe UI" w:cs="Segoe UI"/>
          <w:sz w:val="22"/>
          <w:rPrChange w:id="25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Dashboard analytics update adherence rates automatically.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5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58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Developer Implementation:</w:t>
      </w:r>
    </w:p>
    <w:p w:rsidR="003D2C02" w:rsidRPr="00E01AD4" w:rsidRDefault="003D2C02" w:rsidP="003D2C02">
      <w:pPr>
        <w:pStyle w:val="NormalWeb"/>
        <w:numPr>
          <w:ilvl w:val="0"/>
          <w:numId w:val="95"/>
        </w:numPr>
        <w:rPr>
          <w:rFonts w:ascii="Segoe UI" w:hAnsi="Segoe UI" w:cs="Segoe UI"/>
          <w:sz w:val="22"/>
          <w:rPrChange w:id="25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58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Frontend:</w:t>
      </w:r>
    </w:p>
    <w:p w:rsidR="003D2C02" w:rsidRPr="00E01AD4" w:rsidRDefault="003D2C02" w:rsidP="003D2C02">
      <w:pPr>
        <w:pStyle w:val="NormalWeb"/>
        <w:numPr>
          <w:ilvl w:val="1"/>
          <w:numId w:val="95"/>
        </w:numPr>
        <w:rPr>
          <w:rFonts w:ascii="Segoe UI" w:hAnsi="Segoe UI" w:cs="Segoe UI"/>
          <w:sz w:val="22"/>
          <w:rPrChange w:id="25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React form for medication entry with real-time validation (Yup + </w:t>
      </w:r>
      <w:proofErr w:type="spellStart"/>
      <w:r w:rsidRPr="00E01AD4">
        <w:rPr>
          <w:rFonts w:ascii="Segoe UI" w:hAnsi="Segoe UI" w:cs="Segoe UI"/>
          <w:sz w:val="22"/>
          <w:rPrChange w:id="25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Formik</w:t>
      </w:r>
      <w:proofErr w:type="spellEnd"/>
      <w:r w:rsidRPr="00E01AD4">
        <w:rPr>
          <w:rFonts w:ascii="Segoe UI" w:hAnsi="Segoe UI" w:cs="Segoe UI"/>
          <w:sz w:val="22"/>
          <w:rPrChange w:id="25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).</w:t>
      </w:r>
    </w:p>
    <w:p w:rsidR="003D2C02" w:rsidRPr="00E01AD4" w:rsidRDefault="003D2C02" w:rsidP="003D2C02">
      <w:pPr>
        <w:pStyle w:val="NormalWeb"/>
        <w:numPr>
          <w:ilvl w:val="1"/>
          <w:numId w:val="95"/>
        </w:numPr>
        <w:rPr>
          <w:rFonts w:ascii="Segoe UI" w:hAnsi="Segoe UI" w:cs="Segoe UI"/>
          <w:sz w:val="22"/>
          <w:rPrChange w:id="25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5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Local state syncs with </w:t>
      </w:r>
      <w:proofErr w:type="spellStart"/>
      <w:r w:rsidRPr="00E01AD4">
        <w:rPr>
          <w:rFonts w:ascii="Segoe UI" w:hAnsi="Segoe UI" w:cs="Segoe UI"/>
          <w:sz w:val="22"/>
          <w:rPrChange w:id="25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Redux</w:t>
      </w:r>
      <w:proofErr w:type="spellEnd"/>
      <w:r w:rsidRPr="00E01AD4">
        <w:rPr>
          <w:rFonts w:ascii="Segoe UI" w:hAnsi="Segoe UI" w:cs="Segoe UI"/>
          <w:sz w:val="22"/>
          <w:rPrChange w:id="25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triggers POST </w:t>
      </w:r>
      <w:r w:rsidRPr="00E01AD4">
        <w:rPr>
          <w:rStyle w:val="HTMLCode"/>
          <w:rFonts w:ascii="Segoe UI" w:hAnsi="Segoe UI" w:cs="Segoe UI"/>
          <w:sz w:val="22"/>
          <w:rPrChange w:id="259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59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60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/medications</w:t>
      </w:r>
      <w:r w:rsidRPr="00E01AD4">
        <w:rPr>
          <w:rFonts w:ascii="Segoe UI" w:hAnsi="Segoe UI" w:cs="Segoe UI"/>
          <w:sz w:val="22"/>
          <w:rPrChange w:id="26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0"/>
          <w:numId w:val="95"/>
        </w:numPr>
        <w:rPr>
          <w:rFonts w:ascii="Segoe UI" w:hAnsi="Segoe UI" w:cs="Segoe UI"/>
          <w:sz w:val="22"/>
          <w:rPrChange w:id="26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60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Backend:</w:t>
      </w:r>
    </w:p>
    <w:p w:rsidR="003D2C02" w:rsidRPr="00E01AD4" w:rsidRDefault="003D2C02" w:rsidP="003D2C02">
      <w:pPr>
        <w:pStyle w:val="NormalWeb"/>
        <w:numPr>
          <w:ilvl w:val="1"/>
          <w:numId w:val="95"/>
        </w:numPr>
        <w:rPr>
          <w:rFonts w:ascii="Segoe UI" w:hAnsi="Segoe UI" w:cs="Segoe UI"/>
          <w:sz w:val="22"/>
          <w:rPrChange w:id="26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Controller: </w:t>
      </w:r>
      <w:proofErr w:type="spellStart"/>
      <w:proofErr w:type="gramStart"/>
      <w:r w:rsidRPr="00E01AD4">
        <w:rPr>
          <w:rStyle w:val="HTMLCode"/>
          <w:rFonts w:ascii="Segoe UI" w:hAnsi="Segoe UI" w:cs="Segoe UI"/>
          <w:sz w:val="22"/>
          <w:rPrChange w:id="260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createMedication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60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(</w:t>
      </w:r>
      <w:proofErr w:type="gramEnd"/>
      <w:r w:rsidRPr="00E01AD4">
        <w:rPr>
          <w:rStyle w:val="HTMLCode"/>
          <w:rFonts w:ascii="Segoe UI" w:hAnsi="Segoe UI" w:cs="Segoe UI"/>
          <w:sz w:val="22"/>
          <w:rPrChange w:id="260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)</w:t>
      </w:r>
      <w:r w:rsidRPr="00E01AD4">
        <w:rPr>
          <w:rFonts w:ascii="Segoe UI" w:hAnsi="Segoe UI" w:cs="Segoe UI"/>
          <w:sz w:val="22"/>
          <w:rPrChange w:id="26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handles validation and database write.</w:t>
      </w:r>
    </w:p>
    <w:p w:rsidR="003D2C02" w:rsidRPr="00E01AD4" w:rsidRDefault="003D2C02" w:rsidP="003D2C02">
      <w:pPr>
        <w:pStyle w:val="NormalWeb"/>
        <w:numPr>
          <w:ilvl w:val="1"/>
          <w:numId w:val="95"/>
        </w:numPr>
        <w:rPr>
          <w:rFonts w:ascii="Segoe UI" w:hAnsi="Segoe UI" w:cs="Segoe UI"/>
          <w:sz w:val="22"/>
          <w:rPrChange w:id="26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Scheduler: Firebase Cloud Function triggers reminders based on UTC.</w:t>
      </w:r>
    </w:p>
    <w:p w:rsidR="003D2C02" w:rsidRPr="00E01AD4" w:rsidRDefault="003D2C02" w:rsidP="003D2C02">
      <w:pPr>
        <w:pStyle w:val="NormalWeb"/>
        <w:numPr>
          <w:ilvl w:val="1"/>
          <w:numId w:val="95"/>
        </w:numPr>
        <w:rPr>
          <w:rFonts w:ascii="Segoe UI" w:hAnsi="Segoe UI" w:cs="Segoe UI"/>
          <w:sz w:val="22"/>
          <w:rPrChange w:id="26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Log Update: </w:t>
      </w:r>
      <w:proofErr w:type="spellStart"/>
      <w:proofErr w:type="gramStart"/>
      <w:r w:rsidRPr="00E01AD4">
        <w:rPr>
          <w:rStyle w:val="HTMLCode"/>
          <w:rFonts w:ascii="Segoe UI" w:hAnsi="Segoe UI" w:cs="Segoe UI"/>
          <w:sz w:val="22"/>
          <w:rPrChange w:id="261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updateLog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61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(</w:t>
      </w:r>
      <w:proofErr w:type="gramEnd"/>
      <w:r w:rsidRPr="00E01AD4">
        <w:rPr>
          <w:rStyle w:val="HTMLCode"/>
          <w:rFonts w:ascii="Segoe UI" w:hAnsi="Segoe UI" w:cs="Segoe UI"/>
          <w:sz w:val="22"/>
          <w:rPrChange w:id="261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)</w:t>
      </w:r>
      <w:r w:rsidRPr="00E01AD4">
        <w:rPr>
          <w:rFonts w:ascii="Segoe UI" w:hAnsi="Segoe UI" w:cs="Segoe UI"/>
          <w:sz w:val="22"/>
          <w:rPrChange w:id="26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writes user responses (Taken/Missed) to </w:t>
      </w:r>
      <w:r w:rsidRPr="00E01AD4">
        <w:rPr>
          <w:rStyle w:val="HTMLCode"/>
          <w:rFonts w:ascii="Segoe UI" w:hAnsi="Segoe UI" w:cs="Segoe UI"/>
          <w:sz w:val="22"/>
          <w:rPrChange w:id="261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logs</w:t>
      </w:r>
      <w:r w:rsidRPr="00E01AD4">
        <w:rPr>
          <w:rFonts w:ascii="Segoe UI" w:hAnsi="Segoe UI" w:cs="Segoe UI"/>
          <w:sz w:val="22"/>
          <w:rPrChange w:id="26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0"/>
          <w:numId w:val="95"/>
        </w:numPr>
        <w:rPr>
          <w:rFonts w:ascii="Segoe UI" w:hAnsi="Segoe UI" w:cs="Segoe UI"/>
          <w:sz w:val="22"/>
          <w:rPrChange w:id="26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62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Database Relations:</w:t>
      </w:r>
    </w:p>
    <w:p w:rsidR="003D2C02" w:rsidRPr="00E01AD4" w:rsidRDefault="003D2C02" w:rsidP="003D2C02">
      <w:pPr>
        <w:pStyle w:val="NormalWeb"/>
        <w:numPr>
          <w:ilvl w:val="1"/>
          <w:numId w:val="95"/>
        </w:numPr>
        <w:rPr>
          <w:rFonts w:ascii="Segoe UI" w:hAnsi="Segoe UI" w:cs="Segoe UI"/>
          <w:sz w:val="22"/>
          <w:rPrChange w:id="26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62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users</w:t>
      </w:r>
      <w:r w:rsidRPr="00E01AD4">
        <w:rPr>
          <w:rFonts w:ascii="Segoe UI" w:hAnsi="Segoe UI" w:cs="Segoe UI"/>
          <w:sz w:val="22"/>
          <w:rPrChange w:id="26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→ </w:t>
      </w:r>
      <w:r w:rsidRPr="00E01AD4">
        <w:rPr>
          <w:rStyle w:val="HTMLCode"/>
          <w:rFonts w:ascii="Segoe UI" w:hAnsi="Segoe UI" w:cs="Segoe UI"/>
          <w:sz w:val="22"/>
          <w:rPrChange w:id="262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medications</w:t>
      </w:r>
      <w:r w:rsidRPr="00E01AD4">
        <w:rPr>
          <w:rFonts w:ascii="Segoe UI" w:hAnsi="Segoe UI" w:cs="Segoe UI"/>
          <w:sz w:val="22"/>
          <w:rPrChange w:id="26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(One-to-Many)</w:t>
      </w:r>
    </w:p>
    <w:p w:rsidR="003D2C02" w:rsidRPr="00E01AD4" w:rsidRDefault="003D2C02" w:rsidP="003D2C02">
      <w:pPr>
        <w:pStyle w:val="NormalWeb"/>
        <w:numPr>
          <w:ilvl w:val="1"/>
          <w:numId w:val="95"/>
        </w:numPr>
        <w:rPr>
          <w:rFonts w:ascii="Segoe UI" w:hAnsi="Segoe UI" w:cs="Segoe UI"/>
          <w:sz w:val="22"/>
          <w:rPrChange w:id="26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62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medications</w:t>
      </w:r>
      <w:r w:rsidRPr="00E01AD4">
        <w:rPr>
          <w:rFonts w:ascii="Segoe UI" w:hAnsi="Segoe UI" w:cs="Segoe UI"/>
          <w:sz w:val="22"/>
          <w:rPrChange w:id="26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→ </w:t>
      </w:r>
      <w:r w:rsidRPr="00E01AD4">
        <w:rPr>
          <w:rStyle w:val="HTMLCode"/>
          <w:rFonts w:ascii="Segoe UI" w:hAnsi="Segoe UI" w:cs="Segoe UI"/>
          <w:sz w:val="22"/>
          <w:rPrChange w:id="263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logs</w:t>
      </w:r>
      <w:r w:rsidRPr="00E01AD4">
        <w:rPr>
          <w:rFonts w:ascii="Segoe UI" w:hAnsi="Segoe UI" w:cs="Segoe UI"/>
          <w:sz w:val="22"/>
          <w:rPrChange w:id="26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(One-to-Many)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6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63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Key Developer Notes:</w:t>
      </w:r>
    </w:p>
    <w:p w:rsidR="003D2C02" w:rsidRPr="00E01AD4" w:rsidRDefault="003D2C02" w:rsidP="003D2C02">
      <w:pPr>
        <w:pStyle w:val="NormalWeb"/>
        <w:numPr>
          <w:ilvl w:val="0"/>
          <w:numId w:val="96"/>
        </w:numPr>
        <w:rPr>
          <w:rFonts w:ascii="Segoe UI" w:hAnsi="Segoe UI" w:cs="Segoe UI"/>
          <w:sz w:val="22"/>
          <w:rPrChange w:id="26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63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cron</w:t>
      </w:r>
      <w:proofErr w:type="spellEnd"/>
      <w:r w:rsidRPr="00E01AD4">
        <w:rPr>
          <w:rStyle w:val="Strong"/>
          <w:rFonts w:ascii="Segoe UI" w:hAnsi="Segoe UI" w:cs="Segoe UI"/>
          <w:sz w:val="22"/>
          <w:rPrChange w:id="263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-like logic</w:t>
      </w:r>
      <w:r w:rsidRPr="00E01AD4">
        <w:rPr>
          <w:rFonts w:ascii="Segoe UI" w:hAnsi="Segoe UI" w:cs="Segoe UI"/>
          <w:sz w:val="22"/>
          <w:rPrChange w:id="26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or Firebase Scheduled Triggers for repeating reminders.</w:t>
      </w:r>
    </w:p>
    <w:p w:rsidR="003D2C02" w:rsidRPr="00E01AD4" w:rsidRDefault="003D2C02" w:rsidP="003D2C02">
      <w:pPr>
        <w:pStyle w:val="NormalWeb"/>
        <w:numPr>
          <w:ilvl w:val="0"/>
          <w:numId w:val="96"/>
        </w:numPr>
        <w:rPr>
          <w:rFonts w:ascii="Segoe UI" w:hAnsi="Segoe UI" w:cs="Segoe UI"/>
          <w:sz w:val="22"/>
          <w:rPrChange w:id="263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Handle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64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timezone</w:t>
      </w:r>
      <w:proofErr w:type="spellEnd"/>
      <w:r w:rsidRPr="00E01AD4">
        <w:rPr>
          <w:rStyle w:val="Strong"/>
          <w:rFonts w:ascii="Segoe UI" w:hAnsi="Segoe UI" w:cs="Segoe UI"/>
          <w:sz w:val="22"/>
          <w:rPrChange w:id="264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normalization</w:t>
      </w:r>
      <w:r w:rsidRPr="00E01AD4">
        <w:rPr>
          <w:rFonts w:ascii="Segoe UI" w:hAnsi="Segoe UI" w:cs="Segoe UI"/>
          <w:sz w:val="22"/>
          <w:rPrChange w:id="26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using </w:t>
      </w:r>
      <w:r w:rsidRPr="00E01AD4">
        <w:rPr>
          <w:rStyle w:val="HTMLCode"/>
          <w:rFonts w:ascii="Segoe UI" w:hAnsi="Segoe UI" w:cs="Segoe UI"/>
          <w:sz w:val="22"/>
          <w:rPrChange w:id="264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moment-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645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timezone</w:t>
      </w:r>
      <w:proofErr w:type="spellEnd"/>
      <w:r w:rsidRPr="00E01AD4">
        <w:rPr>
          <w:rFonts w:ascii="Segoe UI" w:hAnsi="Segoe UI" w:cs="Segoe UI"/>
          <w:sz w:val="22"/>
          <w:rPrChange w:id="26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0"/>
          <w:numId w:val="96"/>
        </w:numPr>
        <w:rPr>
          <w:rFonts w:ascii="Segoe UI" w:hAnsi="Segoe UI" w:cs="Segoe UI"/>
          <w:sz w:val="22"/>
          <w:rPrChange w:id="26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Add </w:t>
      </w:r>
      <w:r w:rsidRPr="00E01AD4">
        <w:rPr>
          <w:rStyle w:val="Strong"/>
          <w:rFonts w:ascii="Segoe UI" w:hAnsi="Segoe UI" w:cs="Segoe UI"/>
          <w:sz w:val="22"/>
          <w:rPrChange w:id="264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retry logic</w:t>
      </w:r>
      <w:r w:rsidRPr="00E01AD4">
        <w:rPr>
          <w:rFonts w:ascii="Segoe UI" w:hAnsi="Segoe UI" w:cs="Segoe UI"/>
          <w:sz w:val="22"/>
          <w:rPrChange w:id="265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failed notification sends.</w:t>
      </w:r>
    </w:p>
    <w:p w:rsidR="003D2C02" w:rsidRPr="00E01AD4" w:rsidRDefault="00E01AD4" w:rsidP="003D2C02">
      <w:pPr>
        <w:rPr>
          <w:del w:id="2651" w:author="Adela" w:date="2025-10-22T21:06:00Z"/>
          <w:rFonts w:ascii="Segoe UI" w:hAnsi="Segoe UI" w:cs="Segoe UI"/>
        </w:rPr>
      </w:pPr>
      <w:del w:id="2652" w:author="Adela" w:date="2025-10-22T21:06:00Z">
        <w:r w:rsidRPr="00E01AD4">
          <w:rPr>
            <w:rFonts w:ascii="Segoe UI" w:hAnsi="Segoe UI" w:cs="Segoe UI"/>
          </w:rPr>
          <w:lastRenderedPageBreak/>
          <w:pict>
            <v:rect id="_x0000_i1093" style="width:0;height:1.5pt" o:hralign="center" o:hrstd="t" o:hr="t" fillcolor="#a0a0a0" stroked="f"/>
          </w:pict>
        </w:r>
      </w:del>
    </w:p>
    <w:p w:rsidR="003D2C02" w:rsidRPr="00E01AD4" w:rsidRDefault="00E01AD4" w:rsidP="003D2C02">
      <w:pPr>
        <w:rPr>
          <w:ins w:id="2653" w:author="Adela" w:date="2025-10-22T21:06:00Z"/>
          <w:rFonts w:ascii="Segoe UI" w:hAnsi="Segoe UI" w:cs="Segoe UI"/>
        </w:rPr>
      </w:pPr>
      <w:ins w:id="2654" w:author="Adela" w:date="2025-10-22T21:06:00Z">
        <w:r w:rsidRPr="00E01AD4">
          <w:rPr>
            <w:rFonts w:ascii="Segoe UI" w:hAnsi="Segoe UI" w:cs="Segoe UI"/>
          </w:rPr>
          <w:pict>
            <v:rect id="_x0000_i1094" style="width:0;height:1.5pt" o:hralign="center" o:hrstd="t" o:hr="t" fillcolor="#a0a0a0" stroked="f"/>
          </w:pict>
        </w:r>
      </w:ins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  <w:sz w:val="22"/>
          <w:rPrChange w:id="2655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656" w:name="_Toc211762496"/>
      <w:bookmarkStart w:id="2657" w:name="_Toc212156976"/>
      <w:r w:rsidRPr="00E01AD4">
        <w:rPr>
          <w:rStyle w:val="Strong"/>
          <w:rFonts w:ascii="Segoe UI" w:hAnsi="Segoe UI" w:cs="Segoe UI"/>
          <w:color w:val="auto"/>
          <w:sz w:val="22"/>
        </w:rPr>
        <w:t>8.4 Feature 2 – Smart Reminders and Notifications</w:t>
      </w:r>
      <w:bookmarkEnd w:id="2656"/>
      <w:bookmarkEnd w:id="2657"/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65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Purpose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6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To intelligently notify users of medication times, refill alerts, and other health-related activities, using Firebase Cloud Messaging (FCM).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661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Functional Flow</w:t>
      </w:r>
    </w:p>
    <w:p w:rsidR="003D2C02" w:rsidRPr="00E01AD4" w:rsidRDefault="003D2C02" w:rsidP="003D2C02">
      <w:pPr>
        <w:pStyle w:val="NormalWeb"/>
        <w:numPr>
          <w:ilvl w:val="0"/>
          <w:numId w:val="97"/>
        </w:numPr>
        <w:rPr>
          <w:rFonts w:ascii="Segoe UI" w:hAnsi="Segoe UI" w:cs="Segoe UI"/>
          <w:sz w:val="22"/>
          <w:rPrChange w:id="26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System retrieves all scheduled medication times from the backend.</w:t>
      </w:r>
    </w:p>
    <w:p w:rsidR="003D2C02" w:rsidRPr="00E01AD4" w:rsidRDefault="003D2C02" w:rsidP="003D2C02">
      <w:pPr>
        <w:pStyle w:val="NormalWeb"/>
        <w:numPr>
          <w:ilvl w:val="0"/>
          <w:numId w:val="97"/>
        </w:numPr>
        <w:rPr>
          <w:rFonts w:ascii="Segoe UI" w:hAnsi="Segoe UI" w:cs="Segoe UI"/>
          <w:sz w:val="22"/>
          <w:rPrChange w:id="26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Firebase Scheduler queues reminders based on user </w:t>
      </w:r>
      <w:proofErr w:type="spellStart"/>
      <w:r w:rsidRPr="00E01AD4">
        <w:rPr>
          <w:rFonts w:ascii="Segoe UI" w:hAnsi="Segoe UI" w:cs="Segoe UI"/>
          <w:sz w:val="22"/>
          <w:rPrChange w:id="26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timezone</w:t>
      </w:r>
      <w:proofErr w:type="spellEnd"/>
      <w:r w:rsidRPr="00E01AD4">
        <w:rPr>
          <w:rFonts w:ascii="Segoe UI" w:hAnsi="Segoe UI" w:cs="Segoe UI"/>
          <w:sz w:val="22"/>
          <w:rPrChange w:id="26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0"/>
          <w:numId w:val="97"/>
        </w:numPr>
        <w:rPr>
          <w:rFonts w:ascii="Segoe UI" w:hAnsi="Segoe UI" w:cs="Segoe UI"/>
          <w:sz w:val="22"/>
          <w:rPrChange w:id="26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Notification payload includes medication name, dose, and “Mark as Taken” action.</w:t>
      </w:r>
    </w:p>
    <w:p w:rsidR="003D2C02" w:rsidRPr="00E01AD4" w:rsidRDefault="003D2C02" w:rsidP="003D2C02">
      <w:pPr>
        <w:pStyle w:val="NormalWeb"/>
        <w:numPr>
          <w:ilvl w:val="0"/>
          <w:numId w:val="97"/>
        </w:numPr>
        <w:rPr>
          <w:rFonts w:ascii="Segoe UI" w:hAnsi="Segoe UI" w:cs="Segoe UI"/>
          <w:sz w:val="22"/>
          <w:rPrChange w:id="26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User interaction updates backend log via secure API call.</w:t>
      </w:r>
    </w:p>
    <w:p w:rsidR="003D2C02" w:rsidRPr="00E01AD4" w:rsidRDefault="003D2C02" w:rsidP="003D2C02">
      <w:pPr>
        <w:pStyle w:val="NormalWeb"/>
        <w:numPr>
          <w:ilvl w:val="0"/>
          <w:numId w:val="97"/>
        </w:numPr>
        <w:rPr>
          <w:rFonts w:ascii="Segoe UI" w:hAnsi="Segoe UI" w:cs="Segoe UI"/>
          <w:sz w:val="22"/>
          <w:rPrChange w:id="26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Missed notifications trigger a follow-up reminder within 30 minutes (configurable).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67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Implementation</w:t>
      </w:r>
    </w:p>
    <w:p w:rsidR="003D2C02" w:rsidRPr="00E01AD4" w:rsidRDefault="003D2C02" w:rsidP="003D2C02">
      <w:pPr>
        <w:pStyle w:val="NormalWeb"/>
        <w:numPr>
          <w:ilvl w:val="0"/>
          <w:numId w:val="98"/>
        </w:numPr>
        <w:rPr>
          <w:rFonts w:ascii="Segoe UI" w:hAnsi="Segoe UI" w:cs="Segoe UI"/>
          <w:sz w:val="22"/>
          <w:rPrChange w:id="26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67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Backend:</w:t>
      </w:r>
    </w:p>
    <w:p w:rsidR="003D2C02" w:rsidRPr="00E01AD4" w:rsidRDefault="003D2C02" w:rsidP="003D2C02">
      <w:pPr>
        <w:pStyle w:val="NormalWeb"/>
        <w:numPr>
          <w:ilvl w:val="1"/>
          <w:numId w:val="98"/>
        </w:numPr>
        <w:rPr>
          <w:rFonts w:ascii="Segoe UI" w:hAnsi="Segoe UI" w:cs="Segoe UI"/>
          <w:sz w:val="22"/>
          <w:rPrChange w:id="26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67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reminderService.js</w:t>
      </w:r>
      <w:r w:rsidRPr="00E01AD4">
        <w:rPr>
          <w:rFonts w:ascii="Segoe UI" w:hAnsi="Segoe UI" w:cs="Segoe UI"/>
          <w:sz w:val="22"/>
          <w:rPrChange w:id="26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schedules FCM messages.</w:t>
      </w:r>
    </w:p>
    <w:p w:rsidR="003D2C02" w:rsidRPr="00E01AD4" w:rsidRDefault="003D2C02" w:rsidP="003D2C02">
      <w:pPr>
        <w:pStyle w:val="NormalWeb"/>
        <w:numPr>
          <w:ilvl w:val="1"/>
          <w:numId w:val="98"/>
        </w:numPr>
        <w:rPr>
          <w:rFonts w:ascii="Segoe UI" w:hAnsi="Segoe UI" w:cs="Segoe UI"/>
          <w:sz w:val="22"/>
          <w:rPrChange w:id="26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proofErr w:type="gramStart"/>
      <w:r w:rsidRPr="00E01AD4">
        <w:rPr>
          <w:rStyle w:val="HTMLCode"/>
          <w:rFonts w:ascii="Segoe UI" w:hAnsi="Segoe UI" w:cs="Segoe UI"/>
          <w:sz w:val="22"/>
          <w:rPrChange w:id="268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onNotificationClick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68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(</w:t>
      </w:r>
      <w:proofErr w:type="gramEnd"/>
      <w:r w:rsidRPr="00E01AD4">
        <w:rPr>
          <w:rStyle w:val="HTMLCode"/>
          <w:rFonts w:ascii="Segoe UI" w:hAnsi="Segoe UI" w:cs="Segoe UI"/>
          <w:sz w:val="22"/>
          <w:rPrChange w:id="268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)</w:t>
      </w:r>
      <w:r w:rsidRPr="00E01AD4">
        <w:rPr>
          <w:rFonts w:ascii="Segoe UI" w:hAnsi="Segoe UI" w:cs="Segoe UI"/>
          <w:sz w:val="22"/>
          <w:rPrChange w:id="26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API endpoint updates user status.</w:t>
      </w:r>
    </w:p>
    <w:p w:rsidR="003D2C02" w:rsidRPr="00E01AD4" w:rsidRDefault="003D2C02" w:rsidP="003D2C02">
      <w:pPr>
        <w:pStyle w:val="NormalWeb"/>
        <w:numPr>
          <w:ilvl w:val="0"/>
          <w:numId w:val="98"/>
        </w:numPr>
        <w:rPr>
          <w:rFonts w:ascii="Segoe UI" w:hAnsi="Segoe UI" w:cs="Segoe UI"/>
          <w:sz w:val="22"/>
          <w:rPrChange w:id="26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68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Frontend:</w:t>
      </w:r>
    </w:p>
    <w:p w:rsidR="003D2C02" w:rsidRPr="00E01AD4" w:rsidRDefault="003D2C02" w:rsidP="003D2C02">
      <w:pPr>
        <w:pStyle w:val="NormalWeb"/>
        <w:numPr>
          <w:ilvl w:val="1"/>
          <w:numId w:val="98"/>
        </w:numPr>
        <w:rPr>
          <w:rFonts w:ascii="Segoe UI" w:hAnsi="Segoe UI" w:cs="Segoe UI"/>
          <w:sz w:val="22"/>
          <w:rPrChange w:id="26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React Native Firebase SDK listens for FCM events and displays system notifications.</w:t>
      </w:r>
    </w:p>
    <w:p w:rsidR="003D2C02" w:rsidRPr="00E01AD4" w:rsidRDefault="003D2C02" w:rsidP="003D2C02">
      <w:pPr>
        <w:pStyle w:val="NormalWeb"/>
        <w:numPr>
          <w:ilvl w:val="1"/>
          <w:numId w:val="98"/>
        </w:numPr>
        <w:rPr>
          <w:rFonts w:ascii="Segoe UI" w:hAnsi="Segoe UI" w:cs="Segoe UI"/>
          <w:sz w:val="22"/>
          <w:rPrChange w:id="26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“Mark as Taken” button triggers backend update.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691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Notes</w:t>
      </w:r>
    </w:p>
    <w:p w:rsidR="003D2C02" w:rsidRPr="00E01AD4" w:rsidRDefault="003D2C02" w:rsidP="003D2C02">
      <w:pPr>
        <w:pStyle w:val="NormalWeb"/>
        <w:numPr>
          <w:ilvl w:val="0"/>
          <w:numId w:val="99"/>
        </w:numPr>
        <w:rPr>
          <w:rFonts w:ascii="Segoe UI" w:hAnsi="Segoe UI" w:cs="Segoe UI"/>
          <w:sz w:val="22"/>
          <w:rPrChange w:id="26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Ensure </w:t>
      </w:r>
      <w:r w:rsidRPr="00E01AD4">
        <w:rPr>
          <w:rStyle w:val="Strong"/>
          <w:rFonts w:ascii="Segoe UI" w:hAnsi="Segoe UI" w:cs="Segoe UI"/>
          <w:sz w:val="22"/>
          <w:rPrChange w:id="269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notification tokens</w:t>
      </w:r>
      <w:r w:rsidRPr="00E01AD4">
        <w:rPr>
          <w:rFonts w:ascii="Segoe UI" w:hAnsi="Segoe UI" w:cs="Segoe UI"/>
          <w:sz w:val="22"/>
          <w:rPrChange w:id="26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are refreshed periodically (stored in </w:t>
      </w:r>
      <w:proofErr w:type="spellStart"/>
      <w:proofErr w:type="gramStart"/>
      <w:r w:rsidRPr="00E01AD4">
        <w:rPr>
          <w:rStyle w:val="HTMLCode"/>
          <w:rFonts w:ascii="Segoe UI" w:hAnsi="Segoe UI" w:cs="Segoe UI"/>
          <w:sz w:val="22"/>
          <w:rPrChange w:id="269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users.deviceToken</w:t>
      </w:r>
      <w:proofErr w:type="spellEnd"/>
      <w:proofErr w:type="gramEnd"/>
      <w:r w:rsidRPr="00E01AD4">
        <w:rPr>
          <w:rFonts w:ascii="Segoe UI" w:hAnsi="Segoe UI" w:cs="Segoe UI"/>
          <w:sz w:val="22"/>
          <w:rPrChange w:id="26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).</w:t>
      </w:r>
    </w:p>
    <w:p w:rsidR="003D2C02" w:rsidRPr="00E01AD4" w:rsidRDefault="003D2C02" w:rsidP="003D2C02">
      <w:pPr>
        <w:pStyle w:val="NormalWeb"/>
        <w:numPr>
          <w:ilvl w:val="0"/>
          <w:numId w:val="99"/>
        </w:numPr>
        <w:rPr>
          <w:rFonts w:ascii="Segoe UI" w:hAnsi="Segoe UI" w:cs="Segoe UI"/>
          <w:sz w:val="22"/>
          <w:rPrChange w:id="26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6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rPrChange w:id="270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Firebase Topics</w:t>
      </w:r>
      <w:r w:rsidRPr="00E01AD4">
        <w:rPr>
          <w:rFonts w:ascii="Segoe UI" w:hAnsi="Segoe UI" w:cs="Segoe UI"/>
          <w:sz w:val="22"/>
          <w:rPrChange w:id="27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to group reminders by user ID.</w:t>
      </w:r>
    </w:p>
    <w:p w:rsidR="003D2C02" w:rsidRPr="00E01AD4" w:rsidRDefault="003D2C02" w:rsidP="003D2C02">
      <w:pPr>
        <w:pStyle w:val="NormalWeb"/>
        <w:numPr>
          <w:ilvl w:val="0"/>
          <w:numId w:val="99"/>
        </w:numPr>
        <w:rPr>
          <w:rFonts w:ascii="Segoe UI" w:hAnsi="Segoe UI" w:cs="Segoe UI"/>
          <w:sz w:val="22"/>
          <w:rPrChange w:id="27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Test all flows using </w:t>
      </w:r>
      <w:r w:rsidRPr="00E01AD4">
        <w:rPr>
          <w:rStyle w:val="Strong"/>
          <w:rFonts w:ascii="Segoe UI" w:hAnsi="Segoe UI" w:cs="Segoe UI"/>
          <w:sz w:val="22"/>
          <w:rPrChange w:id="270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Firebase Emulator Suite</w:t>
      </w:r>
      <w:r w:rsidRPr="00E01AD4">
        <w:rPr>
          <w:rFonts w:ascii="Segoe UI" w:hAnsi="Segoe UI" w:cs="Segoe UI"/>
          <w:sz w:val="22"/>
          <w:rPrChange w:id="27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during development.</w:t>
      </w:r>
    </w:p>
    <w:p w:rsidR="003D2C02" w:rsidRPr="00E01AD4" w:rsidRDefault="00E01AD4" w:rsidP="003D2C02">
      <w:pPr>
        <w:rPr>
          <w:del w:id="2706" w:author="Adela" w:date="2025-10-22T21:06:00Z"/>
          <w:rFonts w:ascii="Segoe UI" w:hAnsi="Segoe UI" w:cs="Segoe UI"/>
        </w:rPr>
      </w:pPr>
      <w:del w:id="2707" w:author="Adela" w:date="2025-10-22T21:06:00Z">
        <w:r w:rsidRPr="00E01AD4">
          <w:rPr>
            <w:rFonts w:ascii="Segoe UI" w:hAnsi="Segoe UI" w:cs="Segoe UI"/>
          </w:rPr>
          <w:pict>
            <v:rect id="_x0000_i1095" style="width:0;height:1.5pt" o:hralign="center" o:hrstd="t" o:hr="t" fillcolor="#a0a0a0" stroked="f"/>
          </w:pict>
        </w:r>
      </w:del>
    </w:p>
    <w:p w:rsidR="003D2C02" w:rsidRPr="00E01AD4" w:rsidRDefault="00E01AD4" w:rsidP="003D2C02">
      <w:pPr>
        <w:rPr>
          <w:ins w:id="2708" w:author="Adela" w:date="2025-10-22T21:06:00Z"/>
          <w:rFonts w:ascii="Segoe UI" w:hAnsi="Segoe UI" w:cs="Segoe UI"/>
        </w:rPr>
      </w:pPr>
      <w:ins w:id="2709" w:author="Adela" w:date="2025-10-22T21:06:00Z">
        <w:r w:rsidRPr="00E01AD4">
          <w:rPr>
            <w:rFonts w:ascii="Segoe UI" w:hAnsi="Segoe UI" w:cs="Segoe UI"/>
          </w:rPr>
          <w:pict>
            <v:rect id="_x0000_i1096" style="width:0;height:1.5pt" o:hralign="center" o:hrstd="t" o:hr="t" fillcolor="#a0a0a0" stroked="f"/>
          </w:pict>
        </w:r>
      </w:ins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  <w:sz w:val="22"/>
          <w:rPrChange w:id="2710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711" w:name="_Toc211762497"/>
      <w:bookmarkStart w:id="2712" w:name="_Toc212156977"/>
      <w:r w:rsidRPr="00E01AD4">
        <w:rPr>
          <w:rStyle w:val="Strong"/>
          <w:rFonts w:ascii="Segoe UI" w:hAnsi="Segoe UI" w:cs="Segoe UI"/>
          <w:color w:val="auto"/>
          <w:sz w:val="22"/>
        </w:rPr>
        <w:t>8.5 Feature 3 – Mood Tracking and Journaling</w:t>
      </w:r>
      <w:bookmarkEnd w:id="2711"/>
      <w:bookmarkEnd w:id="2712"/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71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Purpose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7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To allow users to record emotional states, reflect on mood changes, and visualize emotional progress alongside medication adherence.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71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Functional Flow</w:t>
      </w:r>
    </w:p>
    <w:p w:rsidR="003D2C02" w:rsidRPr="00E01AD4" w:rsidRDefault="003D2C02" w:rsidP="003D2C02">
      <w:pPr>
        <w:pStyle w:val="NormalWeb"/>
        <w:numPr>
          <w:ilvl w:val="0"/>
          <w:numId w:val="100"/>
        </w:numPr>
        <w:rPr>
          <w:rFonts w:ascii="Segoe UI" w:hAnsi="Segoe UI" w:cs="Segoe UI"/>
          <w:sz w:val="22"/>
          <w:rPrChange w:id="27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User selects a mood level (e.g., </w:t>
      </w:r>
      <w:r w:rsidRPr="00E01AD4">
        <w:rPr>
          <w:rFonts w:ascii="Segoe UI Symbol" w:hAnsi="Segoe UI Symbol" w:cs="Segoe UI Symbol"/>
          <w:sz w:val="22"/>
          <w:rPrChange w:id="2719" w:author="Adela" w:date="2025-10-22T21:06:00Z">
            <w:rPr>
              <w:rFonts w:ascii="Segoe UI Symbol" w:hAnsi="Segoe UI Symbol" w:cs="Segoe UI Symbol"/>
              <w:sz w:val="22"/>
              <w:szCs w:val="22"/>
            </w:rPr>
          </w:rPrChange>
        </w:rPr>
        <w:t>😄</w:t>
      </w:r>
      <w:r w:rsidRPr="00E01AD4">
        <w:rPr>
          <w:rFonts w:ascii="Segoe UI" w:hAnsi="Segoe UI" w:cs="Segoe UI"/>
          <w:sz w:val="22"/>
          <w:rPrChange w:id="27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Happy, </w:t>
      </w:r>
      <w:r w:rsidRPr="00E01AD4">
        <w:rPr>
          <w:rFonts w:ascii="Segoe UI Symbol" w:hAnsi="Segoe UI Symbol" w:cs="Segoe UI Symbol"/>
          <w:sz w:val="22"/>
          <w:rPrChange w:id="2721" w:author="Adela" w:date="2025-10-22T21:06:00Z">
            <w:rPr>
              <w:rFonts w:ascii="Segoe UI Symbol" w:hAnsi="Segoe UI Symbol" w:cs="Segoe UI Symbol"/>
              <w:sz w:val="22"/>
              <w:szCs w:val="22"/>
            </w:rPr>
          </w:rPrChange>
        </w:rPr>
        <w:t>😐</w:t>
      </w:r>
      <w:r w:rsidRPr="00E01AD4">
        <w:rPr>
          <w:rFonts w:ascii="Segoe UI" w:hAnsi="Segoe UI" w:cs="Segoe UI"/>
          <w:sz w:val="22"/>
          <w:rPrChange w:id="27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Neutral, </w:t>
      </w:r>
      <w:r w:rsidRPr="00E01AD4">
        <w:rPr>
          <w:rFonts w:ascii="Segoe UI Symbol" w:hAnsi="Segoe UI Symbol" w:cs="Segoe UI Symbol"/>
          <w:sz w:val="22"/>
          <w:rPrChange w:id="2723" w:author="Adela" w:date="2025-10-22T21:06:00Z">
            <w:rPr>
              <w:rFonts w:ascii="Segoe UI Symbol" w:hAnsi="Segoe UI Symbol" w:cs="Segoe UI Symbol"/>
              <w:sz w:val="22"/>
              <w:szCs w:val="22"/>
            </w:rPr>
          </w:rPrChange>
        </w:rPr>
        <w:t>😞</w:t>
      </w:r>
      <w:r w:rsidRPr="00E01AD4">
        <w:rPr>
          <w:rFonts w:ascii="Segoe UI" w:hAnsi="Segoe UI" w:cs="Segoe UI"/>
          <w:sz w:val="22"/>
          <w:rPrChange w:id="27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Sad).</w:t>
      </w:r>
    </w:p>
    <w:p w:rsidR="003D2C02" w:rsidRPr="00E01AD4" w:rsidRDefault="003D2C02" w:rsidP="003D2C02">
      <w:pPr>
        <w:pStyle w:val="NormalWeb"/>
        <w:numPr>
          <w:ilvl w:val="0"/>
          <w:numId w:val="100"/>
        </w:numPr>
        <w:rPr>
          <w:rFonts w:ascii="Segoe UI" w:hAnsi="Segoe UI" w:cs="Segoe UI"/>
          <w:sz w:val="22"/>
          <w:rPrChange w:id="27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Optional: user adds a note or short journal entry.</w:t>
      </w:r>
    </w:p>
    <w:p w:rsidR="003D2C02" w:rsidRPr="00E01AD4" w:rsidRDefault="003D2C02" w:rsidP="003D2C02">
      <w:pPr>
        <w:pStyle w:val="NormalWeb"/>
        <w:numPr>
          <w:ilvl w:val="0"/>
          <w:numId w:val="100"/>
        </w:numPr>
        <w:rPr>
          <w:rFonts w:ascii="Segoe UI" w:hAnsi="Segoe UI" w:cs="Segoe UI"/>
          <w:sz w:val="22"/>
          <w:rPrChange w:id="27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lastRenderedPageBreak/>
        <w:t xml:space="preserve">Data is submitted to </w:t>
      </w:r>
      <w:r w:rsidRPr="00E01AD4">
        <w:rPr>
          <w:rStyle w:val="HTMLCode"/>
          <w:rFonts w:ascii="Segoe UI" w:hAnsi="Segoe UI" w:cs="Segoe UI"/>
          <w:sz w:val="22"/>
          <w:rPrChange w:id="272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73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73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/moods</w:t>
      </w:r>
      <w:r w:rsidRPr="00E01AD4">
        <w:rPr>
          <w:rFonts w:ascii="Segoe UI" w:hAnsi="Segoe UI" w:cs="Segoe UI"/>
          <w:sz w:val="22"/>
          <w:rPrChange w:id="27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→ saved in </w:t>
      </w:r>
      <w:r w:rsidRPr="00E01AD4">
        <w:rPr>
          <w:rStyle w:val="HTMLCode"/>
          <w:rFonts w:ascii="Segoe UI" w:hAnsi="Segoe UI" w:cs="Segoe UI"/>
          <w:sz w:val="22"/>
          <w:rPrChange w:id="273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moods</w:t>
      </w:r>
      <w:r w:rsidRPr="00E01AD4">
        <w:rPr>
          <w:rFonts w:ascii="Segoe UI" w:hAnsi="Segoe UI" w:cs="Segoe UI"/>
          <w:sz w:val="22"/>
          <w:rPrChange w:id="27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collection.</w:t>
      </w:r>
    </w:p>
    <w:p w:rsidR="003D2C02" w:rsidRPr="00E01AD4" w:rsidRDefault="003D2C02" w:rsidP="003D2C02">
      <w:pPr>
        <w:pStyle w:val="NormalWeb"/>
        <w:numPr>
          <w:ilvl w:val="0"/>
          <w:numId w:val="100"/>
        </w:numPr>
        <w:rPr>
          <w:rFonts w:ascii="Segoe UI" w:hAnsi="Segoe UI" w:cs="Segoe UI"/>
          <w:sz w:val="22"/>
          <w:rPrChange w:id="27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Analytics module aggregates moods over time.</w:t>
      </w:r>
    </w:p>
    <w:p w:rsidR="003D2C02" w:rsidRPr="00E01AD4" w:rsidRDefault="003D2C02" w:rsidP="003D2C02">
      <w:pPr>
        <w:pStyle w:val="NormalWeb"/>
        <w:numPr>
          <w:ilvl w:val="0"/>
          <w:numId w:val="100"/>
        </w:numPr>
        <w:rPr>
          <w:rFonts w:ascii="Segoe UI" w:hAnsi="Segoe UI" w:cs="Segoe UI"/>
          <w:sz w:val="22"/>
          <w:rPrChange w:id="27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Mood charts update to show daily and weekly trends.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739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Implementation</w:t>
      </w:r>
    </w:p>
    <w:p w:rsidR="003D2C02" w:rsidRPr="00E01AD4" w:rsidRDefault="003D2C02" w:rsidP="003D2C02">
      <w:pPr>
        <w:pStyle w:val="NormalWeb"/>
        <w:numPr>
          <w:ilvl w:val="0"/>
          <w:numId w:val="101"/>
        </w:numPr>
        <w:rPr>
          <w:rFonts w:ascii="Segoe UI" w:hAnsi="Segoe UI" w:cs="Segoe UI"/>
          <w:sz w:val="22"/>
          <w:rPrChange w:id="27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74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Frontend:</w:t>
      </w:r>
    </w:p>
    <w:p w:rsidR="003D2C02" w:rsidRPr="00E01AD4" w:rsidRDefault="003D2C02" w:rsidP="003D2C02">
      <w:pPr>
        <w:pStyle w:val="NormalWeb"/>
        <w:numPr>
          <w:ilvl w:val="1"/>
          <w:numId w:val="101"/>
        </w:numPr>
        <w:rPr>
          <w:rFonts w:ascii="Segoe UI" w:hAnsi="Segoe UI" w:cs="Segoe UI"/>
          <w:sz w:val="22"/>
          <w:rPrChange w:id="27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Mood selection built using icons or </w:t>
      </w:r>
      <w:proofErr w:type="spellStart"/>
      <w:r w:rsidRPr="00E01AD4">
        <w:rPr>
          <w:rFonts w:ascii="Segoe UI" w:hAnsi="Segoe UI" w:cs="Segoe UI"/>
          <w:sz w:val="22"/>
          <w:rPrChange w:id="27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emojis</w:t>
      </w:r>
      <w:proofErr w:type="spellEnd"/>
      <w:r w:rsidRPr="00E01AD4">
        <w:rPr>
          <w:rFonts w:ascii="Segoe UI" w:hAnsi="Segoe UI" w:cs="Segoe UI"/>
          <w:sz w:val="22"/>
          <w:rPrChange w:id="27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1"/>
          <w:numId w:val="101"/>
        </w:numPr>
        <w:rPr>
          <w:rFonts w:ascii="Segoe UI" w:hAnsi="Segoe UI" w:cs="Segoe UI"/>
          <w:sz w:val="22"/>
          <w:rPrChange w:id="27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Uses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74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Recharts</w:t>
      </w:r>
      <w:proofErr w:type="spellEnd"/>
      <w:r w:rsidRPr="00E01AD4">
        <w:rPr>
          <w:rFonts w:ascii="Segoe UI" w:hAnsi="Segoe UI" w:cs="Segoe UI"/>
          <w:sz w:val="22"/>
          <w:rPrChange w:id="27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or </w:t>
      </w:r>
      <w:r w:rsidRPr="00E01AD4">
        <w:rPr>
          <w:rStyle w:val="HTMLCode"/>
          <w:rFonts w:ascii="Segoe UI" w:hAnsi="Segoe UI" w:cs="Segoe UI"/>
          <w:sz w:val="22"/>
          <w:rPrChange w:id="275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Chart.js</w:t>
      </w:r>
      <w:r w:rsidRPr="00E01AD4">
        <w:rPr>
          <w:rFonts w:ascii="Segoe UI" w:hAnsi="Segoe UI" w:cs="Segoe UI"/>
          <w:sz w:val="22"/>
          <w:rPrChange w:id="275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trend visualization.</w:t>
      </w:r>
    </w:p>
    <w:p w:rsidR="003D2C02" w:rsidRPr="00E01AD4" w:rsidRDefault="003D2C02" w:rsidP="003D2C02">
      <w:pPr>
        <w:pStyle w:val="NormalWeb"/>
        <w:numPr>
          <w:ilvl w:val="0"/>
          <w:numId w:val="101"/>
        </w:numPr>
        <w:rPr>
          <w:rFonts w:ascii="Segoe UI" w:hAnsi="Segoe UI" w:cs="Segoe UI"/>
          <w:sz w:val="22"/>
          <w:rPrChange w:id="27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75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Backend:</w:t>
      </w:r>
    </w:p>
    <w:p w:rsidR="003D2C02" w:rsidRPr="00E01AD4" w:rsidRDefault="003D2C02" w:rsidP="003D2C02">
      <w:pPr>
        <w:pStyle w:val="NormalWeb"/>
        <w:numPr>
          <w:ilvl w:val="1"/>
          <w:numId w:val="101"/>
        </w:numPr>
        <w:rPr>
          <w:rFonts w:ascii="Segoe UI" w:hAnsi="Segoe UI" w:cs="Segoe UI"/>
          <w:sz w:val="22"/>
          <w:rPrChange w:id="27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Controller: </w:t>
      </w:r>
      <w:proofErr w:type="spellStart"/>
      <w:proofErr w:type="gramStart"/>
      <w:r w:rsidRPr="00E01AD4">
        <w:rPr>
          <w:rStyle w:val="HTMLCode"/>
          <w:rFonts w:ascii="Segoe UI" w:hAnsi="Segoe UI" w:cs="Segoe UI"/>
          <w:sz w:val="22"/>
          <w:rPrChange w:id="275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addMoodEntry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75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(</w:t>
      </w:r>
      <w:proofErr w:type="gramEnd"/>
      <w:r w:rsidRPr="00E01AD4">
        <w:rPr>
          <w:rStyle w:val="HTMLCode"/>
          <w:rFonts w:ascii="Segoe UI" w:hAnsi="Segoe UI" w:cs="Segoe UI"/>
          <w:sz w:val="22"/>
          <w:rPrChange w:id="275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)</w:t>
      </w:r>
      <w:r w:rsidRPr="00E01AD4">
        <w:rPr>
          <w:rFonts w:ascii="Segoe UI" w:hAnsi="Segoe UI" w:cs="Segoe UI"/>
          <w:sz w:val="22"/>
          <w:rPrChange w:id="27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validates and stores data.</w:t>
      </w:r>
    </w:p>
    <w:p w:rsidR="003D2C02" w:rsidRPr="00E01AD4" w:rsidRDefault="003D2C02" w:rsidP="003D2C02">
      <w:pPr>
        <w:pStyle w:val="NormalWeb"/>
        <w:numPr>
          <w:ilvl w:val="1"/>
          <w:numId w:val="101"/>
        </w:numPr>
        <w:rPr>
          <w:rFonts w:ascii="Segoe UI" w:hAnsi="Segoe UI" w:cs="Segoe UI"/>
          <w:sz w:val="22"/>
          <w:rPrChange w:id="27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Optional NLP (Phase 4): analyze </w:t>
      </w:r>
      <w:r w:rsidRPr="00E01AD4">
        <w:rPr>
          <w:rStyle w:val="HTMLCode"/>
          <w:rFonts w:ascii="Segoe UI" w:hAnsi="Segoe UI" w:cs="Segoe UI"/>
          <w:sz w:val="22"/>
          <w:rPrChange w:id="276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note</w:t>
      </w:r>
      <w:r w:rsidRPr="00E01AD4">
        <w:rPr>
          <w:rFonts w:ascii="Segoe UI" w:hAnsi="Segoe UI" w:cs="Segoe UI"/>
          <w:sz w:val="22"/>
          <w:rPrChange w:id="27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text for sentiment via Python service.</w:t>
      </w:r>
    </w:p>
    <w:p w:rsidR="003D2C02" w:rsidRPr="00E01AD4" w:rsidRDefault="003D2C02" w:rsidP="003D2C02">
      <w:pPr>
        <w:pStyle w:val="NormalWeb"/>
        <w:numPr>
          <w:ilvl w:val="0"/>
          <w:numId w:val="101"/>
        </w:numPr>
        <w:rPr>
          <w:rFonts w:ascii="Segoe UI" w:hAnsi="Segoe UI" w:cs="Segoe UI"/>
          <w:sz w:val="22"/>
          <w:rPrChange w:id="27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76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Database Relation:</w:t>
      </w:r>
    </w:p>
    <w:p w:rsidR="003D2C02" w:rsidRPr="00E01AD4" w:rsidRDefault="003D2C02" w:rsidP="003D2C02">
      <w:pPr>
        <w:pStyle w:val="NormalWeb"/>
        <w:numPr>
          <w:ilvl w:val="1"/>
          <w:numId w:val="101"/>
        </w:numPr>
        <w:rPr>
          <w:rFonts w:ascii="Segoe UI" w:hAnsi="Segoe UI" w:cs="Segoe UI"/>
          <w:sz w:val="22"/>
          <w:rPrChange w:id="27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76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users</w:t>
      </w:r>
      <w:r w:rsidRPr="00E01AD4">
        <w:rPr>
          <w:rFonts w:ascii="Segoe UI" w:hAnsi="Segoe UI" w:cs="Segoe UI"/>
          <w:sz w:val="22"/>
          <w:rPrChange w:id="27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→ </w:t>
      </w:r>
      <w:r w:rsidRPr="00E01AD4">
        <w:rPr>
          <w:rStyle w:val="HTMLCode"/>
          <w:rFonts w:ascii="Segoe UI" w:hAnsi="Segoe UI" w:cs="Segoe UI"/>
          <w:sz w:val="22"/>
          <w:rPrChange w:id="276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moods</w:t>
      </w:r>
      <w:r w:rsidRPr="00E01AD4">
        <w:rPr>
          <w:rFonts w:ascii="Segoe UI" w:hAnsi="Segoe UI" w:cs="Segoe UI"/>
          <w:sz w:val="22"/>
          <w:rPrChange w:id="27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(One-to-Many)</w:t>
      </w:r>
    </w:p>
    <w:p w:rsidR="003D2C02" w:rsidRPr="00E01AD4" w:rsidRDefault="003D2C02" w:rsidP="003D2C02">
      <w:pPr>
        <w:pStyle w:val="NormalWeb"/>
        <w:numPr>
          <w:ilvl w:val="1"/>
          <w:numId w:val="101"/>
        </w:numPr>
        <w:rPr>
          <w:rFonts w:ascii="Segoe UI" w:hAnsi="Segoe UI" w:cs="Segoe UI"/>
          <w:sz w:val="22"/>
          <w:rPrChange w:id="27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77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moods</w:t>
      </w:r>
      <w:r w:rsidRPr="00E01AD4">
        <w:rPr>
          <w:rFonts w:ascii="Segoe UI" w:hAnsi="Segoe UI" w:cs="Segoe UI"/>
          <w:sz w:val="22"/>
          <w:rPrChange w:id="27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correlated with </w:t>
      </w:r>
      <w:r w:rsidRPr="00E01AD4">
        <w:rPr>
          <w:rStyle w:val="HTMLCode"/>
          <w:rFonts w:ascii="Segoe UI" w:hAnsi="Segoe UI" w:cs="Segoe UI"/>
          <w:sz w:val="22"/>
          <w:rPrChange w:id="277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logs</w:t>
      </w:r>
      <w:r w:rsidRPr="00E01AD4">
        <w:rPr>
          <w:rFonts w:ascii="Segoe UI" w:hAnsi="Segoe UI" w:cs="Segoe UI"/>
          <w:sz w:val="22"/>
          <w:rPrChange w:id="27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(for adherence analysis).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77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Notes</w:t>
      </w:r>
    </w:p>
    <w:p w:rsidR="003D2C02" w:rsidRPr="00E01AD4" w:rsidRDefault="003D2C02" w:rsidP="003D2C02">
      <w:pPr>
        <w:pStyle w:val="NormalWeb"/>
        <w:numPr>
          <w:ilvl w:val="0"/>
          <w:numId w:val="102"/>
        </w:numPr>
        <w:rPr>
          <w:rFonts w:ascii="Segoe UI" w:hAnsi="Segoe UI" w:cs="Segoe UI"/>
          <w:sz w:val="22"/>
          <w:rPrChange w:id="27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Encrypt journal notes before storing (</w:t>
      </w:r>
      <w:r w:rsidRPr="00E01AD4">
        <w:rPr>
          <w:rStyle w:val="HTMLCode"/>
          <w:rFonts w:ascii="Segoe UI" w:hAnsi="Segoe UI" w:cs="Segoe UI"/>
          <w:sz w:val="22"/>
          <w:rPrChange w:id="277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crypto</w:t>
      </w:r>
      <w:r w:rsidRPr="00E01AD4">
        <w:rPr>
          <w:rFonts w:ascii="Segoe UI" w:hAnsi="Segoe UI" w:cs="Segoe UI"/>
          <w:sz w:val="22"/>
          <w:rPrChange w:id="27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AES-256).</w:t>
      </w:r>
    </w:p>
    <w:p w:rsidR="003D2C02" w:rsidRPr="00E01AD4" w:rsidRDefault="003D2C02" w:rsidP="003D2C02">
      <w:pPr>
        <w:pStyle w:val="NormalWeb"/>
        <w:numPr>
          <w:ilvl w:val="0"/>
          <w:numId w:val="102"/>
        </w:numPr>
        <w:rPr>
          <w:rFonts w:ascii="Segoe UI" w:hAnsi="Segoe UI" w:cs="Segoe UI"/>
          <w:sz w:val="22"/>
          <w:rPrChange w:id="27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Limit daily mood entries to prevent data flooding.</w:t>
      </w:r>
    </w:p>
    <w:p w:rsidR="003D2C02" w:rsidRPr="00E01AD4" w:rsidRDefault="003D2C02" w:rsidP="003D2C02">
      <w:pPr>
        <w:pStyle w:val="NormalWeb"/>
        <w:numPr>
          <w:ilvl w:val="0"/>
          <w:numId w:val="102"/>
        </w:numPr>
        <w:rPr>
          <w:rFonts w:ascii="Segoe UI" w:hAnsi="Segoe UI" w:cs="Segoe UI"/>
          <w:sz w:val="22"/>
          <w:rPrChange w:id="27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rPrChange w:id="278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aggregation pipelines</w:t>
      </w:r>
      <w:r w:rsidRPr="00E01AD4">
        <w:rPr>
          <w:rFonts w:ascii="Segoe UI" w:hAnsi="Segoe UI" w:cs="Segoe UI"/>
          <w:sz w:val="22"/>
          <w:rPrChange w:id="27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computing average mood scores over time.</w:t>
      </w:r>
    </w:p>
    <w:p w:rsidR="003D2C02" w:rsidRPr="00E01AD4" w:rsidRDefault="00E01AD4" w:rsidP="003D2C02">
      <w:pPr>
        <w:rPr>
          <w:del w:id="2787" w:author="Adela" w:date="2025-10-22T21:06:00Z"/>
          <w:rFonts w:ascii="Segoe UI" w:hAnsi="Segoe UI" w:cs="Segoe UI"/>
        </w:rPr>
      </w:pPr>
      <w:del w:id="2788" w:author="Adela" w:date="2025-10-22T21:06:00Z">
        <w:r w:rsidRPr="00E01AD4">
          <w:rPr>
            <w:rFonts w:ascii="Segoe UI" w:hAnsi="Segoe UI" w:cs="Segoe UI"/>
          </w:rPr>
          <w:pict>
            <v:rect id="_x0000_i1097" style="width:0;height:1.5pt" o:hralign="center" o:hrstd="t" o:hr="t" fillcolor="#a0a0a0" stroked="f"/>
          </w:pict>
        </w:r>
      </w:del>
    </w:p>
    <w:p w:rsidR="003D2C02" w:rsidRPr="00E01AD4" w:rsidRDefault="00E01AD4" w:rsidP="003D2C02">
      <w:pPr>
        <w:rPr>
          <w:ins w:id="2789" w:author="Adela" w:date="2025-10-22T21:06:00Z"/>
          <w:rFonts w:ascii="Segoe UI" w:hAnsi="Segoe UI" w:cs="Segoe UI"/>
        </w:rPr>
      </w:pPr>
      <w:ins w:id="2790" w:author="Adela" w:date="2025-10-22T21:06:00Z">
        <w:r w:rsidRPr="00E01AD4">
          <w:rPr>
            <w:rFonts w:ascii="Segoe UI" w:hAnsi="Segoe UI" w:cs="Segoe UI"/>
          </w:rPr>
          <w:pict>
            <v:rect id="_x0000_i1098" style="width:0;height:1.5pt" o:hralign="center" o:hrstd="t" o:hr="t" fillcolor="#a0a0a0" stroked="f"/>
          </w:pict>
        </w:r>
      </w:ins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  <w:sz w:val="22"/>
          <w:rPrChange w:id="2791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792" w:name="_Toc211762498"/>
      <w:bookmarkStart w:id="2793" w:name="_Toc212156978"/>
      <w:r w:rsidRPr="00E01AD4">
        <w:rPr>
          <w:rStyle w:val="Strong"/>
          <w:rFonts w:ascii="Segoe UI" w:hAnsi="Segoe UI" w:cs="Segoe UI"/>
          <w:color w:val="auto"/>
          <w:sz w:val="22"/>
        </w:rPr>
        <w:t>8.6 Feature 4 – Adherence Analytics and Reports</w:t>
      </w:r>
      <w:bookmarkEnd w:id="2792"/>
      <w:bookmarkEnd w:id="2793"/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79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Purpose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7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To provide users and caregivers with visual insights into medication adherence, emotional patterns, and progress trends.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797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Functional Flow</w:t>
      </w:r>
    </w:p>
    <w:p w:rsidR="003D2C02" w:rsidRPr="00E01AD4" w:rsidRDefault="003D2C02" w:rsidP="003D2C02">
      <w:pPr>
        <w:pStyle w:val="NormalWeb"/>
        <w:numPr>
          <w:ilvl w:val="0"/>
          <w:numId w:val="103"/>
        </w:numPr>
        <w:rPr>
          <w:rFonts w:ascii="Segoe UI" w:hAnsi="Segoe UI" w:cs="Segoe UI"/>
          <w:sz w:val="22"/>
          <w:rPrChange w:id="27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7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System fetches medication and mood logs for the selected date range.</w:t>
      </w:r>
    </w:p>
    <w:p w:rsidR="003D2C02" w:rsidRPr="00E01AD4" w:rsidRDefault="003D2C02" w:rsidP="003D2C02">
      <w:pPr>
        <w:pStyle w:val="NormalWeb"/>
        <w:numPr>
          <w:ilvl w:val="0"/>
          <w:numId w:val="103"/>
        </w:numPr>
        <w:rPr>
          <w:rFonts w:ascii="Segoe UI" w:hAnsi="Segoe UI" w:cs="Segoe UI"/>
          <w:sz w:val="22"/>
          <w:rPrChange w:id="28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Backend computes adherence percentage = </w:t>
      </w:r>
      <w:r w:rsidRPr="00E01AD4">
        <w:rPr>
          <w:rStyle w:val="HTMLCode"/>
          <w:rFonts w:ascii="Segoe UI" w:hAnsi="Segoe UI" w:cs="Segoe UI"/>
          <w:sz w:val="22"/>
          <w:rPrChange w:id="280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(taken / total scheduled) * 100</w:t>
      </w:r>
      <w:r w:rsidRPr="00E01AD4">
        <w:rPr>
          <w:rFonts w:ascii="Segoe UI" w:hAnsi="Segoe UI" w:cs="Segoe UI"/>
          <w:sz w:val="22"/>
          <w:rPrChange w:id="28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0"/>
          <w:numId w:val="103"/>
        </w:numPr>
        <w:rPr>
          <w:rFonts w:ascii="Segoe UI" w:hAnsi="Segoe UI" w:cs="Segoe UI"/>
          <w:sz w:val="22"/>
          <w:rPrChange w:id="28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Mood averages and adherence metrics plotted side-by-side.</w:t>
      </w:r>
    </w:p>
    <w:p w:rsidR="003D2C02" w:rsidRPr="00E01AD4" w:rsidRDefault="003D2C02" w:rsidP="003D2C02">
      <w:pPr>
        <w:pStyle w:val="NormalWeb"/>
        <w:numPr>
          <w:ilvl w:val="0"/>
          <w:numId w:val="103"/>
        </w:numPr>
        <w:rPr>
          <w:rFonts w:ascii="Segoe UI" w:hAnsi="Segoe UI" w:cs="Segoe UI"/>
          <w:sz w:val="22"/>
          <w:rPrChange w:id="28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Dashboard displays visual insights and alerts for missed doses or mood dips.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80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Implementation</w:t>
      </w:r>
    </w:p>
    <w:p w:rsidR="003D2C02" w:rsidRPr="00E01AD4" w:rsidRDefault="003D2C02" w:rsidP="003D2C02">
      <w:pPr>
        <w:pStyle w:val="NormalWeb"/>
        <w:numPr>
          <w:ilvl w:val="0"/>
          <w:numId w:val="104"/>
        </w:numPr>
        <w:rPr>
          <w:rFonts w:ascii="Segoe UI" w:hAnsi="Segoe UI" w:cs="Segoe UI"/>
          <w:sz w:val="22"/>
          <w:rPrChange w:id="28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81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Frontend:</w:t>
      </w:r>
    </w:p>
    <w:p w:rsidR="003D2C02" w:rsidRPr="00E01AD4" w:rsidRDefault="003D2C02" w:rsidP="003D2C02">
      <w:pPr>
        <w:pStyle w:val="NormalWeb"/>
        <w:numPr>
          <w:ilvl w:val="1"/>
          <w:numId w:val="104"/>
        </w:numPr>
        <w:rPr>
          <w:rFonts w:ascii="Segoe UI" w:hAnsi="Segoe UI" w:cs="Segoe UI"/>
          <w:sz w:val="22"/>
          <w:rPrChange w:id="28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Charts using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81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Recharts</w:t>
      </w:r>
      <w:proofErr w:type="spellEnd"/>
      <w:r w:rsidRPr="00E01AD4">
        <w:rPr>
          <w:rFonts w:ascii="Segoe UI" w:hAnsi="Segoe UI" w:cs="Segoe UI"/>
          <w:sz w:val="22"/>
          <w:rPrChange w:id="28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with combined line and bar graphs.</w:t>
      </w:r>
    </w:p>
    <w:p w:rsidR="003D2C02" w:rsidRPr="00E01AD4" w:rsidRDefault="003D2C02" w:rsidP="003D2C02">
      <w:pPr>
        <w:pStyle w:val="NormalWeb"/>
        <w:numPr>
          <w:ilvl w:val="1"/>
          <w:numId w:val="104"/>
        </w:numPr>
        <w:rPr>
          <w:rFonts w:ascii="Segoe UI" w:hAnsi="Segoe UI" w:cs="Segoe UI"/>
          <w:sz w:val="22"/>
          <w:rPrChange w:id="28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Filters: by week, month, or custom date range.</w:t>
      </w:r>
    </w:p>
    <w:p w:rsidR="003D2C02" w:rsidRPr="00E01AD4" w:rsidRDefault="003D2C02" w:rsidP="003D2C02">
      <w:pPr>
        <w:pStyle w:val="NormalWeb"/>
        <w:numPr>
          <w:ilvl w:val="0"/>
          <w:numId w:val="104"/>
        </w:numPr>
        <w:rPr>
          <w:rFonts w:ascii="Segoe UI" w:hAnsi="Segoe UI" w:cs="Segoe UI"/>
          <w:sz w:val="22"/>
          <w:rPrChange w:id="28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81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Backend:</w:t>
      </w:r>
    </w:p>
    <w:p w:rsidR="003D2C02" w:rsidRPr="00E01AD4" w:rsidRDefault="003D2C02" w:rsidP="003D2C02">
      <w:pPr>
        <w:pStyle w:val="NormalWeb"/>
        <w:numPr>
          <w:ilvl w:val="1"/>
          <w:numId w:val="104"/>
        </w:numPr>
        <w:rPr>
          <w:rFonts w:ascii="Segoe UI" w:hAnsi="Segoe UI" w:cs="Segoe UI"/>
          <w:sz w:val="22"/>
          <w:rPrChange w:id="28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Endpoint </w:t>
      </w:r>
      <w:r w:rsidRPr="00E01AD4">
        <w:rPr>
          <w:rStyle w:val="HTMLCode"/>
          <w:rFonts w:ascii="Segoe UI" w:hAnsi="Segoe UI" w:cs="Segoe UI"/>
          <w:sz w:val="22"/>
          <w:rPrChange w:id="282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82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82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/analytics/adherence</w:t>
      </w:r>
      <w:r w:rsidRPr="00E01AD4">
        <w:rPr>
          <w:rFonts w:ascii="Segoe UI" w:hAnsi="Segoe UI" w:cs="Segoe UI"/>
          <w:sz w:val="22"/>
          <w:rPrChange w:id="28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runs aggregation queries in MongoDB.</w:t>
      </w:r>
    </w:p>
    <w:p w:rsidR="003D2C02" w:rsidRPr="00E01AD4" w:rsidRDefault="003D2C02" w:rsidP="003D2C02">
      <w:pPr>
        <w:pStyle w:val="NormalWeb"/>
        <w:numPr>
          <w:ilvl w:val="1"/>
          <w:numId w:val="104"/>
        </w:numPr>
        <w:rPr>
          <w:rFonts w:ascii="Segoe UI" w:hAnsi="Segoe UI" w:cs="Segoe UI"/>
          <w:sz w:val="22"/>
          <w:rPrChange w:id="28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lastRenderedPageBreak/>
        <w:t>Returns dataset in JSON for frontend chart rendering.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827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Notes</w:t>
      </w:r>
    </w:p>
    <w:p w:rsidR="003D2C02" w:rsidRPr="00E01AD4" w:rsidRDefault="003D2C02" w:rsidP="003D2C02">
      <w:pPr>
        <w:pStyle w:val="NormalWeb"/>
        <w:numPr>
          <w:ilvl w:val="0"/>
          <w:numId w:val="105"/>
        </w:numPr>
        <w:rPr>
          <w:rFonts w:ascii="Segoe UI" w:hAnsi="Segoe UI" w:cs="Segoe UI"/>
          <w:sz w:val="22"/>
          <w:rPrChange w:id="28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Cache computed analytics using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83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Redis</w:t>
      </w:r>
      <w:proofErr w:type="spellEnd"/>
      <w:r w:rsidRPr="00E01AD4">
        <w:rPr>
          <w:rStyle w:val="Strong"/>
          <w:rFonts w:ascii="Segoe UI" w:hAnsi="Segoe UI" w:cs="Segoe UI"/>
          <w:sz w:val="22"/>
          <w:rPrChange w:id="283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(future)</w:t>
      </w:r>
      <w:r w:rsidRPr="00E01AD4">
        <w:rPr>
          <w:rFonts w:ascii="Segoe UI" w:hAnsi="Segoe UI" w:cs="Segoe UI"/>
          <w:sz w:val="22"/>
          <w:rPrChange w:id="28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faster load times.</w:t>
      </w:r>
    </w:p>
    <w:p w:rsidR="003D2C02" w:rsidRPr="00E01AD4" w:rsidRDefault="003D2C02" w:rsidP="003D2C02">
      <w:pPr>
        <w:pStyle w:val="NormalWeb"/>
        <w:numPr>
          <w:ilvl w:val="0"/>
          <w:numId w:val="105"/>
        </w:numPr>
        <w:rPr>
          <w:rFonts w:ascii="Segoe UI" w:hAnsi="Segoe UI" w:cs="Segoe UI"/>
          <w:sz w:val="22"/>
          <w:rPrChange w:id="28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Provide </w:t>
      </w:r>
      <w:r w:rsidRPr="00E01AD4">
        <w:rPr>
          <w:rStyle w:val="Strong"/>
          <w:rFonts w:ascii="Segoe UI" w:hAnsi="Segoe UI" w:cs="Segoe UI"/>
          <w:sz w:val="22"/>
          <w:rPrChange w:id="283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export API</w:t>
      </w:r>
      <w:r w:rsidRPr="00E01AD4">
        <w:rPr>
          <w:rFonts w:ascii="Segoe UI" w:hAnsi="Segoe UI" w:cs="Segoe UI"/>
          <w:sz w:val="22"/>
          <w:rPrChange w:id="28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to generate downloadable charts as PDF (Phase 5).</w:t>
      </w:r>
    </w:p>
    <w:p w:rsidR="003D2C02" w:rsidRPr="00E01AD4" w:rsidRDefault="00E01AD4" w:rsidP="003D2C02">
      <w:pPr>
        <w:rPr>
          <w:del w:id="2837" w:author="Adela" w:date="2025-10-22T21:06:00Z"/>
          <w:rFonts w:ascii="Segoe UI" w:hAnsi="Segoe UI" w:cs="Segoe UI"/>
        </w:rPr>
      </w:pPr>
      <w:del w:id="2838" w:author="Adela" w:date="2025-10-22T21:06:00Z">
        <w:r w:rsidRPr="00E01AD4">
          <w:rPr>
            <w:rFonts w:ascii="Segoe UI" w:hAnsi="Segoe UI" w:cs="Segoe UI"/>
          </w:rPr>
          <w:pict>
            <v:rect id="_x0000_i1099" style="width:0;height:1.5pt" o:hralign="center" o:hrstd="t" o:hr="t" fillcolor="#a0a0a0" stroked="f"/>
          </w:pict>
        </w:r>
      </w:del>
    </w:p>
    <w:p w:rsidR="003D2C02" w:rsidRPr="00E01AD4" w:rsidRDefault="00E01AD4" w:rsidP="003D2C02">
      <w:pPr>
        <w:rPr>
          <w:ins w:id="2839" w:author="Adela" w:date="2025-10-22T21:06:00Z"/>
          <w:rFonts w:ascii="Segoe UI" w:hAnsi="Segoe UI" w:cs="Segoe UI"/>
        </w:rPr>
      </w:pPr>
      <w:ins w:id="2840" w:author="Adela" w:date="2025-10-22T21:06:00Z">
        <w:r w:rsidRPr="00E01AD4">
          <w:rPr>
            <w:rFonts w:ascii="Segoe UI" w:hAnsi="Segoe UI" w:cs="Segoe UI"/>
          </w:rPr>
          <w:pict>
            <v:rect id="_x0000_i1100" style="width:0;height:1.5pt" o:hralign="center" o:hrstd="t" o:hr="t" fillcolor="#a0a0a0" stroked="f"/>
          </w:pict>
        </w:r>
      </w:ins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  <w:sz w:val="22"/>
          <w:rPrChange w:id="2841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842" w:name="_Toc211762499"/>
      <w:bookmarkStart w:id="2843" w:name="_Toc212156979"/>
      <w:r w:rsidRPr="00E01AD4">
        <w:rPr>
          <w:rStyle w:val="Strong"/>
          <w:rFonts w:ascii="Segoe UI" w:hAnsi="Segoe UI" w:cs="Segoe UI"/>
          <w:color w:val="auto"/>
          <w:sz w:val="22"/>
        </w:rPr>
        <w:t>8.7 Feature 5 – Caregiver and Shared Access</w:t>
      </w:r>
      <w:bookmarkEnd w:id="2842"/>
      <w:bookmarkEnd w:id="2843"/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84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Purpose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8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To enable caregivers (e.g., family members, nurses) to support patients by monitoring medication adherence and emotional patterns under secure, consent-based access.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847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Functional Flow</w:t>
      </w:r>
    </w:p>
    <w:p w:rsidR="003D2C02" w:rsidRPr="00E01AD4" w:rsidRDefault="003D2C02" w:rsidP="003D2C02">
      <w:pPr>
        <w:pStyle w:val="NormalWeb"/>
        <w:numPr>
          <w:ilvl w:val="0"/>
          <w:numId w:val="106"/>
        </w:numPr>
        <w:rPr>
          <w:rFonts w:ascii="Segoe UI" w:hAnsi="Segoe UI" w:cs="Segoe UI"/>
          <w:sz w:val="22"/>
          <w:rPrChange w:id="28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Patient invites caregiver via email/QR link → </w:t>
      </w:r>
      <w:r w:rsidRPr="00E01AD4">
        <w:rPr>
          <w:rStyle w:val="HTMLCode"/>
          <w:rFonts w:ascii="Segoe UI" w:hAnsi="Segoe UI" w:cs="Segoe UI"/>
          <w:sz w:val="22"/>
          <w:rPrChange w:id="285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85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85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/caregiver/invite</w:t>
      </w:r>
      <w:r w:rsidRPr="00E01AD4">
        <w:rPr>
          <w:rFonts w:ascii="Segoe UI" w:hAnsi="Segoe UI" w:cs="Segoe UI"/>
          <w:sz w:val="22"/>
          <w:rPrChange w:id="28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0"/>
          <w:numId w:val="106"/>
        </w:numPr>
        <w:rPr>
          <w:rFonts w:ascii="Segoe UI" w:hAnsi="Segoe UI" w:cs="Segoe UI"/>
          <w:sz w:val="22"/>
          <w:rPrChange w:id="28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Caregiver accepts → access token assigned with role = “caregiver”.</w:t>
      </w:r>
    </w:p>
    <w:p w:rsidR="003D2C02" w:rsidRPr="00E01AD4" w:rsidRDefault="003D2C02" w:rsidP="003D2C02">
      <w:pPr>
        <w:pStyle w:val="NormalWeb"/>
        <w:numPr>
          <w:ilvl w:val="0"/>
          <w:numId w:val="106"/>
        </w:numPr>
        <w:rPr>
          <w:rFonts w:ascii="Segoe UI" w:hAnsi="Segoe UI" w:cs="Segoe UI"/>
          <w:sz w:val="22"/>
          <w:rPrChange w:id="28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Caregiver views summary dashboard (adherence rates, mood trends).</w:t>
      </w:r>
    </w:p>
    <w:p w:rsidR="003D2C02" w:rsidRPr="00E01AD4" w:rsidRDefault="003D2C02" w:rsidP="003D2C02">
      <w:pPr>
        <w:pStyle w:val="NormalWeb"/>
        <w:numPr>
          <w:ilvl w:val="0"/>
          <w:numId w:val="106"/>
        </w:numPr>
        <w:rPr>
          <w:rFonts w:ascii="Segoe UI" w:hAnsi="Segoe UI" w:cs="Segoe UI"/>
          <w:sz w:val="22"/>
          <w:rPrChange w:id="28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Patient can revoke caregiver access anytime.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860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Implementation</w:t>
      </w:r>
    </w:p>
    <w:p w:rsidR="003D2C02" w:rsidRPr="00E01AD4" w:rsidRDefault="003D2C02" w:rsidP="003D2C02">
      <w:pPr>
        <w:pStyle w:val="NormalWeb"/>
        <w:numPr>
          <w:ilvl w:val="0"/>
          <w:numId w:val="107"/>
        </w:numPr>
        <w:rPr>
          <w:rFonts w:ascii="Segoe UI" w:hAnsi="Segoe UI" w:cs="Segoe UI"/>
          <w:sz w:val="22"/>
          <w:rPrChange w:id="28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86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Backend:</w:t>
      </w:r>
    </w:p>
    <w:p w:rsidR="003D2C02" w:rsidRPr="00E01AD4" w:rsidRDefault="003D2C02" w:rsidP="003D2C02">
      <w:pPr>
        <w:pStyle w:val="NormalWeb"/>
        <w:numPr>
          <w:ilvl w:val="1"/>
          <w:numId w:val="107"/>
        </w:numPr>
        <w:rPr>
          <w:rFonts w:ascii="Segoe UI" w:hAnsi="Segoe UI" w:cs="Segoe UI"/>
          <w:sz w:val="22"/>
          <w:rPrChange w:id="28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286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caregiverController.js</w:t>
      </w:r>
      <w:r w:rsidRPr="00E01AD4">
        <w:rPr>
          <w:rFonts w:ascii="Segoe UI" w:hAnsi="Segoe UI" w:cs="Segoe UI"/>
          <w:sz w:val="22"/>
          <w:rPrChange w:id="28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manages invitations, verification, and revocations.</w:t>
      </w:r>
    </w:p>
    <w:p w:rsidR="003D2C02" w:rsidRPr="00E01AD4" w:rsidRDefault="003D2C02" w:rsidP="003D2C02">
      <w:pPr>
        <w:pStyle w:val="NormalWeb"/>
        <w:numPr>
          <w:ilvl w:val="1"/>
          <w:numId w:val="107"/>
        </w:numPr>
        <w:rPr>
          <w:rFonts w:ascii="Segoe UI" w:hAnsi="Segoe UI" w:cs="Segoe UI"/>
          <w:sz w:val="22"/>
          <w:rPrChange w:id="28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6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RBAC middleware ensures caregivers cannot modify patient data.</w:t>
      </w:r>
    </w:p>
    <w:p w:rsidR="003D2C02" w:rsidRPr="00E01AD4" w:rsidRDefault="003D2C02" w:rsidP="003D2C02">
      <w:pPr>
        <w:pStyle w:val="NormalWeb"/>
        <w:numPr>
          <w:ilvl w:val="0"/>
          <w:numId w:val="107"/>
        </w:numPr>
        <w:rPr>
          <w:rFonts w:ascii="Segoe UI" w:hAnsi="Segoe UI" w:cs="Segoe UI"/>
          <w:sz w:val="22"/>
          <w:rPrChange w:id="28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86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Frontend:</w:t>
      </w:r>
    </w:p>
    <w:p w:rsidR="003D2C02" w:rsidRPr="00E01AD4" w:rsidRDefault="003D2C02" w:rsidP="003D2C02">
      <w:pPr>
        <w:pStyle w:val="NormalWeb"/>
        <w:numPr>
          <w:ilvl w:val="1"/>
          <w:numId w:val="107"/>
        </w:numPr>
        <w:rPr>
          <w:rFonts w:ascii="Segoe UI" w:hAnsi="Segoe UI" w:cs="Segoe UI"/>
          <w:sz w:val="22"/>
          <w:rPrChange w:id="28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Separate “Caregiver View” dashboard with summary cards.</w:t>
      </w:r>
    </w:p>
    <w:p w:rsidR="003D2C02" w:rsidRPr="00E01AD4" w:rsidRDefault="003D2C02" w:rsidP="003D2C02">
      <w:pPr>
        <w:pStyle w:val="NormalWeb"/>
        <w:numPr>
          <w:ilvl w:val="1"/>
          <w:numId w:val="107"/>
        </w:numPr>
        <w:rPr>
          <w:rFonts w:ascii="Segoe UI" w:hAnsi="Segoe UI" w:cs="Segoe UI"/>
          <w:sz w:val="22"/>
          <w:rPrChange w:id="28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Consent management toggle under “Settings → Data Sharing”.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87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Notes</w:t>
      </w:r>
    </w:p>
    <w:p w:rsidR="003D2C02" w:rsidRPr="00E01AD4" w:rsidRDefault="003D2C02" w:rsidP="003D2C02">
      <w:pPr>
        <w:pStyle w:val="NormalWeb"/>
        <w:numPr>
          <w:ilvl w:val="0"/>
          <w:numId w:val="108"/>
        </w:numPr>
        <w:rPr>
          <w:rFonts w:ascii="Segoe UI" w:hAnsi="Segoe UI" w:cs="Segoe UI"/>
          <w:sz w:val="22"/>
          <w:rPrChange w:id="28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Implement </w:t>
      </w:r>
      <w:r w:rsidRPr="00E01AD4">
        <w:rPr>
          <w:rStyle w:val="Strong"/>
          <w:rFonts w:ascii="Segoe UI" w:hAnsi="Segoe UI" w:cs="Segoe UI"/>
          <w:sz w:val="22"/>
          <w:rPrChange w:id="287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token expiration</w:t>
      </w:r>
      <w:r w:rsidRPr="00E01AD4">
        <w:rPr>
          <w:rFonts w:ascii="Segoe UI" w:hAnsi="Segoe UI" w:cs="Segoe UI"/>
          <w:sz w:val="22"/>
          <w:rPrChange w:id="287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caregiver access links.</w:t>
      </w:r>
    </w:p>
    <w:p w:rsidR="003D2C02" w:rsidRPr="00E01AD4" w:rsidRDefault="003D2C02" w:rsidP="003D2C02">
      <w:pPr>
        <w:pStyle w:val="NormalWeb"/>
        <w:numPr>
          <w:ilvl w:val="0"/>
          <w:numId w:val="108"/>
        </w:numPr>
        <w:rPr>
          <w:rFonts w:ascii="Segoe UI" w:hAnsi="Segoe UI" w:cs="Segoe UI"/>
          <w:sz w:val="22"/>
          <w:rPrChange w:id="28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Maintain logs for all shared-data events in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88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admin_audit</w:t>
      </w:r>
      <w:proofErr w:type="spellEnd"/>
      <w:r w:rsidRPr="00E01AD4">
        <w:rPr>
          <w:rFonts w:ascii="Segoe UI" w:hAnsi="Segoe UI" w:cs="Segoe UI"/>
          <w:sz w:val="22"/>
          <w:rPrChange w:id="28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0"/>
          <w:numId w:val="108"/>
        </w:numPr>
        <w:rPr>
          <w:rFonts w:ascii="Segoe UI" w:hAnsi="Segoe UI" w:cs="Segoe UI"/>
          <w:sz w:val="22"/>
          <w:rPrChange w:id="28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All caregiver actions must be </w:t>
      </w:r>
      <w:r w:rsidRPr="00E01AD4">
        <w:rPr>
          <w:rStyle w:val="Strong"/>
          <w:rFonts w:ascii="Segoe UI" w:hAnsi="Segoe UI" w:cs="Segoe UI"/>
          <w:sz w:val="22"/>
          <w:rPrChange w:id="288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read-only</w:t>
      </w:r>
      <w:r w:rsidRPr="00E01AD4">
        <w:rPr>
          <w:rFonts w:ascii="Segoe UI" w:hAnsi="Segoe UI" w:cs="Segoe UI"/>
          <w:sz w:val="22"/>
          <w:rPrChange w:id="28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unless explicitly granted write access.</w:t>
      </w:r>
    </w:p>
    <w:p w:rsidR="003D2C02" w:rsidRPr="00E01AD4" w:rsidRDefault="00E01AD4" w:rsidP="003D2C02">
      <w:pPr>
        <w:rPr>
          <w:del w:id="2887" w:author="Adela" w:date="2025-10-22T21:06:00Z"/>
          <w:rFonts w:ascii="Segoe UI" w:hAnsi="Segoe UI" w:cs="Segoe UI"/>
        </w:rPr>
      </w:pPr>
      <w:del w:id="2888" w:author="Adela" w:date="2025-10-22T21:06:00Z">
        <w:r w:rsidRPr="00E01AD4">
          <w:rPr>
            <w:rFonts w:ascii="Segoe UI" w:hAnsi="Segoe UI" w:cs="Segoe UI"/>
          </w:rPr>
          <w:pict>
            <v:rect id="_x0000_i1101" style="width:0;height:1.5pt" o:hralign="center" o:hrstd="t" o:hr="t" fillcolor="#a0a0a0" stroked="f"/>
          </w:pict>
        </w:r>
      </w:del>
    </w:p>
    <w:p w:rsidR="003D2C02" w:rsidRPr="00E01AD4" w:rsidRDefault="00E01AD4" w:rsidP="003D2C02">
      <w:pPr>
        <w:rPr>
          <w:ins w:id="2889" w:author="Adela" w:date="2025-10-22T21:06:00Z"/>
          <w:rFonts w:ascii="Segoe UI" w:hAnsi="Segoe UI" w:cs="Segoe UI"/>
        </w:rPr>
      </w:pPr>
      <w:ins w:id="2890" w:author="Adela" w:date="2025-10-22T21:06:00Z">
        <w:r w:rsidRPr="00E01AD4">
          <w:rPr>
            <w:rFonts w:ascii="Segoe UI" w:hAnsi="Segoe UI" w:cs="Segoe UI"/>
          </w:rPr>
          <w:pict>
            <v:rect id="_x0000_i1102" style="width:0;height:1.5pt" o:hralign="center" o:hrstd="t" o:hr="t" fillcolor="#a0a0a0" stroked="f"/>
          </w:pict>
        </w:r>
      </w:ins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  <w:sz w:val="22"/>
          <w:rPrChange w:id="2891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892" w:name="_Toc211762500"/>
      <w:bookmarkStart w:id="2893" w:name="_Toc212156980"/>
      <w:r w:rsidRPr="00E01AD4">
        <w:rPr>
          <w:rStyle w:val="Strong"/>
          <w:rFonts w:ascii="Segoe UI" w:hAnsi="Segoe UI" w:cs="Segoe UI"/>
          <w:color w:val="auto"/>
          <w:sz w:val="22"/>
        </w:rPr>
        <w:t>8.8 Feature 6 – Export and Reporting Tools</w:t>
      </w:r>
      <w:bookmarkEnd w:id="2892"/>
      <w:bookmarkEnd w:id="2893"/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89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Purpose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8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9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To allow users to download or share adherence and emotional progress reports in common file formats (PDF, CSV).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897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Functional Flow</w:t>
      </w:r>
    </w:p>
    <w:p w:rsidR="003D2C02" w:rsidRPr="00E01AD4" w:rsidRDefault="003D2C02" w:rsidP="003D2C02">
      <w:pPr>
        <w:pStyle w:val="NormalWeb"/>
        <w:numPr>
          <w:ilvl w:val="0"/>
          <w:numId w:val="109"/>
        </w:numPr>
        <w:rPr>
          <w:rFonts w:ascii="Segoe UI" w:hAnsi="Segoe UI" w:cs="Segoe UI"/>
          <w:sz w:val="22"/>
          <w:rPrChange w:id="28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8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User selects “Export Report” from dashboard.</w:t>
      </w:r>
    </w:p>
    <w:p w:rsidR="003D2C02" w:rsidRPr="00E01AD4" w:rsidRDefault="003D2C02" w:rsidP="003D2C02">
      <w:pPr>
        <w:pStyle w:val="NormalWeb"/>
        <w:numPr>
          <w:ilvl w:val="0"/>
          <w:numId w:val="109"/>
        </w:numPr>
        <w:rPr>
          <w:rFonts w:ascii="Segoe UI" w:hAnsi="Segoe UI" w:cs="Segoe UI"/>
          <w:sz w:val="22"/>
          <w:rPrChange w:id="29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Frontend triggers </w:t>
      </w:r>
      <w:r w:rsidRPr="00E01AD4">
        <w:rPr>
          <w:rStyle w:val="HTMLCode"/>
          <w:rFonts w:ascii="Segoe UI" w:hAnsi="Segoe UI" w:cs="Segoe UI"/>
          <w:sz w:val="22"/>
          <w:rPrChange w:id="290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90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90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/export/report</w:t>
      </w:r>
      <w:r w:rsidRPr="00E01AD4">
        <w:rPr>
          <w:rFonts w:ascii="Segoe UI" w:hAnsi="Segoe UI" w:cs="Segoe UI"/>
          <w:sz w:val="22"/>
          <w:rPrChange w:id="29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with date range.</w:t>
      </w:r>
    </w:p>
    <w:p w:rsidR="003D2C02" w:rsidRPr="00E01AD4" w:rsidRDefault="003D2C02" w:rsidP="003D2C02">
      <w:pPr>
        <w:pStyle w:val="NormalWeb"/>
        <w:numPr>
          <w:ilvl w:val="0"/>
          <w:numId w:val="109"/>
        </w:numPr>
        <w:rPr>
          <w:rFonts w:ascii="Segoe UI" w:hAnsi="Segoe UI" w:cs="Segoe UI"/>
          <w:sz w:val="22"/>
          <w:rPrChange w:id="29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Backend compiles adherence + mood analytics into formatted document.</w:t>
      </w:r>
    </w:p>
    <w:p w:rsidR="003D2C02" w:rsidRPr="00E01AD4" w:rsidRDefault="003D2C02" w:rsidP="003D2C02">
      <w:pPr>
        <w:pStyle w:val="NormalWeb"/>
        <w:numPr>
          <w:ilvl w:val="0"/>
          <w:numId w:val="109"/>
        </w:numPr>
        <w:rPr>
          <w:rFonts w:ascii="Segoe UI" w:hAnsi="Segoe UI" w:cs="Segoe UI"/>
          <w:sz w:val="22"/>
          <w:rPrChange w:id="29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File generated using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291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ReportLab</w:t>
      </w:r>
      <w:proofErr w:type="spellEnd"/>
      <w:r w:rsidRPr="00E01AD4">
        <w:rPr>
          <w:rStyle w:val="Strong"/>
          <w:rFonts w:ascii="Segoe UI" w:hAnsi="Segoe UI" w:cs="Segoe UI"/>
          <w:sz w:val="22"/>
          <w:rPrChange w:id="291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(PDF)</w:t>
      </w:r>
      <w:r w:rsidRPr="00E01AD4">
        <w:rPr>
          <w:rFonts w:ascii="Segoe UI" w:hAnsi="Segoe UI" w:cs="Segoe UI"/>
          <w:sz w:val="22"/>
          <w:rPrChange w:id="29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or </w:t>
      </w:r>
      <w:r w:rsidRPr="00E01AD4">
        <w:rPr>
          <w:rStyle w:val="Strong"/>
          <w:rFonts w:ascii="Segoe UI" w:hAnsi="Segoe UI" w:cs="Segoe UI"/>
          <w:sz w:val="22"/>
          <w:rPrChange w:id="291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pandas (CSV)</w:t>
      </w:r>
      <w:r w:rsidRPr="00E01AD4">
        <w:rPr>
          <w:rFonts w:ascii="Segoe UI" w:hAnsi="Segoe UI" w:cs="Segoe UI"/>
          <w:sz w:val="22"/>
          <w:rPrChange w:id="29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stored temporarily.</w:t>
      </w:r>
    </w:p>
    <w:p w:rsidR="003D2C02" w:rsidRPr="00E01AD4" w:rsidRDefault="003D2C02" w:rsidP="003D2C02">
      <w:pPr>
        <w:pStyle w:val="NormalWeb"/>
        <w:numPr>
          <w:ilvl w:val="0"/>
          <w:numId w:val="109"/>
        </w:numPr>
        <w:rPr>
          <w:rFonts w:ascii="Segoe UI" w:hAnsi="Segoe UI" w:cs="Segoe UI"/>
          <w:sz w:val="22"/>
          <w:rPrChange w:id="29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Download link returned via secure URL (expires in 1 hour).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917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Implementation</w:t>
      </w:r>
    </w:p>
    <w:p w:rsidR="003D2C02" w:rsidRPr="00E01AD4" w:rsidRDefault="003D2C02" w:rsidP="003D2C02">
      <w:pPr>
        <w:pStyle w:val="NormalWeb"/>
        <w:numPr>
          <w:ilvl w:val="0"/>
          <w:numId w:val="110"/>
        </w:numPr>
        <w:rPr>
          <w:rFonts w:ascii="Segoe UI" w:hAnsi="Segoe UI" w:cs="Segoe UI"/>
          <w:sz w:val="22"/>
          <w:rPrChange w:id="29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91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 Libraries:</w:t>
      </w:r>
    </w:p>
    <w:p w:rsidR="003D2C02" w:rsidRPr="00E01AD4" w:rsidRDefault="003D2C02" w:rsidP="003D2C02">
      <w:pPr>
        <w:pStyle w:val="NormalWeb"/>
        <w:numPr>
          <w:ilvl w:val="1"/>
          <w:numId w:val="110"/>
        </w:numPr>
        <w:rPr>
          <w:rFonts w:ascii="Segoe UI" w:hAnsi="Segoe UI" w:cs="Segoe UI"/>
          <w:sz w:val="22"/>
          <w:rPrChange w:id="29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rPrChange w:id="292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reportlab</w:t>
      </w:r>
      <w:proofErr w:type="spellEnd"/>
      <w:r w:rsidRPr="00E01AD4">
        <w:rPr>
          <w:rFonts w:ascii="Segoe UI" w:hAnsi="Segoe UI" w:cs="Segoe UI"/>
          <w:sz w:val="22"/>
          <w:rPrChange w:id="29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PDFs, </w:t>
      </w:r>
      <w:r w:rsidRPr="00E01AD4">
        <w:rPr>
          <w:rStyle w:val="HTMLCode"/>
          <w:rFonts w:ascii="Segoe UI" w:hAnsi="Segoe UI" w:cs="Segoe UI"/>
          <w:sz w:val="22"/>
          <w:rPrChange w:id="292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pandas</w:t>
      </w:r>
      <w:r w:rsidRPr="00E01AD4">
        <w:rPr>
          <w:rFonts w:ascii="Segoe UI" w:hAnsi="Segoe UI" w:cs="Segoe UI"/>
          <w:sz w:val="22"/>
          <w:rPrChange w:id="29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CSV exports.</w:t>
      </w:r>
    </w:p>
    <w:p w:rsidR="003D2C02" w:rsidRPr="00E01AD4" w:rsidRDefault="003D2C02" w:rsidP="003D2C02">
      <w:pPr>
        <w:pStyle w:val="NormalWeb"/>
        <w:numPr>
          <w:ilvl w:val="1"/>
          <w:numId w:val="110"/>
        </w:numPr>
        <w:rPr>
          <w:rFonts w:ascii="Segoe UI" w:hAnsi="Segoe UI" w:cs="Segoe UI"/>
          <w:sz w:val="22"/>
          <w:rPrChange w:id="29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GCP Cloud Storage used for temporary file hosting.</w:t>
      </w:r>
    </w:p>
    <w:p w:rsidR="003D2C02" w:rsidRPr="00E01AD4" w:rsidRDefault="003D2C02" w:rsidP="003D2C02">
      <w:pPr>
        <w:pStyle w:val="NormalWeb"/>
        <w:numPr>
          <w:ilvl w:val="0"/>
          <w:numId w:val="110"/>
        </w:numPr>
        <w:rPr>
          <w:rFonts w:ascii="Segoe UI" w:hAnsi="Segoe UI" w:cs="Segoe UI"/>
          <w:sz w:val="22"/>
          <w:rPrChange w:id="29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92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Frontend:</w:t>
      </w:r>
    </w:p>
    <w:p w:rsidR="003D2C02" w:rsidRPr="00E01AD4" w:rsidRDefault="003D2C02" w:rsidP="003D2C02">
      <w:pPr>
        <w:pStyle w:val="NormalWeb"/>
        <w:numPr>
          <w:ilvl w:val="1"/>
          <w:numId w:val="110"/>
        </w:numPr>
        <w:rPr>
          <w:rFonts w:ascii="Segoe UI" w:hAnsi="Segoe UI" w:cs="Segoe UI"/>
          <w:sz w:val="22"/>
          <w:rPrChange w:id="29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Download triggered via secure link with progress feedback.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931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Notes</w:t>
      </w:r>
    </w:p>
    <w:p w:rsidR="003D2C02" w:rsidRPr="00E01AD4" w:rsidRDefault="003D2C02" w:rsidP="003D2C02">
      <w:pPr>
        <w:pStyle w:val="NormalWeb"/>
        <w:numPr>
          <w:ilvl w:val="0"/>
          <w:numId w:val="111"/>
        </w:numPr>
        <w:rPr>
          <w:rFonts w:ascii="Segoe UI" w:hAnsi="Segoe UI" w:cs="Segoe UI"/>
          <w:sz w:val="22"/>
          <w:rPrChange w:id="29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Implement </w:t>
      </w:r>
      <w:r w:rsidRPr="00E01AD4">
        <w:rPr>
          <w:rStyle w:val="Strong"/>
          <w:rFonts w:ascii="Segoe UI" w:hAnsi="Segoe UI" w:cs="Segoe UI"/>
          <w:sz w:val="22"/>
          <w:rPrChange w:id="293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token-based download URLs</w:t>
      </w:r>
      <w:r w:rsidRPr="00E01AD4">
        <w:rPr>
          <w:rFonts w:ascii="Segoe UI" w:hAnsi="Segoe UI" w:cs="Segoe UI"/>
          <w:sz w:val="22"/>
          <w:rPrChange w:id="29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to prevent unauthorized access.</w:t>
      </w:r>
    </w:p>
    <w:p w:rsidR="003D2C02" w:rsidRPr="00E01AD4" w:rsidRDefault="003D2C02" w:rsidP="003D2C02">
      <w:pPr>
        <w:pStyle w:val="NormalWeb"/>
        <w:numPr>
          <w:ilvl w:val="0"/>
          <w:numId w:val="111"/>
        </w:numPr>
        <w:rPr>
          <w:rFonts w:ascii="Segoe UI" w:hAnsi="Segoe UI" w:cs="Segoe UI"/>
          <w:sz w:val="22"/>
          <w:rPrChange w:id="29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Store generated files for limited duration only (auto-delete after 24 hours).</w:t>
      </w:r>
    </w:p>
    <w:p w:rsidR="003D2C02" w:rsidRPr="00E01AD4" w:rsidRDefault="00E01AD4" w:rsidP="003D2C02">
      <w:pPr>
        <w:rPr>
          <w:del w:id="2938" w:author="Adela" w:date="2025-10-22T21:06:00Z"/>
          <w:rFonts w:ascii="Segoe UI" w:hAnsi="Segoe UI" w:cs="Segoe UI"/>
        </w:rPr>
      </w:pPr>
      <w:del w:id="2939" w:author="Adela" w:date="2025-10-22T21:06:00Z">
        <w:r w:rsidRPr="00E01AD4">
          <w:rPr>
            <w:rFonts w:ascii="Segoe UI" w:hAnsi="Segoe UI" w:cs="Segoe UI"/>
          </w:rPr>
          <w:pict>
            <v:rect id="_x0000_i1103" style="width:0;height:1.5pt" o:hralign="center" o:hrstd="t" o:hr="t" fillcolor="#a0a0a0" stroked="f"/>
          </w:pict>
        </w:r>
      </w:del>
    </w:p>
    <w:p w:rsidR="003D2C02" w:rsidRPr="00E01AD4" w:rsidRDefault="00E01AD4" w:rsidP="003D2C02">
      <w:pPr>
        <w:rPr>
          <w:ins w:id="2940" w:author="Adela" w:date="2025-10-22T21:06:00Z"/>
          <w:rFonts w:ascii="Segoe UI" w:hAnsi="Segoe UI" w:cs="Segoe UI"/>
        </w:rPr>
      </w:pPr>
      <w:ins w:id="2941" w:author="Adela" w:date="2025-10-22T21:06:00Z">
        <w:r w:rsidRPr="00E01AD4">
          <w:rPr>
            <w:rFonts w:ascii="Segoe UI" w:hAnsi="Segoe UI" w:cs="Segoe UI"/>
          </w:rPr>
          <w:pict>
            <v:rect id="_x0000_i1104" style="width:0;height:1.5pt" o:hralign="center" o:hrstd="t" o:hr="t" fillcolor="#a0a0a0" stroked="f"/>
          </w:pict>
        </w:r>
      </w:ins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  <w:sz w:val="22"/>
          <w:rPrChange w:id="2942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943" w:name="_Toc211762501"/>
      <w:bookmarkStart w:id="2944" w:name="_Toc212156981"/>
      <w:r w:rsidRPr="00E01AD4">
        <w:rPr>
          <w:rStyle w:val="Strong"/>
          <w:rFonts w:ascii="Segoe UI" w:hAnsi="Segoe UI" w:cs="Segoe UI"/>
          <w:color w:val="auto"/>
          <w:sz w:val="22"/>
        </w:rPr>
        <w:t>8.9 Feature 7 – Settings and Privacy Controls</w:t>
      </w:r>
      <w:bookmarkEnd w:id="2943"/>
      <w:bookmarkEnd w:id="2944"/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94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Purpose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9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To empower users with control over their data, notifications, themes, and privacy preferences.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94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Functional Flow</w:t>
      </w:r>
    </w:p>
    <w:p w:rsidR="003D2C02" w:rsidRPr="00E01AD4" w:rsidRDefault="003D2C02" w:rsidP="003D2C02">
      <w:pPr>
        <w:pStyle w:val="NormalWeb"/>
        <w:numPr>
          <w:ilvl w:val="0"/>
          <w:numId w:val="112"/>
        </w:numPr>
        <w:rPr>
          <w:rFonts w:ascii="Segoe UI" w:hAnsi="Segoe UI" w:cs="Segoe UI"/>
          <w:sz w:val="22"/>
          <w:rPrChange w:id="29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5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User opens Settings panel → retrieves preferences via </w:t>
      </w:r>
      <w:r w:rsidRPr="00E01AD4">
        <w:rPr>
          <w:rStyle w:val="HTMLCode"/>
          <w:rFonts w:ascii="Segoe UI" w:hAnsi="Segoe UI" w:cs="Segoe UI"/>
          <w:sz w:val="22"/>
          <w:rPrChange w:id="295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952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953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/settings</w:t>
      </w:r>
      <w:r w:rsidRPr="00E01AD4">
        <w:rPr>
          <w:rFonts w:ascii="Segoe UI" w:hAnsi="Segoe UI" w:cs="Segoe UI"/>
          <w:sz w:val="22"/>
          <w:rPrChange w:id="29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0"/>
          <w:numId w:val="112"/>
        </w:numPr>
        <w:rPr>
          <w:rFonts w:ascii="Segoe UI" w:hAnsi="Segoe UI" w:cs="Segoe UI"/>
          <w:sz w:val="22"/>
          <w:rPrChange w:id="29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Toggles notification, theme (light/dark), or caregiver sharing options.</w:t>
      </w:r>
    </w:p>
    <w:p w:rsidR="003D2C02" w:rsidRPr="00E01AD4" w:rsidRDefault="003D2C02" w:rsidP="003D2C02">
      <w:pPr>
        <w:pStyle w:val="NormalWeb"/>
        <w:numPr>
          <w:ilvl w:val="0"/>
          <w:numId w:val="112"/>
        </w:numPr>
        <w:rPr>
          <w:rFonts w:ascii="Segoe UI" w:hAnsi="Segoe UI" w:cs="Segoe UI"/>
          <w:sz w:val="22"/>
          <w:rPrChange w:id="29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Updates saved instantly using PATCH </w:t>
      </w:r>
      <w:r w:rsidRPr="00E01AD4">
        <w:rPr>
          <w:rStyle w:val="HTMLCode"/>
          <w:rFonts w:ascii="Segoe UI" w:hAnsi="Segoe UI" w:cs="Segoe UI"/>
          <w:sz w:val="22"/>
          <w:rPrChange w:id="295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2960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296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/settings/update</w:t>
      </w:r>
      <w:r w:rsidRPr="00E01AD4">
        <w:rPr>
          <w:rFonts w:ascii="Segoe UI" w:hAnsi="Segoe UI" w:cs="Segoe UI"/>
          <w:sz w:val="22"/>
          <w:rPrChange w:id="29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0"/>
          <w:numId w:val="112"/>
        </w:numPr>
        <w:rPr>
          <w:rFonts w:ascii="Segoe UI" w:hAnsi="Segoe UI" w:cs="Segoe UI"/>
          <w:sz w:val="22"/>
          <w:rPrChange w:id="29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Changes reflected in both frontend and backend user profiles.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96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Developer Implementation</w:t>
      </w:r>
    </w:p>
    <w:p w:rsidR="003D2C02" w:rsidRPr="00E01AD4" w:rsidRDefault="003D2C02" w:rsidP="003D2C02">
      <w:pPr>
        <w:pStyle w:val="NormalWeb"/>
        <w:numPr>
          <w:ilvl w:val="0"/>
          <w:numId w:val="113"/>
        </w:numPr>
        <w:rPr>
          <w:rFonts w:ascii="Segoe UI" w:hAnsi="Segoe UI" w:cs="Segoe UI"/>
          <w:sz w:val="22"/>
          <w:rPrChange w:id="29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96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Frontend:</w:t>
      </w:r>
    </w:p>
    <w:p w:rsidR="003D2C02" w:rsidRPr="00E01AD4" w:rsidRDefault="003D2C02" w:rsidP="003D2C02">
      <w:pPr>
        <w:pStyle w:val="NormalWeb"/>
        <w:numPr>
          <w:ilvl w:val="1"/>
          <w:numId w:val="113"/>
        </w:numPr>
        <w:rPr>
          <w:rFonts w:ascii="Segoe UI" w:hAnsi="Segoe UI" w:cs="Segoe UI"/>
          <w:sz w:val="22"/>
          <w:rPrChange w:id="29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Controlled form components bound to </w:t>
      </w:r>
      <w:proofErr w:type="spellStart"/>
      <w:r w:rsidRPr="00E01AD4">
        <w:rPr>
          <w:rFonts w:ascii="Segoe UI" w:hAnsi="Segoe UI" w:cs="Segoe UI"/>
          <w:sz w:val="22"/>
          <w:rPrChange w:id="29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Redux</w:t>
      </w:r>
      <w:proofErr w:type="spellEnd"/>
      <w:r w:rsidRPr="00E01AD4">
        <w:rPr>
          <w:rFonts w:ascii="Segoe UI" w:hAnsi="Segoe UI" w:cs="Segoe UI"/>
          <w:sz w:val="22"/>
          <w:rPrChange w:id="29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store.</w:t>
      </w:r>
    </w:p>
    <w:p w:rsidR="003D2C02" w:rsidRPr="00E01AD4" w:rsidRDefault="003D2C02" w:rsidP="003D2C02">
      <w:pPr>
        <w:pStyle w:val="NormalWeb"/>
        <w:numPr>
          <w:ilvl w:val="1"/>
          <w:numId w:val="113"/>
        </w:numPr>
        <w:rPr>
          <w:rFonts w:ascii="Segoe UI" w:hAnsi="Segoe UI" w:cs="Segoe UI"/>
          <w:sz w:val="22"/>
          <w:rPrChange w:id="29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Real-time UI switch for dark/light mode.</w:t>
      </w:r>
    </w:p>
    <w:p w:rsidR="003D2C02" w:rsidRPr="00E01AD4" w:rsidRDefault="003D2C02" w:rsidP="003D2C02">
      <w:pPr>
        <w:pStyle w:val="NormalWeb"/>
        <w:numPr>
          <w:ilvl w:val="0"/>
          <w:numId w:val="113"/>
        </w:numPr>
        <w:rPr>
          <w:rFonts w:ascii="Segoe UI" w:hAnsi="Segoe UI" w:cs="Segoe UI"/>
          <w:sz w:val="22"/>
          <w:rPrChange w:id="29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297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Backend:</w:t>
      </w:r>
    </w:p>
    <w:p w:rsidR="003D2C02" w:rsidRPr="00E01AD4" w:rsidRDefault="003D2C02" w:rsidP="003D2C02">
      <w:pPr>
        <w:pStyle w:val="NormalWeb"/>
        <w:numPr>
          <w:ilvl w:val="1"/>
          <w:numId w:val="113"/>
        </w:numPr>
        <w:rPr>
          <w:rFonts w:ascii="Segoe UI" w:hAnsi="Segoe UI" w:cs="Segoe UI"/>
          <w:sz w:val="22"/>
          <w:rPrChange w:id="29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User preferences stored in </w:t>
      </w:r>
      <w:proofErr w:type="spellStart"/>
      <w:proofErr w:type="gramStart"/>
      <w:r w:rsidRPr="00E01AD4">
        <w:rPr>
          <w:rStyle w:val="HTMLCode"/>
          <w:rFonts w:ascii="Segoe UI" w:hAnsi="Segoe UI" w:cs="Segoe UI"/>
          <w:sz w:val="22"/>
          <w:rPrChange w:id="297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users.preferences</w:t>
      </w:r>
      <w:proofErr w:type="spellEnd"/>
      <w:proofErr w:type="gramEnd"/>
      <w:r w:rsidRPr="00E01AD4">
        <w:rPr>
          <w:rFonts w:ascii="Segoe UI" w:hAnsi="Segoe UI" w:cs="Segoe UI"/>
          <w:sz w:val="22"/>
          <w:rPrChange w:id="29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1"/>
          <w:numId w:val="113"/>
        </w:numPr>
        <w:rPr>
          <w:rFonts w:ascii="Segoe UI" w:hAnsi="Segoe UI" w:cs="Segoe UI"/>
          <w:sz w:val="22"/>
          <w:rPrChange w:id="29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Each preference has default fallback value.</w:t>
      </w:r>
    </w:p>
    <w:p w:rsidR="003D2C02" w:rsidRPr="00E01AD4" w:rsidRDefault="003D2C02" w:rsidP="003D2C02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2982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Developer Notes</w:t>
      </w:r>
    </w:p>
    <w:p w:rsidR="003D2C02" w:rsidRPr="00E01AD4" w:rsidRDefault="003D2C02" w:rsidP="003D2C02">
      <w:pPr>
        <w:pStyle w:val="NormalWeb"/>
        <w:numPr>
          <w:ilvl w:val="0"/>
          <w:numId w:val="114"/>
        </w:numPr>
        <w:rPr>
          <w:rFonts w:ascii="Segoe UI" w:hAnsi="Segoe UI" w:cs="Segoe UI"/>
          <w:sz w:val="22"/>
          <w:rPrChange w:id="29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8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Respect </w:t>
      </w:r>
      <w:r w:rsidRPr="00E01AD4">
        <w:rPr>
          <w:rStyle w:val="Strong"/>
          <w:rFonts w:ascii="Segoe UI" w:hAnsi="Segoe UI" w:cs="Segoe UI"/>
          <w:sz w:val="22"/>
          <w:rPrChange w:id="298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privacy-first defaults</w:t>
      </w:r>
      <w:r w:rsidRPr="00E01AD4">
        <w:rPr>
          <w:rFonts w:ascii="Segoe UI" w:hAnsi="Segoe UI" w:cs="Segoe UI"/>
          <w:sz w:val="22"/>
          <w:rPrChange w:id="298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— all sharing OFF unless user enables.</w:t>
      </w:r>
    </w:p>
    <w:p w:rsidR="003D2C02" w:rsidRPr="00E01AD4" w:rsidRDefault="003D2C02" w:rsidP="003D2C02">
      <w:pPr>
        <w:pStyle w:val="NormalWeb"/>
        <w:numPr>
          <w:ilvl w:val="0"/>
          <w:numId w:val="114"/>
        </w:numPr>
        <w:rPr>
          <w:rFonts w:ascii="Segoe UI" w:hAnsi="Segoe UI" w:cs="Segoe UI"/>
          <w:sz w:val="22"/>
          <w:rPrChange w:id="29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8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Apply </w:t>
      </w:r>
      <w:r w:rsidRPr="00E01AD4">
        <w:rPr>
          <w:rStyle w:val="Strong"/>
          <w:rFonts w:ascii="Segoe UI" w:hAnsi="Segoe UI" w:cs="Segoe UI"/>
          <w:sz w:val="22"/>
          <w:rPrChange w:id="298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schema validation</w:t>
      </w:r>
      <w:r w:rsidRPr="00E01AD4">
        <w:rPr>
          <w:rFonts w:ascii="Segoe UI" w:hAnsi="Segoe UI" w:cs="Segoe UI"/>
          <w:sz w:val="22"/>
          <w:rPrChange w:id="29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preferences to avoid malformed data.</w:t>
      </w:r>
    </w:p>
    <w:p w:rsidR="003D2C02" w:rsidRPr="00E01AD4" w:rsidRDefault="00E01AD4" w:rsidP="003D2C02">
      <w:pPr>
        <w:rPr>
          <w:del w:id="2991" w:author="Adela" w:date="2025-10-22T21:06:00Z"/>
          <w:rFonts w:ascii="Segoe UI" w:hAnsi="Segoe UI" w:cs="Segoe UI"/>
        </w:rPr>
      </w:pPr>
      <w:del w:id="2992" w:author="Adela" w:date="2025-10-22T21:06:00Z">
        <w:r w:rsidRPr="00E01AD4">
          <w:rPr>
            <w:rFonts w:ascii="Segoe UI" w:hAnsi="Segoe UI" w:cs="Segoe UI"/>
          </w:rPr>
          <w:pict>
            <v:rect id="_x0000_i1105" style="width:0;height:1.5pt" o:hralign="center" o:hrstd="t" o:hr="t" fillcolor="#a0a0a0" stroked="f"/>
          </w:pict>
        </w:r>
      </w:del>
    </w:p>
    <w:p w:rsidR="003D2C02" w:rsidRPr="00E01AD4" w:rsidRDefault="00E01AD4" w:rsidP="003D2C02">
      <w:pPr>
        <w:rPr>
          <w:ins w:id="2993" w:author="Adela" w:date="2025-10-22T21:06:00Z"/>
          <w:rFonts w:ascii="Segoe UI" w:hAnsi="Segoe UI" w:cs="Segoe UI"/>
        </w:rPr>
      </w:pPr>
      <w:ins w:id="2994" w:author="Adela" w:date="2025-10-22T21:06:00Z">
        <w:r w:rsidRPr="00E01AD4">
          <w:rPr>
            <w:rFonts w:ascii="Segoe UI" w:hAnsi="Segoe UI" w:cs="Segoe UI"/>
          </w:rPr>
          <w:pict>
            <v:rect id="_x0000_i1106" style="width:0;height:1.5pt" o:hralign="center" o:hrstd="t" o:hr="t" fillcolor="#a0a0a0" stroked="f"/>
          </w:pict>
        </w:r>
      </w:ins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  <w:sz w:val="22"/>
          <w:rPrChange w:id="2995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2996" w:name="_Toc211762502"/>
      <w:bookmarkStart w:id="2997" w:name="_Toc212156982"/>
      <w:r w:rsidRPr="00E01AD4">
        <w:rPr>
          <w:rStyle w:val="Strong"/>
          <w:rFonts w:ascii="Segoe UI" w:hAnsi="Segoe UI" w:cs="Segoe UI"/>
          <w:color w:val="auto"/>
          <w:sz w:val="22"/>
        </w:rPr>
        <w:t>8.10 Inter-Feature Relationships</w:t>
      </w:r>
      <w:bookmarkEnd w:id="2996"/>
      <w:bookmarkEnd w:id="2997"/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29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29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features in </w:t>
      </w:r>
      <w:proofErr w:type="spellStart"/>
      <w:r w:rsidRPr="00E01AD4">
        <w:rPr>
          <w:rFonts w:ascii="Segoe UI" w:hAnsi="Segoe UI" w:cs="Segoe UI"/>
          <w:sz w:val="22"/>
          <w:rPrChange w:id="300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0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are not </w:t>
      </w:r>
      <w:proofErr w:type="spellStart"/>
      <w:r w:rsidRPr="00E01AD4">
        <w:rPr>
          <w:rFonts w:ascii="Segoe UI" w:hAnsi="Segoe UI" w:cs="Segoe UI"/>
          <w:sz w:val="22"/>
          <w:rPrChange w:id="30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siloed</w:t>
      </w:r>
      <w:proofErr w:type="spellEnd"/>
      <w:r w:rsidRPr="00E01AD4">
        <w:rPr>
          <w:rFonts w:ascii="Segoe UI" w:hAnsi="Segoe UI" w:cs="Segoe UI"/>
          <w:sz w:val="22"/>
          <w:rPrChange w:id="30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— they interact through a shared logic 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488"/>
        <w:gridCol w:w="3217"/>
      </w:tblGrid>
      <w:tr w:rsidR="00E01AD4" w:rsidRPr="00E01AD4" w:rsidTr="003D2C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jc w:val="center"/>
              <w:rPr>
                <w:rFonts w:ascii="Segoe UI" w:hAnsi="Segoe UI" w:cs="Segoe UI"/>
                <w:b/>
                <w:rPrChange w:id="3004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jc w:val="center"/>
              <w:rPr>
                <w:rFonts w:ascii="Segoe UI" w:hAnsi="Segoe UI" w:cs="Segoe UI"/>
                <w:b/>
                <w:rPrChange w:id="3005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Connected To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jc w:val="center"/>
              <w:rPr>
                <w:rFonts w:ascii="Segoe UI" w:hAnsi="Segoe UI" w:cs="Segoe UI"/>
                <w:b/>
                <w:rPrChange w:id="3006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 of Connection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Medication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Reminder scheduling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Correlate mood with adherence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Caregiver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Consent and permission control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Generate visual reports</w:t>
            </w:r>
          </w:p>
        </w:tc>
      </w:tr>
      <w:tr w:rsidR="00E01AD4" w:rsidRPr="00E01AD4" w:rsidTr="003D2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:rsidR="003D2C02" w:rsidRPr="00E01AD4" w:rsidRDefault="003D2C02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Update adherence automatically</w:t>
            </w:r>
          </w:p>
        </w:tc>
      </w:tr>
    </w:tbl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30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</w:rPr>
        <w:t xml:space="preserve">These relationships are managed at the </w:t>
      </w:r>
      <w:r w:rsidRPr="00E01AD4">
        <w:rPr>
          <w:rStyle w:val="Strong"/>
          <w:rFonts w:ascii="Segoe UI" w:hAnsi="Segoe UI" w:cs="Segoe UI"/>
          <w:sz w:val="22"/>
          <w:rPrChange w:id="300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backend layer</w:t>
      </w:r>
      <w:r w:rsidRPr="00E01AD4">
        <w:rPr>
          <w:rFonts w:ascii="Segoe UI" w:hAnsi="Segoe UI" w:cs="Segoe UI"/>
          <w:sz w:val="22"/>
          <w:rPrChange w:id="300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ensuring all data flows remain secure, validated, and consistent across user actions.</w:t>
      </w:r>
    </w:p>
    <w:p w:rsidR="003D2C02" w:rsidRPr="00E01AD4" w:rsidRDefault="00E01AD4" w:rsidP="003D2C02">
      <w:pPr>
        <w:rPr>
          <w:del w:id="3010" w:author="Adela" w:date="2025-10-22T21:06:00Z"/>
          <w:rFonts w:ascii="Segoe UI" w:hAnsi="Segoe UI" w:cs="Segoe UI"/>
        </w:rPr>
      </w:pPr>
      <w:del w:id="3011" w:author="Adela" w:date="2025-10-22T21:06:00Z">
        <w:r w:rsidRPr="00E01AD4">
          <w:rPr>
            <w:rFonts w:ascii="Segoe UI" w:hAnsi="Segoe UI" w:cs="Segoe UI"/>
          </w:rPr>
          <w:pict>
            <v:rect id="_x0000_i1107" style="width:0;height:1.5pt" o:hralign="center" o:hrstd="t" o:hr="t" fillcolor="#a0a0a0" stroked="f"/>
          </w:pict>
        </w:r>
      </w:del>
    </w:p>
    <w:p w:rsidR="003D2C02" w:rsidRPr="00E01AD4" w:rsidRDefault="00E01AD4" w:rsidP="003D2C02">
      <w:pPr>
        <w:rPr>
          <w:ins w:id="3012" w:author="Adela" w:date="2025-10-22T21:06:00Z"/>
          <w:rFonts w:ascii="Segoe UI" w:hAnsi="Segoe UI" w:cs="Segoe UI"/>
        </w:rPr>
      </w:pPr>
      <w:ins w:id="3013" w:author="Adela" w:date="2025-10-22T21:06:00Z">
        <w:r w:rsidRPr="00E01AD4">
          <w:rPr>
            <w:rFonts w:ascii="Segoe UI" w:hAnsi="Segoe UI" w:cs="Segoe UI"/>
          </w:rPr>
          <w:pict>
            <v:rect id="_x0000_i1108" style="width:0;height:1.5pt" o:hralign="center" o:hrstd="t" o:hr="t" fillcolor="#a0a0a0" stroked="f"/>
          </w:pict>
        </w:r>
      </w:ins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  <w:sz w:val="22"/>
          <w:rPrChange w:id="3014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015" w:name="_Toc211762503"/>
      <w:bookmarkStart w:id="3016" w:name="_Toc212156983"/>
      <w:r w:rsidRPr="00E01AD4">
        <w:rPr>
          <w:rStyle w:val="Strong"/>
          <w:rFonts w:ascii="Segoe UI" w:hAnsi="Segoe UI" w:cs="Segoe UI"/>
          <w:color w:val="auto"/>
          <w:sz w:val="22"/>
        </w:rPr>
        <w:t xml:space="preserve">8.11 Feature Development </w:t>
      </w:r>
      <w:r w:rsidRPr="00E01AD4">
        <w:rPr>
          <w:rStyle w:val="Strong"/>
          <w:rFonts w:ascii="Segoe UI" w:hAnsi="Segoe UI" w:cs="Segoe UI"/>
          <w:color w:val="auto"/>
          <w:sz w:val="22"/>
          <w:rPrChange w:id="3017" w:author="Adela" w:date="2025-10-22T21:06:00Z">
            <w:rPr>
              <w:rStyle w:val="Strong"/>
              <w:rFonts w:ascii="Segoe UI" w:hAnsi="Segoe UI" w:cs="Segoe UI"/>
              <w:bCs w:val="0"/>
              <w:color w:val="auto"/>
              <w:sz w:val="22"/>
              <w:szCs w:val="22"/>
            </w:rPr>
          </w:rPrChange>
        </w:rPr>
        <w:t>Best Practices</w:t>
      </w:r>
      <w:bookmarkEnd w:id="3015"/>
      <w:bookmarkEnd w:id="3016"/>
    </w:p>
    <w:p w:rsidR="003D2C02" w:rsidRPr="00E01AD4" w:rsidRDefault="003D2C02" w:rsidP="003D2C02">
      <w:pPr>
        <w:pStyle w:val="NormalWeb"/>
        <w:numPr>
          <w:ilvl w:val="0"/>
          <w:numId w:val="115"/>
        </w:numPr>
        <w:rPr>
          <w:rFonts w:ascii="Segoe UI" w:hAnsi="Segoe UI" w:cs="Segoe UI"/>
          <w:sz w:val="22"/>
          <w:rPrChange w:id="30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0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Develop each feature in </w:t>
      </w:r>
      <w:r w:rsidRPr="00E01AD4">
        <w:rPr>
          <w:rStyle w:val="Strong"/>
          <w:rFonts w:ascii="Segoe UI" w:hAnsi="Segoe UI" w:cs="Segoe UI"/>
          <w:sz w:val="22"/>
          <w:rPrChange w:id="302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isolation (modular approach)</w:t>
      </w:r>
      <w:r w:rsidRPr="00E01AD4">
        <w:rPr>
          <w:rFonts w:ascii="Segoe UI" w:hAnsi="Segoe UI" w:cs="Segoe UI"/>
          <w:sz w:val="22"/>
          <w:rPrChange w:id="30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with its own API endpoints, models, and components.</w:t>
      </w:r>
    </w:p>
    <w:p w:rsidR="003D2C02" w:rsidRPr="00E01AD4" w:rsidRDefault="003D2C02" w:rsidP="003D2C02">
      <w:pPr>
        <w:pStyle w:val="NormalWeb"/>
        <w:numPr>
          <w:ilvl w:val="0"/>
          <w:numId w:val="115"/>
        </w:numPr>
        <w:rPr>
          <w:rFonts w:ascii="Segoe UI" w:hAnsi="Segoe UI" w:cs="Segoe UI"/>
          <w:sz w:val="22"/>
          <w:rPrChange w:id="30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0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Maintain consistent naming conventions: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3024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featureNameController</w:t>
      </w:r>
      <w:proofErr w:type="spellEnd"/>
      <w:r w:rsidRPr="00E01AD4">
        <w:rPr>
          <w:rFonts w:ascii="Segoe UI" w:hAnsi="Segoe UI" w:cs="Segoe UI"/>
          <w:sz w:val="22"/>
          <w:rPrChange w:id="30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3026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featureNameRoutes</w:t>
      </w:r>
      <w:proofErr w:type="spellEnd"/>
      <w:r w:rsidRPr="00E01AD4">
        <w:rPr>
          <w:rFonts w:ascii="Segoe UI" w:hAnsi="Segoe UI" w:cs="Segoe UI"/>
          <w:sz w:val="22"/>
          <w:rPrChange w:id="30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3D2C02" w:rsidRPr="00E01AD4" w:rsidRDefault="003D2C02" w:rsidP="003D2C02">
      <w:pPr>
        <w:pStyle w:val="NormalWeb"/>
        <w:numPr>
          <w:ilvl w:val="0"/>
          <w:numId w:val="115"/>
        </w:numPr>
        <w:rPr>
          <w:rFonts w:ascii="Segoe UI" w:hAnsi="Segoe UI" w:cs="Segoe UI"/>
          <w:sz w:val="22"/>
          <w:rPrChange w:id="30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0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All feature branches must pass </w:t>
      </w:r>
      <w:r w:rsidRPr="00E01AD4">
        <w:rPr>
          <w:rStyle w:val="Strong"/>
          <w:rFonts w:ascii="Segoe UI" w:hAnsi="Segoe UI" w:cs="Segoe UI"/>
          <w:sz w:val="22"/>
          <w:rPrChange w:id="303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unit tests</w:t>
      </w:r>
      <w:r w:rsidRPr="00E01AD4">
        <w:rPr>
          <w:rFonts w:ascii="Segoe UI" w:hAnsi="Segoe UI" w:cs="Segoe UI"/>
          <w:sz w:val="22"/>
          <w:rPrChange w:id="30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before merging.</w:t>
      </w:r>
    </w:p>
    <w:p w:rsidR="003D2C02" w:rsidRPr="00E01AD4" w:rsidRDefault="003D2C02" w:rsidP="003D2C02">
      <w:pPr>
        <w:pStyle w:val="NormalWeb"/>
        <w:numPr>
          <w:ilvl w:val="0"/>
          <w:numId w:val="115"/>
        </w:numPr>
        <w:rPr>
          <w:rFonts w:ascii="Segoe UI" w:hAnsi="Segoe UI" w:cs="Segoe UI"/>
          <w:sz w:val="22"/>
          <w:rPrChange w:id="30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0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Document API changes in </w:t>
      </w:r>
      <w:r w:rsidRPr="00E01AD4">
        <w:rPr>
          <w:rStyle w:val="Strong"/>
          <w:rFonts w:ascii="Segoe UI" w:hAnsi="Segoe UI" w:cs="Segoe UI"/>
          <w:sz w:val="22"/>
          <w:rPrChange w:id="303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Swagger</w:t>
      </w:r>
      <w:r w:rsidRPr="00E01AD4">
        <w:rPr>
          <w:rFonts w:ascii="Segoe UI" w:hAnsi="Segoe UI" w:cs="Segoe UI"/>
          <w:sz w:val="22"/>
          <w:rPrChange w:id="30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easy integration testing.</w:t>
      </w:r>
    </w:p>
    <w:p w:rsidR="003D2C02" w:rsidRPr="00E01AD4" w:rsidRDefault="003D2C02" w:rsidP="003D2C02">
      <w:pPr>
        <w:pStyle w:val="NormalWeb"/>
        <w:numPr>
          <w:ilvl w:val="0"/>
          <w:numId w:val="115"/>
        </w:numPr>
        <w:rPr>
          <w:rFonts w:ascii="Segoe UI" w:hAnsi="Segoe UI" w:cs="Segoe UI"/>
          <w:sz w:val="22"/>
          <w:rPrChange w:id="30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0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Keep features backward-compatible during phase rollouts.</w:t>
      </w:r>
    </w:p>
    <w:p w:rsidR="003D2C02" w:rsidRPr="00E01AD4" w:rsidRDefault="00E01AD4" w:rsidP="003D2C02">
      <w:pPr>
        <w:rPr>
          <w:del w:id="3038" w:author="Adela" w:date="2025-10-22T21:06:00Z"/>
          <w:rFonts w:ascii="Segoe UI" w:hAnsi="Segoe UI" w:cs="Segoe UI"/>
        </w:rPr>
      </w:pPr>
      <w:del w:id="3039" w:author="Adela" w:date="2025-10-22T21:06:00Z">
        <w:r w:rsidRPr="00E01AD4">
          <w:rPr>
            <w:rFonts w:ascii="Segoe UI" w:hAnsi="Segoe UI" w:cs="Segoe UI"/>
          </w:rPr>
          <w:pict>
            <v:rect id="_x0000_i1109" style="width:0;height:1.5pt" o:hralign="center" o:hrstd="t" o:hr="t" fillcolor="#a0a0a0" stroked="f"/>
          </w:pict>
        </w:r>
      </w:del>
    </w:p>
    <w:p w:rsidR="003D2C02" w:rsidRPr="00E01AD4" w:rsidRDefault="00E01AD4" w:rsidP="003D2C02">
      <w:pPr>
        <w:rPr>
          <w:ins w:id="3040" w:author="Adela" w:date="2025-10-22T21:06:00Z"/>
          <w:rFonts w:ascii="Segoe UI" w:hAnsi="Segoe UI" w:cs="Segoe UI"/>
        </w:rPr>
      </w:pPr>
      <w:ins w:id="3041" w:author="Adela" w:date="2025-10-22T21:06:00Z">
        <w:r w:rsidRPr="00E01AD4">
          <w:rPr>
            <w:rFonts w:ascii="Segoe UI" w:hAnsi="Segoe UI" w:cs="Segoe UI"/>
          </w:rPr>
          <w:pict>
            <v:rect id="_x0000_i1110" style="width:0;height:1.5pt" o:hralign="center" o:hrstd="t" o:hr="t" fillcolor="#a0a0a0" stroked="f"/>
          </w:pict>
        </w:r>
      </w:ins>
    </w:p>
    <w:p w:rsidR="003D2C02" w:rsidRPr="00E01AD4" w:rsidRDefault="003D2C02" w:rsidP="003D2C02">
      <w:pPr>
        <w:pStyle w:val="Heading3"/>
        <w:rPr>
          <w:rFonts w:ascii="Segoe UI" w:hAnsi="Segoe UI" w:cs="Segoe UI"/>
          <w:color w:val="auto"/>
          <w:sz w:val="22"/>
          <w:rPrChange w:id="3042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043" w:name="_Toc211762504"/>
      <w:bookmarkStart w:id="3044" w:name="_Toc212156984"/>
      <w:r w:rsidRPr="00E01AD4">
        <w:rPr>
          <w:rStyle w:val="Strong"/>
          <w:rFonts w:ascii="Segoe UI" w:hAnsi="Segoe UI" w:cs="Segoe UI"/>
          <w:color w:val="auto"/>
          <w:sz w:val="22"/>
        </w:rPr>
        <w:t>8.12 Summary</w:t>
      </w:r>
      <w:bookmarkEnd w:id="3043"/>
      <w:bookmarkEnd w:id="3044"/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30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0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r w:rsidRPr="00E01AD4">
        <w:rPr>
          <w:rStyle w:val="Strong"/>
          <w:rFonts w:ascii="Segoe UI" w:hAnsi="Segoe UI" w:cs="Segoe UI"/>
          <w:sz w:val="22"/>
          <w:rPrChange w:id="304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Features and Functional Workflows</w:t>
      </w:r>
      <w:r w:rsidRPr="00E01AD4">
        <w:rPr>
          <w:rFonts w:ascii="Segoe UI" w:hAnsi="Segoe UI" w:cs="Segoe UI"/>
          <w:sz w:val="22"/>
          <w:rPrChange w:id="30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section provides developers with a clear map of how </w:t>
      </w:r>
      <w:proofErr w:type="spellStart"/>
      <w:r w:rsidRPr="00E01AD4">
        <w:rPr>
          <w:rFonts w:ascii="Segoe UI" w:hAnsi="Segoe UI" w:cs="Segoe UI"/>
          <w:sz w:val="22"/>
          <w:rPrChange w:id="304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305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systems operate in real-world use.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305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0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lastRenderedPageBreak/>
        <w:t xml:space="preserve">By integrating medication tracking, emotional wellness, and caregiver collaboration under a secure and modular architecture, </w:t>
      </w:r>
      <w:proofErr w:type="spellStart"/>
      <w:r w:rsidRPr="00E01AD4">
        <w:rPr>
          <w:rFonts w:ascii="Segoe UI" w:hAnsi="Segoe UI" w:cs="Segoe UI"/>
          <w:sz w:val="22"/>
          <w:rPrChange w:id="30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0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ensures that every feature — from reminders to reports — is reliable, privacy-conscious, and user-centric.</w:t>
      </w:r>
    </w:p>
    <w:p w:rsidR="003D2C02" w:rsidRPr="00E01AD4" w:rsidRDefault="003D2C02" w:rsidP="003D2C02">
      <w:pPr>
        <w:pStyle w:val="NormalWeb"/>
        <w:rPr>
          <w:rFonts w:ascii="Segoe UI" w:hAnsi="Segoe UI" w:cs="Segoe UI"/>
          <w:sz w:val="22"/>
          <w:rPrChange w:id="30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0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For developers, this section serves as the </w:t>
      </w:r>
      <w:r w:rsidRPr="00E01AD4">
        <w:rPr>
          <w:rStyle w:val="Strong"/>
          <w:rFonts w:ascii="Segoe UI" w:hAnsi="Segoe UI" w:cs="Segoe UI"/>
          <w:sz w:val="22"/>
          <w:rPrChange w:id="305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functional backbone</w:t>
      </w:r>
      <w:r w:rsidRPr="00E01AD4">
        <w:rPr>
          <w:rFonts w:ascii="Segoe UI" w:hAnsi="Segoe UI" w:cs="Segoe UI"/>
          <w:sz w:val="22"/>
          <w:rPrChange w:id="30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of </w:t>
      </w:r>
      <w:proofErr w:type="spellStart"/>
      <w:r w:rsidRPr="00E01AD4">
        <w:rPr>
          <w:rFonts w:ascii="Segoe UI" w:hAnsi="Segoe UI" w:cs="Segoe UI"/>
          <w:sz w:val="22"/>
          <w:rPrChange w:id="30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0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, guiding implementation, testing, and continuous improvement across all phases of development.</w:t>
      </w:r>
    </w:p>
    <w:p w:rsidR="00774FE0" w:rsidRPr="00E01AD4" w:rsidRDefault="00774FE0" w:rsidP="00774FE0">
      <w:pPr>
        <w:pStyle w:val="NormalWeb"/>
        <w:rPr>
          <w:rFonts w:ascii="Segoe UI" w:hAnsi="Segoe UI" w:cs="Segoe UI"/>
          <w:sz w:val="22"/>
          <w:rPrChange w:id="30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</w:p>
    <w:p w:rsidR="004271AC" w:rsidRPr="00E01AD4" w:rsidRDefault="004271AC" w:rsidP="004271AC">
      <w:pPr>
        <w:pStyle w:val="NormalWeb"/>
        <w:rPr>
          <w:rFonts w:ascii="Segoe UI" w:hAnsi="Segoe UI" w:cs="Segoe UI"/>
          <w:sz w:val="22"/>
          <w:rPrChange w:id="30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</w:p>
    <w:p w:rsidR="003D2C02" w:rsidRPr="00E01AD4" w:rsidRDefault="003D2C02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br w:type="page"/>
      </w:r>
    </w:p>
    <w:p w:rsidR="00C136F6" w:rsidRPr="00E01AD4" w:rsidRDefault="00C136F6" w:rsidP="00C136F6">
      <w:pPr>
        <w:pStyle w:val="Heading2"/>
        <w:rPr>
          <w:rFonts w:ascii="Segoe UI" w:hAnsi="Segoe UI" w:cs="Segoe UI"/>
          <w:color w:val="auto"/>
        </w:rPr>
      </w:pPr>
      <w:bookmarkStart w:id="3063" w:name="_Toc211762505"/>
      <w:bookmarkStart w:id="3064" w:name="_Toc212156985"/>
      <w:r w:rsidRPr="00E01AD4">
        <w:rPr>
          <w:rStyle w:val="Strong"/>
          <w:rFonts w:ascii="Segoe UI" w:hAnsi="Segoe UI" w:cs="Segoe UI"/>
          <w:color w:val="auto"/>
          <w:rPrChange w:id="306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Section 9.0 – UI/UX Design Principles</w:t>
      </w:r>
      <w:bookmarkEnd w:id="3063"/>
      <w:bookmarkEnd w:id="3064"/>
    </w:p>
    <w:p w:rsidR="00C136F6" w:rsidRPr="00E01AD4" w:rsidRDefault="00C136F6" w:rsidP="00C136F6">
      <w:pPr>
        <w:pStyle w:val="Heading3"/>
        <w:rPr>
          <w:rFonts w:ascii="Segoe UI" w:hAnsi="Segoe UI" w:cs="Segoe UI"/>
          <w:color w:val="auto"/>
        </w:rPr>
      </w:pPr>
      <w:bookmarkStart w:id="3066" w:name="_Toc211762506"/>
      <w:bookmarkStart w:id="3067" w:name="_Toc212156986"/>
      <w:r w:rsidRPr="00E01AD4">
        <w:rPr>
          <w:rStyle w:val="Strong"/>
          <w:rFonts w:ascii="Segoe UI" w:hAnsi="Segoe UI" w:cs="Segoe UI"/>
          <w:color w:val="auto"/>
          <w:rPrChange w:id="3068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9.1 Overview</w:t>
      </w:r>
      <w:bookmarkEnd w:id="3066"/>
      <w:bookmarkEnd w:id="3067"/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0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0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r w:rsidRPr="00E01AD4">
        <w:rPr>
          <w:rStyle w:val="Strong"/>
          <w:rFonts w:ascii="Segoe UI" w:hAnsi="Segoe UI" w:cs="Segoe UI"/>
          <w:sz w:val="22"/>
          <w:rPrChange w:id="307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UI/UX Design Principles</w:t>
      </w:r>
      <w:r w:rsidRPr="00E01AD4">
        <w:rPr>
          <w:rFonts w:ascii="Segoe UI" w:hAnsi="Segoe UI" w:cs="Segoe UI"/>
          <w:sz w:val="22"/>
          <w:rPrChange w:id="30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define the visual and interactive foundation of </w:t>
      </w:r>
      <w:proofErr w:type="spellStart"/>
      <w:r w:rsidRPr="00E01AD4">
        <w:rPr>
          <w:rStyle w:val="Emphasis"/>
          <w:rFonts w:ascii="Segoe UI" w:hAnsi="Segoe UI" w:cs="Segoe UI"/>
          <w:sz w:val="22"/>
          <w:rPrChange w:id="3073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0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  <w:r w:rsidRPr="00E01AD4">
        <w:rPr>
          <w:rFonts w:ascii="Segoe UI" w:hAnsi="Segoe UI" w:cs="Segoe UI"/>
          <w:sz w:val="22"/>
          <w:rPrChange w:id="30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 xml:space="preserve">They ensure that every interface—across </w:t>
      </w:r>
      <w:r w:rsidRPr="00E01AD4">
        <w:rPr>
          <w:rStyle w:val="Strong"/>
          <w:rFonts w:ascii="Segoe UI" w:hAnsi="Segoe UI" w:cs="Segoe UI"/>
          <w:sz w:val="22"/>
          <w:rPrChange w:id="307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mobile</w:t>
      </w:r>
      <w:r w:rsidRPr="00E01AD4">
        <w:rPr>
          <w:rFonts w:ascii="Segoe UI" w:hAnsi="Segoe UI" w:cs="Segoe UI"/>
          <w:sz w:val="22"/>
          <w:rPrChange w:id="30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</w:t>
      </w:r>
      <w:r w:rsidRPr="00E01AD4">
        <w:rPr>
          <w:rStyle w:val="Strong"/>
          <w:rFonts w:ascii="Segoe UI" w:hAnsi="Segoe UI" w:cs="Segoe UI"/>
          <w:sz w:val="22"/>
          <w:rPrChange w:id="307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web</w:t>
      </w:r>
      <w:r w:rsidRPr="00E01AD4">
        <w:rPr>
          <w:rFonts w:ascii="Segoe UI" w:hAnsi="Segoe UI" w:cs="Segoe UI"/>
          <w:sz w:val="22"/>
          <w:rPrChange w:id="30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—is intuitive, accessible, and emotionally supportive for users navigating mental and medical wellness journeys.</w:t>
      </w:r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0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0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Since </w:t>
      </w:r>
      <w:proofErr w:type="spellStart"/>
      <w:r w:rsidRPr="00E01AD4">
        <w:rPr>
          <w:rFonts w:ascii="Segoe UI" w:hAnsi="Segoe UI" w:cs="Segoe UI"/>
          <w:sz w:val="22"/>
          <w:rPrChange w:id="30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0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caters to </w:t>
      </w:r>
      <w:r w:rsidRPr="00E01AD4">
        <w:rPr>
          <w:rStyle w:val="Strong"/>
          <w:rFonts w:ascii="Segoe UI" w:hAnsi="Segoe UI" w:cs="Segoe UI"/>
          <w:sz w:val="22"/>
          <w:rPrChange w:id="308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patients</w:t>
      </w:r>
      <w:r w:rsidRPr="00E01AD4">
        <w:rPr>
          <w:rFonts w:ascii="Segoe UI" w:hAnsi="Segoe UI" w:cs="Segoe UI"/>
          <w:sz w:val="22"/>
          <w:rPrChange w:id="308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Strong"/>
          <w:rFonts w:ascii="Segoe UI" w:hAnsi="Segoe UI" w:cs="Segoe UI"/>
          <w:sz w:val="22"/>
          <w:rPrChange w:id="308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caregivers</w:t>
      </w:r>
      <w:r w:rsidRPr="00E01AD4">
        <w:rPr>
          <w:rFonts w:ascii="Segoe UI" w:hAnsi="Segoe UI" w:cs="Segoe UI"/>
          <w:sz w:val="22"/>
          <w:rPrChange w:id="308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Strong"/>
          <w:rFonts w:ascii="Segoe UI" w:hAnsi="Segoe UI" w:cs="Segoe UI"/>
          <w:sz w:val="22"/>
          <w:rPrChange w:id="308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administrators</w:t>
      </w:r>
      <w:r w:rsidRPr="00E01AD4">
        <w:rPr>
          <w:rFonts w:ascii="Segoe UI" w:hAnsi="Segoe UI" w:cs="Segoe UI"/>
          <w:sz w:val="22"/>
          <w:rPrChange w:id="308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the interface must combine </w:t>
      </w:r>
      <w:r w:rsidRPr="00E01AD4">
        <w:rPr>
          <w:rStyle w:val="Emphasis"/>
          <w:rFonts w:ascii="Segoe UI" w:hAnsi="Segoe UI" w:cs="Segoe UI"/>
          <w:sz w:val="22"/>
          <w:rPrChange w:id="3090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simplicity</w:t>
      </w:r>
      <w:r w:rsidRPr="00E01AD4">
        <w:rPr>
          <w:rFonts w:ascii="Segoe UI" w:hAnsi="Segoe UI" w:cs="Segoe UI"/>
          <w:sz w:val="22"/>
          <w:rPrChange w:id="30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</w:t>
      </w:r>
      <w:r w:rsidRPr="00E01AD4">
        <w:rPr>
          <w:rStyle w:val="Emphasis"/>
          <w:rFonts w:ascii="Segoe UI" w:hAnsi="Segoe UI" w:cs="Segoe UI"/>
          <w:sz w:val="22"/>
          <w:rPrChange w:id="3092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clarity</w:t>
      </w:r>
      <w:r w:rsidRPr="00E01AD4">
        <w:rPr>
          <w:rFonts w:ascii="Segoe UI" w:hAnsi="Segoe UI" w:cs="Segoe UI"/>
          <w:sz w:val="22"/>
          <w:rPrChange w:id="30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and </w:t>
      </w:r>
      <w:r w:rsidRPr="00E01AD4">
        <w:rPr>
          <w:rStyle w:val="Emphasis"/>
          <w:rFonts w:ascii="Segoe UI" w:hAnsi="Segoe UI" w:cs="Segoe UI"/>
          <w:sz w:val="22"/>
          <w:rPrChange w:id="3094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trustworthiness</w:t>
      </w:r>
      <w:r w:rsidRPr="00E01AD4">
        <w:rPr>
          <w:rFonts w:ascii="Segoe UI" w:hAnsi="Segoe UI" w:cs="Segoe UI"/>
          <w:sz w:val="22"/>
          <w:rPrChange w:id="30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 These principles guide designers and developers in achieving a seamless, consistent, and human-centered experience across platforms.</w:t>
      </w:r>
    </w:p>
    <w:p w:rsidR="00C136F6" w:rsidRPr="00E01AD4" w:rsidRDefault="00E01AD4" w:rsidP="00C136F6">
      <w:pPr>
        <w:rPr>
          <w:del w:id="3096" w:author="Adela" w:date="2025-10-22T21:06:00Z"/>
          <w:rFonts w:ascii="Segoe UI" w:hAnsi="Segoe UI" w:cs="Segoe UI"/>
        </w:rPr>
      </w:pPr>
      <w:del w:id="3097" w:author="Adela" w:date="2025-10-22T21:06:00Z">
        <w:r w:rsidRPr="00E01AD4">
          <w:rPr>
            <w:rFonts w:ascii="Segoe UI" w:hAnsi="Segoe UI" w:cs="Segoe UI"/>
          </w:rPr>
          <w:pict>
            <v:rect id="_x0000_i1111" style="width:0;height:1.5pt" o:hralign="center" o:hrstd="t" o:hr="t" fillcolor="#a0a0a0" stroked="f"/>
          </w:pict>
        </w:r>
      </w:del>
    </w:p>
    <w:p w:rsidR="00C136F6" w:rsidRPr="00E01AD4" w:rsidRDefault="00E01AD4" w:rsidP="00C136F6">
      <w:pPr>
        <w:rPr>
          <w:ins w:id="3098" w:author="Adela" w:date="2025-10-22T21:06:00Z"/>
          <w:rFonts w:ascii="Segoe UI" w:hAnsi="Segoe UI" w:cs="Segoe UI"/>
        </w:rPr>
      </w:pPr>
      <w:ins w:id="3099" w:author="Adela" w:date="2025-10-22T21:06:00Z">
        <w:r w:rsidRPr="00E01AD4">
          <w:rPr>
            <w:rFonts w:ascii="Segoe UI" w:hAnsi="Segoe UI" w:cs="Segoe UI"/>
          </w:rPr>
          <w:pict>
            <v:rect id="_x0000_i1112" style="width:0;height:1.5pt" o:hralign="center" o:hrstd="t" o:hr="t" fillcolor="#a0a0a0" stroked="f"/>
          </w:pict>
        </w:r>
      </w:ins>
    </w:p>
    <w:p w:rsidR="00C136F6" w:rsidRPr="00E01AD4" w:rsidRDefault="00C136F6" w:rsidP="00C136F6">
      <w:pPr>
        <w:pStyle w:val="Heading3"/>
        <w:rPr>
          <w:rFonts w:ascii="Segoe UI" w:hAnsi="Segoe UI" w:cs="Segoe UI"/>
          <w:color w:val="auto"/>
          <w:sz w:val="22"/>
          <w:rPrChange w:id="3100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101" w:name="_Toc211762507"/>
      <w:bookmarkStart w:id="3102" w:name="_Toc212156987"/>
      <w:r w:rsidRPr="00E01AD4">
        <w:rPr>
          <w:rStyle w:val="Strong"/>
          <w:rFonts w:ascii="Segoe UI" w:hAnsi="Segoe UI" w:cs="Segoe UI"/>
          <w:color w:val="auto"/>
          <w:sz w:val="22"/>
        </w:rPr>
        <w:t>9.2 Core Design Philosophy</w:t>
      </w:r>
      <w:bookmarkEnd w:id="3101"/>
      <w:bookmarkEnd w:id="3102"/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1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31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31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UI/UX design philosophy centers around the following guiding principles: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3643"/>
        <w:gridCol w:w="3806"/>
      </w:tblGrid>
      <w:tr w:rsidR="00E01AD4" w:rsidRPr="00E01AD4" w:rsidTr="00C13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jc w:val="center"/>
              <w:rPr>
                <w:rFonts w:ascii="Segoe UI" w:hAnsi="Segoe UI" w:cs="Segoe UI"/>
                <w:b/>
                <w:rPrChange w:id="3106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107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jc w:val="center"/>
              <w:rPr>
                <w:rFonts w:ascii="Segoe UI" w:hAnsi="Segoe UI" w:cs="Segoe UI"/>
                <w:b/>
                <w:rPrChange w:id="3108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109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jc w:val="center"/>
              <w:rPr>
                <w:rFonts w:ascii="Segoe UI" w:hAnsi="Segoe UI" w:cs="Segoe UI"/>
                <w:b/>
                <w:rPrChange w:id="3110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111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  <w:t>Developer Application</w:t>
            </w:r>
          </w:p>
        </w:tc>
      </w:tr>
      <w:tr w:rsidR="00E01AD4" w:rsidRPr="00E01AD4" w:rsidTr="00C1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Simplicity First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The interface avoids clutter and unnecessary actions. Each screen focuses on a single primary goal.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Developers should minimize steps per task, avoid overloading screens with buttons, and use clear labels.</w:t>
            </w:r>
          </w:p>
        </w:tc>
      </w:tr>
      <w:tr w:rsidR="00E01AD4" w:rsidRPr="00E01AD4" w:rsidTr="00C1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Empathy &amp; Calmness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Since users might be emotionally sensitive, the UI tone must feel calm and non-intrusive.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Choose soft colors, rounded shapes, and smooth transitions. Avoid loud animations or alert tones.</w:t>
            </w:r>
          </w:p>
        </w:tc>
      </w:tr>
      <w:tr w:rsidR="00E01AD4" w:rsidRPr="00E01AD4" w:rsidTr="00C1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Users should experience predictable navigation and component behavior.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Use shared UI components, typography, and spacing constants across modules.</w:t>
            </w:r>
          </w:p>
        </w:tc>
      </w:tr>
      <w:tr w:rsidR="00E01AD4" w:rsidRPr="00E01AD4" w:rsidTr="00C1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The interface must be usable by all individuals, including those with impairments.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Ensure readable color contrast, scalable text, proper alt texts, and voice-over compatibility.</w:t>
            </w:r>
          </w:p>
        </w:tc>
      </w:tr>
      <w:tr w:rsidR="00E01AD4" w:rsidRPr="00E01AD4" w:rsidTr="00C1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Both web and mobile versions must adapt naturally to all screen sizes.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Implement responsive layouts with flexible grids and test across multiple devices.</w:t>
            </w:r>
          </w:p>
        </w:tc>
      </w:tr>
      <w:tr w:rsidR="00E01AD4" w:rsidRPr="00E01AD4" w:rsidTr="00C1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Data Privacy Awareness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UI must subtly communicate confidentiality and safety.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Mask sensitive information in notifications, display privacy icons, and respect “incognito” or privacy mode.</w:t>
            </w:r>
          </w:p>
        </w:tc>
      </w:tr>
    </w:tbl>
    <w:p w:rsidR="00C136F6" w:rsidRPr="00E01AD4" w:rsidRDefault="00E01AD4" w:rsidP="00C136F6">
      <w:pPr>
        <w:rPr>
          <w:del w:id="3112" w:author="Adela" w:date="2025-10-22T21:06:00Z"/>
          <w:rFonts w:ascii="Segoe UI" w:hAnsi="Segoe UI" w:cs="Segoe UI"/>
        </w:rPr>
      </w:pPr>
      <w:del w:id="3113" w:author="Adela" w:date="2025-10-22T21:06:00Z">
        <w:r w:rsidRPr="00E01AD4">
          <w:rPr>
            <w:rFonts w:ascii="Segoe UI" w:hAnsi="Segoe UI" w:cs="Segoe UI"/>
          </w:rPr>
          <w:lastRenderedPageBreak/>
          <w:pict>
            <v:rect id="_x0000_i1113" style="width:0;height:1.5pt" o:hralign="center" o:hrstd="t" o:hr="t" fillcolor="#a0a0a0" stroked="f"/>
          </w:pict>
        </w:r>
      </w:del>
    </w:p>
    <w:p w:rsidR="00C136F6" w:rsidRPr="00E01AD4" w:rsidRDefault="00E01AD4" w:rsidP="00C136F6">
      <w:pPr>
        <w:rPr>
          <w:ins w:id="3114" w:author="Adela" w:date="2025-10-22T21:06:00Z"/>
          <w:rFonts w:ascii="Segoe UI" w:hAnsi="Segoe UI" w:cs="Segoe UI"/>
        </w:rPr>
      </w:pPr>
      <w:ins w:id="3115" w:author="Adela" w:date="2025-10-22T21:06:00Z">
        <w:r w:rsidRPr="00E01AD4">
          <w:rPr>
            <w:rFonts w:ascii="Segoe UI" w:hAnsi="Segoe UI" w:cs="Segoe UI"/>
          </w:rPr>
          <w:pict>
            <v:rect id="_x0000_i1114" style="width:0;height:1.5pt" o:hralign="center" o:hrstd="t" o:hr="t" fillcolor="#a0a0a0" stroked="f"/>
          </w:pict>
        </w:r>
      </w:ins>
    </w:p>
    <w:p w:rsidR="00C136F6" w:rsidRPr="00E01AD4" w:rsidRDefault="00C136F6" w:rsidP="00C136F6">
      <w:pPr>
        <w:pStyle w:val="Heading3"/>
        <w:rPr>
          <w:rFonts w:ascii="Segoe UI" w:hAnsi="Segoe UI" w:cs="Segoe UI"/>
          <w:color w:val="auto"/>
          <w:sz w:val="22"/>
          <w:rPrChange w:id="3116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117" w:name="_Toc211762508"/>
      <w:bookmarkStart w:id="3118" w:name="_Toc212156988"/>
      <w:r w:rsidRPr="00E01AD4">
        <w:rPr>
          <w:rStyle w:val="Strong"/>
          <w:rFonts w:ascii="Segoe UI" w:hAnsi="Segoe UI" w:cs="Segoe UI"/>
          <w:color w:val="auto"/>
          <w:sz w:val="22"/>
        </w:rPr>
        <w:t>9.3 Visual Design System</w:t>
      </w:r>
      <w:bookmarkEnd w:id="3117"/>
      <w:bookmarkEnd w:id="3118"/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1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To maintain a unified experience, </w:t>
      </w:r>
      <w:proofErr w:type="spellStart"/>
      <w:r w:rsidRPr="00E01AD4">
        <w:rPr>
          <w:rFonts w:ascii="Segoe UI" w:hAnsi="Segoe UI" w:cs="Segoe UI"/>
          <w:sz w:val="22"/>
          <w:rPrChange w:id="31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1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follows a structured </w:t>
      </w:r>
      <w:r w:rsidRPr="00E01AD4">
        <w:rPr>
          <w:rStyle w:val="Strong"/>
          <w:rFonts w:ascii="Segoe UI" w:hAnsi="Segoe UI" w:cs="Segoe UI"/>
          <w:sz w:val="22"/>
          <w:rPrChange w:id="312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design system</w:t>
      </w:r>
      <w:r w:rsidRPr="00E01AD4">
        <w:rPr>
          <w:rFonts w:ascii="Segoe UI" w:hAnsi="Segoe UI" w:cs="Segoe UI"/>
          <w:sz w:val="22"/>
          <w:rPrChange w:id="31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including:</w:t>
      </w:r>
    </w:p>
    <w:p w:rsidR="00C136F6" w:rsidRPr="00E01AD4" w:rsidRDefault="00C136F6" w:rsidP="00C136F6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312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a. Color Palette</w:t>
      </w:r>
    </w:p>
    <w:p w:rsidR="00C136F6" w:rsidRPr="00E01AD4" w:rsidRDefault="00C136F6" w:rsidP="00C136F6">
      <w:pPr>
        <w:pStyle w:val="NormalWeb"/>
        <w:numPr>
          <w:ilvl w:val="0"/>
          <w:numId w:val="116"/>
        </w:numPr>
        <w:rPr>
          <w:rFonts w:ascii="Segoe UI" w:hAnsi="Segoe UI" w:cs="Segoe UI"/>
          <w:sz w:val="22"/>
          <w:rPrChange w:id="31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2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Primary Colors:</w:t>
      </w:r>
      <w:r w:rsidRPr="00E01AD4">
        <w:rPr>
          <w:rFonts w:ascii="Segoe UI" w:hAnsi="Segoe UI" w:cs="Segoe UI"/>
          <w:sz w:val="22"/>
          <w:rPrChange w:id="31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Soothing shades of blue and teal (symbolizing trust and calm).</w:t>
      </w:r>
    </w:p>
    <w:p w:rsidR="00C136F6" w:rsidRPr="00E01AD4" w:rsidRDefault="00C136F6" w:rsidP="00C136F6">
      <w:pPr>
        <w:pStyle w:val="NormalWeb"/>
        <w:numPr>
          <w:ilvl w:val="0"/>
          <w:numId w:val="116"/>
        </w:numPr>
        <w:rPr>
          <w:rFonts w:ascii="Segoe UI" w:hAnsi="Segoe UI" w:cs="Segoe UI"/>
          <w:sz w:val="22"/>
          <w:rPrChange w:id="31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3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Accent Colors:</w:t>
      </w:r>
      <w:r w:rsidRPr="00E01AD4">
        <w:rPr>
          <w:rFonts w:ascii="Segoe UI" w:hAnsi="Segoe UI" w:cs="Segoe UI"/>
          <w:sz w:val="22"/>
          <w:rPrChange w:id="31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Muted greens for positivity, subtle orange for alerts.</w:t>
      </w:r>
    </w:p>
    <w:p w:rsidR="00C136F6" w:rsidRPr="00E01AD4" w:rsidRDefault="00C136F6" w:rsidP="00C136F6">
      <w:pPr>
        <w:pStyle w:val="NormalWeb"/>
        <w:numPr>
          <w:ilvl w:val="0"/>
          <w:numId w:val="116"/>
        </w:numPr>
        <w:rPr>
          <w:rFonts w:ascii="Segoe UI" w:hAnsi="Segoe UI" w:cs="Segoe UI"/>
          <w:sz w:val="22"/>
          <w:rPrChange w:id="31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33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Dark Mode:</w:t>
      </w:r>
      <w:r w:rsidRPr="00E01AD4">
        <w:rPr>
          <w:rFonts w:ascii="Segoe UI" w:hAnsi="Segoe UI" w:cs="Segoe UI"/>
          <w:sz w:val="22"/>
          <w:rPrChange w:id="31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Deep charcoal backgrounds with </w:t>
      </w:r>
      <w:proofErr w:type="spellStart"/>
      <w:r w:rsidRPr="00E01AD4">
        <w:rPr>
          <w:rFonts w:ascii="Segoe UI" w:hAnsi="Segoe UI" w:cs="Segoe UI"/>
          <w:sz w:val="22"/>
          <w:rPrChange w:id="313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desaturated</w:t>
      </w:r>
      <w:proofErr w:type="spellEnd"/>
      <w:r w:rsidRPr="00E01AD4">
        <w:rPr>
          <w:rFonts w:ascii="Segoe UI" w:hAnsi="Segoe UI" w:cs="Segoe UI"/>
          <w:sz w:val="22"/>
          <w:rPrChange w:id="31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text tones to reduce glare.</w:t>
      </w:r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1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Developers should define these colors in a shared global style file (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313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theme.ts</w:t>
      </w:r>
      <w:proofErr w:type="spellEnd"/>
      <w:r w:rsidRPr="00E01AD4">
        <w:rPr>
          <w:rFonts w:ascii="Segoe UI" w:hAnsi="Segoe UI" w:cs="Segoe UI"/>
          <w:sz w:val="22"/>
          <w:rPrChange w:id="31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or </w:t>
      </w:r>
      <w:r w:rsidRPr="00E01AD4">
        <w:rPr>
          <w:rStyle w:val="HTMLCode"/>
          <w:rFonts w:ascii="Segoe UI" w:hAnsi="Segoe UI" w:cs="Segoe UI"/>
          <w:sz w:val="22"/>
          <w:rPrChange w:id="3141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theme.js</w:t>
      </w:r>
      <w:r w:rsidRPr="00E01AD4">
        <w:rPr>
          <w:rFonts w:ascii="Segoe UI" w:hAnsi="Segoe UI" w:cs="Segoe UI"/>
          <w:sz w:val="22"/>
          <w:rPrChange w:id="31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 to ensure maintainability and consistency.</w:t>
      </w:r>
    </w:p>
    <w:p w:rsidR="00C136F6" w:rsidRPr="00E01AD4" w:rsidRDefault="00C136F6" w:rsidP="00C136F6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314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b. Typography</w:t>
      </w:r>
    </w:p>
    <w:p w:rsidR="00C136F6" w:rsidRPr="00E01AD4" w:rsidRDefault="00C136F6" w:rsidP="00C136F6">
      <w:pPr>
        <w:pStyle w:val="NormalWeb"/>
        <w:numPr>
          <w:ilvl w:val="0"/>
          <w:numId w:val="117"/>
        </w:numPr>
        <w:rPr>
          <w:rFonts w:ascii="Segoe UI" w:hAnsi="Segoe UI" w:cs="Segoe UI"/>
          <w:sz w:val="22"/>
          <w:rPrChange w:id="31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4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Primary Font:</w:t>
      </w:r>
      <w:r w:rsidRPr="00E01AD4">
        <w:rPr>
          <w:rFonts w:ascii="Segoe UI" w:hAnsi="Segoe UI" w:cs="Segoe UI"/>
          <w:sz w:val="22"/>
          <w:rPrChange w:id="314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</w:t>
      </w:r>
      <w:r w:rsidRPr="00E01AD4">
        <w:rPr>
          <w:rStyle w:val="Emphasis"/>
          <w:rFonts w:ascii="Segoe UI" w:hAnsi="Segoe UI" w:cs="Segoe UI"/>
          <w:sz w:val="22"/>
          <w:rPrChange w:id="3147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Segoe UI</w:t>
      </w:r>
    </w:p>
    <w:p w:rsidR="00C136F6" w:rsidRPr="00E01AD4" w:rsidRDefault="00C136F6" w:rsidP="00C136F6">
      <w:pPr>
        <w:pStyle w:val="NormalWeb"/>
        <w:numPr>
          <w:ilvl w:val="0"/>
          <w:numId w:val="117"/>
        </w:numPr>
        <w:rPr>
          <w:rFonts w:ascii="Segoe UI" w:hAnsi="Segoe UI" w:cs="Segoe UI"/>
          <w:sz w:val="22"/>
          <w:rPrChange w:id="314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4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Style Hierarchy:</w:t>
      </w:r>
    </w:p>
    <w:p w:rsidR="00C136F6" w:rsidRPr="00E01AD4" w:rsidRDefault="00C136F6" w:rsidP="00C136F6">
      <w:pPr>
        <w:pStyle w:val="NormalWeb"/>
        <w:numPr>
          <w:ilvl w:val="1"/>
          <w:numId w:val="117"/>
        </w:numPr>
        <w:rPr>
          <w:rFonts w:ascii="Segoe UI" w:hAnsi="Segoe UI" w:cs="Segoe UI"/>
          <w:sz w:val="22"/>
          <w:rPrChange w:id="315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5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H1:</w:t>
      </w:r>
      <w:r w:rsidRPr="00E01AD4">
        <w:rPr>
          <w:rFonts w:ascii="Segoe UI" w:hAnsi="Segoe UI" w:cs="Segoe UI"/>
          <w:sz w:val="22"/>
          <w:rPrChange w:id="315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24–28px – Section titles</w:t>
      </w:r>
    </w:p>
    <w:p w:rsidR="00C136F6" w:rsidRPr="00E01AD4" w:rsidRDefault="00C136F6" w:rsidP="00C136F6">
      <w:pPr>
        <w:pStyle w:val="NormalWeb"/>
        <w:numPr>
          <w:ilvl w:val="1"/>
          <w:numId w:val="117"/>
        </w:numPr>
        <w:rPr>
          <w:rFonts w:ascii="Segoe UI" w:hAnsi="Segoe UI" w:cs="Segoe UI"/>
          <w:sz w:val="22"/>
          <w:rPrChange w:id="31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5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H2:</w:t>
      </w:r>
      <w:r w:rsidRPr="00E01AD4">
        <w:rPr>
          <w:rFonts w:ascii="Segoe UI" w:hAnsi="Segoe UI" w:cs="Segoe UI"/>
          <w:sz w:val="22"/>
          <w:rPrChange w:id="31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20–22px – Sub-headings</w:t>
      </w:r>
    </w:p>
    <w:p w:rsidR="00C136F6" w:rsidRPr="00E01AD4" w:rsidRDefault="00C136F6" w:rsidP="00C136F6">
      <w:pPr>
        <w:pStyle w:val="NormalWeb"/>
        <w:numPr>
          <w:ilvl w:val="1"/>
          <w:numId w:val="117"/>
        </w:numPr>
        <w:rPr>
          <w:rFonts w:ascii="Segoe UI" w:hAnsi="Segoe UI" w:cs="Segoe UI"/>
          <w:sz w:val="22"/>
          <w:rPrChange w:id="31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5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Body Text:</w:t>
      </w:r>
      <w:r w:rsidRPr="00E01AD4">
        <w:rPr>
          <w:rFonts w:ascii="Segoe UI" w:hAnsi="Segoe UI" w:cs="Segoe UI"/>
          <w:sz w:val="22"/>
          <w:rPrChange w:id="315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14–16px – Main content</w:t>
      </w:r>
    </w:p>
    <w:p w:rsidR="00C136F6" w:rsidRPr="00E01AD4" w:rsidRDefault="00C136F6" w:rsidP="00C136F6">
      <w:pPr>
        <w:pStyle w:val="NormalWeb"/>
        <w:numPr>
          <w:ilvl w:val="1"/>
          <w:numId w:val="117"/>
        </w:numPr>
        <w:rPr>
          <w:rFonts w:ascii="Segoe UI" w:hAnsi="Segoe UI" w:cs="Segoe UI"/>
          <w:sz w:val="22"/>
          <w:rPrChange w:id="315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16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Caption/Hint:</w:t>
      </w:r>
      <w:r w:rsidRPr="00E01AD4">
        <w:rPr>
          <w:rFonts w:ascii="Segoe UI" w:hAnsi="Segoe UI" w:cs="Segoe UI"/>
          <w:sz w:val="22"/>
          <w:rPrChange w:id="316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12px – Helper or secondary text</w:t>
      </w:r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16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6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 consistent font weights and spacing to ensure readability and aesthetic balance.</w:t>
      </w:r>
    </w:p>
    <w:p w:rsidR="00C136F6" w:rsidRPr="00E01AD4" w:rsidRDefault="00C136F6" w:rsidP="00C136F6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316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c. Iconography</w:t>
      </w:r>
    </w:p>
    <w:p w:rsidR="00C136F6" w:rsidRPr="00E01AD4" w:rsidRDefault="00C136F6" w:rsidP="00C136F6">
      <w:pPr>
        <w:pStyle w:val="NormalWeb"/>
        <w:numPr>
          <w:ilvl w:val="0"/>
          <w:numId w:val="118"/>
        </w:numPr>
        <w:rPr>
          <w:rFonts w:ascii="Segoe UI" w:hAnsi="Segoe UI" w:cs="Segoe UI"/>
          <w:sz w:val="22"/>
          <w:rPrChange w:id="316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minimal, line-based icons (e.g., from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3167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Lucide</w:t>
      </w:r>
      <w:proofErr w:type="spellEnd"/>
      <w:r w:rsidRPr="00E01AD4">
        <w:rPr>
          <w:rFonts w:ascii="Segoe UI" w:hAnsi="Segoe UI" w:cs="Segoe UI"/>
          <w:sz w:val="22"/>
          <w:rPrChange w:id="31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or </w:t>
      </w:r>
      <w:r w:rsidRPr="00E01AD4">
        <w:rPr>
          <w:rStyle w:val="Strong"/>
          <w:rFonts w:ascii="Segoe UI" w:hAnsi="Segoe UI" w:cs="Segoe UI"/>
          <w:sz w:val="22"/>
          <w:rPrChange w:id="316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Material Icons</w:t>
      </w:r>
      <w:r w:rsidRPr="00E01AD4">
        <w:rPr>
          <w:rFonts w:ascii="Segoe UI" w:hAnsi="Segoe UI" w:cs="Segoe UI"/>
          <w:sz w:val="22"/>
          <w:rPrChange w:id="31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).</w:t>
      </w:r>
    </w:p>
    <w:p w:rsidR="00C136F6" w:rsidRPr="00E01AD4" w:rsidRDefault="00C136F6" w:rsidP="00C136F6">
      <w:pPr>
        <w:pStyle w:val="NormalWeb"/>
        <w:numPr>
          <w:ilvl w:val="0"/>
          <w:numId w:val="118"/>
        </w:numPr>
        <w:rPr>
          <w:rFonts w:ascii="Segoe UI" w:hAnsi="Segoe UI" w:cs="Segoe UI"/>
          <w:sz w:val="22"/>
          <w:rPrChange w:id="31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7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Icons should reinforce meaning without overwhelming the interface.</w:t>
      </w:r>
    </w:p>
    <w:p w:rsidR="00C136F6" w:rsidRPr="00E01AD4" w:rsidRDefault="00C136F6" w:rsidP="00C136F6">
      <w:pPr>
        <w:pStyle w:val="NormalWeb"/>
        <w:numPr>
          <w:ilvl w:val="0"/>
          <w:numId w:val="118"/>
        </w:numPr>
        <w:rPr>
          <w:rFonts w:ascii="Segoe UI" w:hAnsi="Segoe UI" w:cs="Segoe UI"/>
          <w:sz w:val="22"/>
          <w:rPrChange w:id="31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Color-coded states (e.g., green = success, red = alert, gray = disabled).</w:t>
      </w:r>
    </w:p>
    <w:p w:rsidR="00C136F6" w:rsidRPr="00E01AD4" w:rsidRDefault="00C136F6" w:rsidP="00C136F6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317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d. Imagery and Illustration</w:t>
      </w:r>
    </w:p>
    <w:p w:rsidR="00C136F6" w:rsidRPr="00E01AD4" w:rsidRDefault="00C136F6" w:rsidP="00C136F6">
      <w:pPr>
        <w:pStyle w:val="NormalWeb"/>
        <w:numPr>
          <w:ilvl w:val="0"/>
          <w:numId w:val="119"/>
        </w:numPr>
        <w:rPr>
          <w:rFonts w:ascii="Segoe UI" w:hAnsi="Segoe UI" w:cs="Segoe UI"/>
          <w:sz w:val="22"/>
          <w:rPrChange w:id="31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Images should convey </w:t>
      </w:r>
      <w:r w:rsidRPr="00E01AD4">
        <w:rPr>
          <w:rStyle w:val="Emphasis"/>
          <w:rFonts w:ascii="Segoe UI" w:hAnsi="Segoe UI" w:cs="Segoe UI"/>
          <w:sz w:val="22"/>
          <w:rPrChange w:id="3178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support, hope, and connection</w:t>
      </w:r>
      <w:r w:rsidRPr="00E01AD4">
        <w:rPr>
          <w:rFonts w:ascii="Segoe UI" w:hAnsi="Segoe UI" w:cs="Segoe UI"/>
          <w:sz w:val="22"/>
          <w:rPrChange w:id="31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C136F6" w:rsidRPr="00E01AD4" w:rsidRDefault="00C136F6" w:rsidP="00C136F6">
      <w:pPr>
        <w:pStyle w:val="NormalWeb"/>
        <w:numPr>
          <w:ilvl w:val="0"/>
          <w:numId w:val="119"/>
        </w:numPr>
        <w:rPr>
          <w:rFonts w:ascii="Segoe UI" w:hAnsi="Segoe UI" w:cs="Segoe UI"/>
          <w:sz w:val="22"/>
          <w:rPrChange w:id="318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Avoid medical imagery that might trigger anxiety.</w:t>
      </w:r>
    </w:p>
    <w:p w:rsidR="00C136F6" w:rsidRPr="00E01AD4" w:rsidRDefault="00C136F6" w:rsidP="00C136F6">
      <w:pPr>
        <w:pStyle w:val="NormalWeb"/>
        <w:numPr>
          <w:ilvl w:val="0"/>
          <w:numId w:val="119"/>
        </w:numPr>
        <w:rPr>
          <w:rFonts w:ascii="Segoe UI" w:hAnsi="Segoe UI" w:cs="Segoe UI"/>
          <w:sz w:val="22"/>
          <w:rPrChange w:id="31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8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 illustrations or abstract art to maintain emotional neutrality.</w:t>
      </w:r>
    </w:p>
    <w:p w:rsidR="00C136F6" w:rsidRPr="00E01AD4" w:rsidRDefault="00E01AD4" w:rsidP="00C136F6">
      <w:pPr>
        <w:rPr>
          <w:del w:id="3184" w:author="Adela" w:date="2025-10-22T21:06:00Z"/>
          <w:rFonts w:ascii="Segoe UI" w:hAnsi="Segoe UI" w:cs="Segoe UI"/>
        </w:rPr>
      </w:pPr>
      <w:del w:id="3185" w:author="Adela" w:date="2025-10-22T21:06:00Z">
        <w:r w:rsidRPr="00E01AD4">
          <w:rPr>
            <w:rFonts w:ascii="Segoe UI" w:hAnsi="Segoe UI" w:cs="Segoe UI"/>
          </w:rPr>
          <w:pict>
            <v:rect id="_x0000_i1115" style="width:0;height:1.5pt" o:hralign="center" o:hrstd="t" o:hr="t" fillcolor="#a0a0a0" stroked="f"/>
          </w:pict>
        </w:r>
      </w:del>
    </w:p>
    <w:p w:rsidR="00C136F6" w:rsidRPr="00E01AD4" w:rsidRDefault="00E01AD4" w:rsidP="00C136F6">
      <w:pPr>
        <w:rPr>
          <w:ins w:id="3186" w:author="Adela" w:date="2025-10-22T21:06:00Z"/>
          <w:rFonts w:ascii="Segoe UI" w:hAnsi="Segoe UI" w:cs="Segoe UI"/>
        </w:rPr>
      </w:pPr>
      <w:ins w:id="3187" w:author="Adela" w:date="2025-10-22T21:06:00Z">
        <w:r w:rsidRPr="00E01AD4">
          <w:rPr>
            <w:rFonts w:ascii="Segoe UI" w:hAnsi="Segoe UI" w:cs="Segoe UI"/>
          </w:rPr>
          <w:pict>
            <v:rect id="_x0000_i1116" style="width:0;height:1.5pt" o:hralign="center" o:hrstd="t" o:hr="t" fillcolor="#a0a0a0" stroked="f"/>
          </w:pict>
        </w:r>
      </w:ins>
    </w:p>
    <w:p w:rsidR="00C136F6" w:rsidRPr="00E01AD4" w:rsidRDefault="00C136F6" w:rsidP="00C136F6">
      <w:pPr>
        <w:pStyle w:val="Heading3"/>
        <w:rPr>
          <w:rFonts w:ascii="Segoe UI" w:hAnsi="Segoe UI" w:cs="Segoe UI"/>
          <w:color w:val="auto"/>
          <w:sz w:val="22"/>
          <w:rPrChange w:id="3188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189" w:name="_Toc211762509"/>
      <w:bookmarkStart w:id="3190" w:name="_Toc212156989"/>
      <w:r w:rsidRPr="00E01AD4">
        <w:rPr>
          <w:rStyle w:val="Strong"/>
          <w:rFonts w:ascii="Segoe UI" w:hAnsi="Segoe UI" w:cs="Segoe UI"/>
          <w:color w:val="auto"/>
          <w:sz w:val="22"/>
        </w:rPr>
        <w:t>9.4 UX Interaction Guidelines</w:t>
      </w:r>
      <w:bookmarkEnd w:id="3189"/>
      <w:bookmarkEnd w:id="3190"/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1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9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To ensure fluid and supportive user journeys, developers should adhere to the following interaction design rules:</w:t>
      </w:r>
    </w:p>
    <w:p w:rsidR="00C136F6" w:rsidRPr="00E01AD4" w:rsidRDefault="00C136F6" w:rsidP="00C136F6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3193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lastRenderedPageBreak/>
        <w:t>1. Navigation</w:t>
      </w:r>
    </w:p>
    <w:p w:rsidR="00C136F6" w:rsidRPr="00E01AD4" w:rsidRDefault="00C136F6" w:rsidP="00C136F6">
      <w:pPr>
        <w:pStyle w:val="NormalWeb"/>
        <w:numPr>
          <w:ilvl w:val="0"/>
          <w:numId w:val="120"/>
        </w:numPr>
        <w:rPr>
          <w:rFonts w:ascii="Segoe UI" w:hAnsi="Segoe UI" w:cs="Segoe UI"/>
          <w:sz w:val="22"/>
          <w:rPrChange w:id="31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a </w:t>
      </w:r>
      <w:r w:rsidRPr="00E01AD4">
        <w:rPr>
          <w:rStyle w:val="Strong"/>
          <w:rFonts w:ascii="Segoe UI" w:hAnsi="Segoe UI" w:cs="Segoe UI"/>
          <w:sz w:val="22"/>
          <w:rPrChange w:id="319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bottom tab bar</w:t>
      </w:r>
      <w:r w:rsidRPr="00E01AD4">
        <w:rPr>
          <w:rFonts w:ascii="Segoe UI" w:hAnsi="Segoe UI" w:cs="Segoe UI"/>
          <w:sz w:val="22"/>
          <w:rPrChange w:id="31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patients/caregivers (Home, Chat, Tracker, Profile).</w:t>
      </w:r>
    </w:p>
    <w:p w:rsidR="00C136F6" w:rsidRPr="00E01AD4" w:rsidRDefault="00C136F6" w:rsidP="00C136F6">
      <w:pPr>
        <w:pStyle w:val="NormalWeb"/>
        <w:numPr>
          <w:ilvl w:val="0"/>
          <w:numId w:val="120"/>
        </w:numPr>
        <w:rPr>
          <w:rFonts w:ascii="Segoe UI" w:hAnsi="Segoe UI" w:cs="Segoe UI"/>
          <w:sz w:val="22"/>
          <w:rPrChange w:id="31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1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a </w:t>
      </w:r>
      <w:r w:rsidRPr="00E01AD4">
        <w:rPr>
          <w:rStyle w:val="Strong"/>
          <w:rFonts w:ascii="Segoe UI" w:hAnsi="Segoe UI" w:cs="Segoe UI"/>
          <w:sz w:val="22"/>
          <w:rPrChange w:id="320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sidebar layout</w:t>
      </w:r>
      <w:r w:rsidRPr="00E01AD4">
        <w:rPr>
          <w:rFonts w:ascii="Segoe UI" w:hAnsi="Segoe UI" w:cs="Segoe UI"/>
          <w:sz w:val="22"/>
          <w:rPrChange w:id="32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admin dashboards (Reports, Users, Settings).</w:t>
      </w:r>
    </w:p>
    <w:p w:rsidR="00C136F6" w:rsidRPr="00E01AD4" w:rsidRDefault="00C136F6" w:rsidP="00C136F6">
      <w:pPr>
        <w:pStyle w:val="NormalWeb"/>
        <w:numPr>
          <w:ilvl w:val="0"/>
          <w:numId w:val="120"/>
        </w:numPr>
        <w:rPr>
          <w:rFonts w:ascii="Segoe UI" w:hAnsi="Segoe UI" w:cs="Segoe UI"/>
          <w:sz w:val="22"/>
          <w:rPrChange w:id="320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Each navigation element must have </w:t>
      </w:r>
      <w:r w:rsidRPr="00E01AD4">
        <w:rPr>
          <w:rStyle w:val="Strong"/>
          <w:rFonts w:ascii="Segoe UI" w:hAnsi="Segoe UI" w:cs="Segoe UI"/>
          <w:sz w:val="22"/>
          <w:rPrChange w:id="320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active state highlights</w:t>
      </w:r>
      <w:r w:rsidRPr="00E01AD4">
        <w:rPr>
          <w:rFonts w:ascii="Segoe UI" w:hAnsi="Segoe UI" w:cs="Segoe UI"/>
          <w:sz w:val="22"/>
          <w:rPrChange w:id="32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C136F6" w:rsidRPr="00E01AD4" w:rsidRDefault="00C136F6" w:rsidP="00C136F6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3206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2. Animations and Transitions</w:t>
      </w:r>
    </w:p>
    <w:p w:rsidR="00C136F6" w:rsidRPr="00E01AD4" w:rsidRDefault="00C136F6" w:rsidP="00C136F6">
      <w:pPr>
        <w:pStyle w:val="NormalWeb"/>
        <w:numPr>
          <w:ilvl w:val="0"/>
          <w:numId w:val="121"/>
        </w:numPr>
        <w:rPr>
          <w:rFonts w:ascii="Segoe UI" w:hAnsi="Segoe UI" w:cs="Segoe UI"/>
          <w:sz w:val="22"/>
          <w:rPrChange w:id="32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0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All animations should be </w:t>
      </w:r>
      <w:r w:rsidRPr="00E01AD4">
        <w:rPr>
          <w:rStyle w:val="Strong"/>
          <w:rFonts w:ascii="Segoe UI" w:hAnsi="Segoe UI" w:cs="Segoe UI"/>
          <w:sz w:val="22"/>
          <w:rPrChange w:id="320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soft and purpose-driven</w:t>
      </w:r>
      <w:r w:rsidRPr="00E01AD4">
        <w:rPr>
          <w:rFonts w:ascii="Segoe UI" w:hAnsi="Segoe UI" w:cs="Segoe UI"/>
          <w:sz w:val="22"/>
          <w:rPrChange w:id="321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(200–400ms range).</w:t>
      </w:r>
    </w:p>
    <w:p w:rsidR="00C136F6" w:rsidRPr="00E01AD4" w:rsidRDefault="00C136F6" w:rsidP="00C136F6">
      <w:pPr>
        <w:pStyle w:val="NormalWeb"/>
        <w:numPr>
          <w:ilvl w:val="0"/>
          <w:numId w:val="121"/>
        </w:numPr>
        <w:rPr>
          <w:rFonts w:ascii="Segoe UI" w:hAnsi="Segoe UI" w:cs="Segoe UI"/>
          <w:sz w:val="22"/>
          <w:rPrChange w:id="321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1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 fade-ins or slide-ins for modal views.</w:t>
      </w:r>
    </w:p>
    <w:p w:rsidR="00C136F6" w:rsidRPr="00E01AD4" w:rsidRDefault="00C136F6" w:rsidP="00C136F6">
      <w:pPr>
        <w:pStyle w:val="NormalWeb"/>
        <w:numPr>
          <w:ilvl w:val="0"/>
          <w:numId w:val="121"/>
        </w:numPr>
        <w:rPr>
          <w:rFonts w:ascii="Segoe UI" w:hAnsi="Segoe UI" w:cs="Segoe UI"/>
          <w:sz w:val="22"/>
          <w:rPrChange w:id="321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1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Avoid “bouncy” or distracting motion effects.</w:t>
      </w:r>
    </w:p>
    <w:p w:rsidR="00C136F6" w:rsidRPr="00E01AD4" w:rsidRDefault="00C136F6" w:rsidP="00C136F6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321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3. Forms and Inputs</w:t>
      </w:r>
    </w:p>
    <w:p w:rsidR="00C136F6" w:rsidRPr="00E01AD4" w:rsidRDefault="00C136F6" w:rsidP="00C136F6">
      <w:pPr>
        <w:pStyle w:val="NormalWeb"/>
        <w:numPr>
          <w:ilvl w:val="0"/>
          <w:numId w:val="122"/>
        </w:numPr>
        <w:rPr>
          <w:rFonts w:ascii="Segoe UI" w:hAnsi="Segoe UI" w:cs="Segoe UI"/>
          <w:sz w:val="22"/>
          <w:rPrChange w:id="32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Limit visible fields to essentials.</w:t>
      </w:r>
    </w:p>
    <w:p w:rsidR="00C136F6" w:rsidRPr="00E01AD4" w:rsidRDefault="00C136F6" w:rsidP="00C136F6">
      <w:pPr>
        <w:pStyle w:val="NormalWeb"/>
        <w:numPr>
          <w:ilvl w:val="0"/>
          <w:numId w:val="122"/>
        </w:numPr>
        <w:rPr>
          <w:rFonts w:ascii="Segoe UI" w:hAnsi="Segoe UI" w:cs="Segoe UI"/>
          <w:sz w:val="22"/>
          <w:rPrChange w:id="32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1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Display </w:t>
      </w:r>
      <w:r w:rsidRPr="00E01AD4">
        <w:rPr>
          <w:rStyle w:val="Strong"/>
          <w:rFonts w:ascii="Segoe UI" w:hAnsi="Segoe UI" w:cs="Segoe UI"/>
          <w:sz w:val="22"/>
          <w:rPrChange w:id="322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inline validation messages</w:t>
      </w:r>
      <w:r w:rsidRPr="00E01AD4">
        <w:rPr>
          <w:rFonts w:ascii="Segoe UI" w:hAnsi="Segoe UI" w:cs="Segoe UI"/>
          <w:sz w:val="22"/>
          <w:rPrChange w:id="32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(e.g., “Email format invalid”).</w:t>
      </w:r>
    </w:p>
    <w:p w:rsidR="00C136F6" w:rsidRPr="00E01AD4" w:rsidRDefault="00C136F6" w:rsidP="00C136F6">
      <w:pPr>
        <w:pStyle w:val="NormalWeb"/>
        <w:numPr>
          <w:ilvl w:val="0"/>
          <w:numId w:val="122"/>
        </w:numPr>
        <w:rPr>
          <w:rFonts w:ascii="Segoe UI" w:hAnsi="Segoe UI" w:cs="Segoe UI"/>
          <w:sz w:val="22"/>
          <w:rPrChange w:id="32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Use progress indicators for multi-step processes.</w:t>
      </w:r>
    </w:p>
    <w:p w:rsidR="00C136F6" w:rsidRPr="00E01AD4" w:rsidRDefault="00C136F6" w:rsidP="00C136F6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3224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4. Feedback and Notifications</w:t>
      </w:r>
    </w:p>
    <w:p w:rsidR="00C136F6" w:rsidRPr="00E01AD4" w:rsidRDefault="00C136F6" w:rsidP="00C136F6">
      <w:pPr>
        <w:pStyle w:val="NormalWeb"/>
        <w:numPr>
          <w:ilvl w:val="0"/>
          <w:numId w:val="123"/>
        </w:numPr>
        <w:rPr>
          <w:rFonts w:ascii="Segoe UI" w:hAnsi="Segoe UI" w:cs="Segoe UI"/>
          <w:sz w:val="22"/>
          <w:rPrChange w:id="32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Success: Green toast/</w:t>
      </w:r>
      <w:proofErr w:type="spellStart"/>
      <w:r w:rsidRPr="00E01AD4">
        <w:rPr>
          <w:rFonts w:ascii="Segoe UI" w:hAnsi="Segoe UI" w:cs="Segoe UI"/>
          <w:sz w:val="22"/>
          <w:rPrChange w:id="32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snackbar</w:t>
      </w:r>
      <w:proofErr w:type="spellEnd"/>
      <w:r w:rsidRPr="00E01AD4">
        <w:rPr>
          <w:rFonts w:ascii="Segoe UI" w:hAnsi="Segoe UI" w:cs="Segoe UI"/>
          <w:sz w:val="22"/>
          <w:rPrChange w:id="32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(“Your entry was saved successfully.”)</w:t>
      </w:r>
    </w:p>
    <w:p w:rsidR="00C136F6" w:rsidRPr="00E01AD4" w:rsidRDefault="00C136F6" w:rsidP="00C136F6">
      <w:pPr>
        <w:pStyle w:val="NormalWeb"/>
        <w:numPr>
          <w:ilvl w:val="0"/>
          <w:numId w:val="123"/>
        </w:numPr>
        <w:rPr>
          <w:rFonts w:ascii="Segoe UI" w:hAnsi="Segoe UI" w:cs="Segoe UI"/>
          <w:sz w:val="22"/>
          <w:rPrChange w:id="322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3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Error: Red toast/</w:t>
      </w:r>
      <w:proofErr w:type="spellStart"/>
      <w:r w:rsidRPr="00E01AD4">
        <w:rPr>
          <w:rFonts w:ascii="Segoe UI" w:hAnsi="Segoe UI" w:cs="Segoe UI"/>
          <w:sz w:val="22"/>
          <w:rPrChange w:id="323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snackbar</w:t>
      </w:r>
      <w:proofErr w:type="spellEnd"/>
      <w:r w:rsidRPr="00E01AD4">
        <w:rPr>
          <w:rFonts w:ascii="Segoe UI" w:hAnsi="Segoe UI" w:cs="Segoe UI"/>
          <w:sz w:val="22"/>
          <w:rPrChange w:id="323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(“Something went wrong. Try again.”)</w:t>
      </w:r>
    </w:p>
    <w:p w:rsidR="00C136F6" w:rsidRPr="00E01AD4" w:rsidRDefault="00C136F6" w:rsidP="00C136F6">
      <w:pPr>
        <w:pStyle w:val="NormalWeb"/>
        <w:numPr>
          <w:ilvl w:val="0"/>
          <w:numId w:val="123"/>
        </w:numPr>
        <w:rPr>
          <w:rFonts w:ascii="Segoe UI" w:hAnsi="Segoe UI" w:cs="Segoe UI"/>
          <w:sz w:val="22"/>
          <w:rPrChange w:id="323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3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Privacy Mode: Show neutral messages (“New update available.” instead of message text).</w:t>
      </w:r>
    </w:p>
    <w:p w:rsidR="00C136F6" w:rsidRPr="00E01AD4" w:rsidRDefault="00C136F6" w:rsidP="00C136F6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color w:val="auto"/>
          <w:rPrChange w:id="3235" w:author="Adela" w:date="2025-10-22T21:06:00Z">
            <w:rPr>
              <w:rStyle w:val="Strong"/>
              <w:rFonts w:ascii="Segoe UI" w:hAnsi="Segoe UI" w:cs="Segoe UI"/>
              <w:bCs w:val="0"/>
              <w:color w:val="auto"/>
            </w:rPr>
          </w:rPrChange>
        </w:rPr>
        <w:t>5. Accessibility Actions</w:t>
      </w:r>
    </w:p>
    <w:p w:rsidR="00C136F6" w:rsidRPr="00E01AD4" w:rsidRDefault="00C136F6" w:rsidP="00C136F6">
      <w:pPr>
        <w:pStyle w:val="NormalWeb"/>
        <w:numPr>
          <w:ilvl w:val="0"/>
          <w:numId w:val="124"/>
        </w:numPr>
        <w:rPr>
          <w:rFonts w:ascii="Segoe UI" w:hAnsi="Segoe UI" w:cs="Segoe UI"/>
          <w:sz w:val="22"/>
          <w:rPrChange w:id="32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All actionable items must have:</w:t>
      </w:r>
    </w:p>
    <w:p w:rsidR="00C136F6" w:rsidRPr="00E01AD4" w:rsidRDefault="00C136F6" w:rsidP="00C136F6">
      <w:pPr>
        <w:pStyle w:val="NormalWeb"/>
        <w:numPr>
          <w:ilvl w:val="1"/>
          <w:numId w:val="124"/>
        </w:numPr>
        <w:rPr>
          <w:rFonts w:ascii="Segoe UI" w:hAnsi="Segoe UI" w:cs="Segoe UI"/>
          <w:sz w:val="22"/>
          <w:rPrChange w:id="32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23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aria-labels</w:t>
      </w:r>
    </w:p>
    <w:p w:rsidR="00C136F6" w:rsidRPr="00E01AD4" w:rsidRDefault="00C136F6" w:rsidP="00C136F6">
      <w:pPr>
        <w:pStyle w:val="NormalWeb"/>
        <w:numPr>
          <w:ilvl w:val="1"/>
          <w:numId w:val="124"/>
        </w:numPr>
        <w:rPr>
          <w:rFonts w:ascii="Segoe UI" w:hAnsi="Segoe UI" w:cs="Segoe UI"/>
          <w:sz w:val="22"/>
          <w:rPrChange w:id="32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4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Keyboard focus indicators</w:t>
      </w:r>
    </w:p>
    <w:p w:rsidR="00C136F6" w:rsidRPr="00E01AD4" w:rsidRDefault="00C136F6" w:rsidP="00C136F6">
      <w:pPr>
        <w:pStyle w:val="NormalWeb"/>
        <w:numPr>
          <w:ilvl w:val="1"/>
          <w:numId w:val="124"/>
        </w:numPr>
        <w:rPr>
          <w:rFonts w:ascii="Segoe UI" w:hAnsi="Segoe UI" w:cs="Segoe UI"/>
          <w:sz w:val="22"/>
          <w:rPrChange w:id="324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Proper tab order</w:t>
      </w:r>
    </w:p>
    <w:p w:rsidR="00C136F6" w:rsidRPr="00E01AD4" w:rsidRDefault="00C136F6" w:rsidP="00C136F6">
      <w:pPr>
        <w:pStyle w:val="NormalWeb"/>
        <w:numPr>
          <w:ilvl w:val="1"/>
          <w:numId w:val="124"/>
        </w:numPr>
        <w:rPr>
          <w:rFonts w:ascii="Segoe UI" w:hAnsi="Segoe UI" w:cs="Segoe UI"/>
          <w:sz w:val="22"/>
          <w:rPrChange w:id="324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Voice-over compatibility (for mobile)</w:t>
      </w:r>
    </w:p>
    <w:p w:rsidR="00C136F6" w:rsidRPr="00E01AD4" w:rsidRDefault="00E01AD4" w:rsidP="00C136F6">
      <w:pPr>
        <w:rPr>
          <w:del w:id="3246" w:author="Adela" w:date="2025-10-22T21:06:00Z"/>
          <w:rFonts w:ascii="Segoe UI" w:hAnsi="Segoe UI" w:cs="Segoe UI"/>
        </w:rPr>
      </w:pPr>
      <w:del w:id="3247" w:author="Adela" w:date="2025-10-22T21:06:00Z">
        <w:r w:rsidRPr="00E01AD4">
          <w:rPr>
            <w:rFonts w:ascii="Segoe UI" w:hAnsi="Segoe UI" w:cs="Segoe UI"/>
          </w:rPr>
          <w:pict>
            <v:rect id="_x0000_i1117" style="width:0;height:1.5pt" o:hralign="center" o:hrstd="t" o:hr="t" fillcolor="#a0a0a0" stroked="f"/>
          </w:pict>
        </w:r>
      </w:del>
    </w:p>
    <w:p w:rsidR="00C136F6" w:rsidRPr="00E01AD4" w:rsidRDefault="00E01AD4" w:rsidP="00C136F6">
      <w:pPr>
        <w:rPr>
          <w:ins w:id="3248" w:author="Adela" w:date="2025-10-22T21:06:00Z"/>
          <w:rFonts w:ascii="Segoe UI" w:hAnsi="Segoe UI" w:cs="Segoe UI"/>
        </w:rPr>
      </w:pPr>
      <w:ins w:id="3249" w:author="Adela" w:date="2025-10-22T21:06:00Z">
        <w:r w:rsidRPr="00E01AD4">
          <w:rPr>
            <w:rFonts w:ascii="Segoe UI" w:hAnsi="Segoe UI" w:cs="Segoe UI"/>
          </w:rPr>
          <w:pict>
            <v:rect id="_x0000_i1118" style="width:0;height:1.5pt" o:hralign="center" o:hrstd="t" o:hr="t" fillcolor="#a0a0a0" stroked="f"/>
          </w:pict>
        </w:r>
      </w:ins>
    </w:p>
    <w:p w:rsidR="00C136F6" w:rsidRPr="00E01AD4" w:rsidRDefault="00C136F6" w:rsidP="00C136F6">
      <w:pPr>
        <w:pStyle w:val="Heading3"/>
        <w:rPr>
          <w:rFonts w:ascii="Segoe UI" w:hAnsi="Segoe UI" w:cs="Segoe UI"/>
          <w:color w:val="auto"/>
          <w:sz w:val="22"/>
          <w:rPrChange w:id="3250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251" w:name="_Toc211762510"/>
      <w:bookmarkStart w:id="3252" w:name="_Toc212156990"/>
      <w:r w:rsidRPr="00E01AD4">
        <w:rPr>
          <w:rStyle w:val="Strong"/>
          <w:rFonts w:ascii="Segoe UI" w:hAnsi="Segoe UI" w:cs="Segoe UI"/>
          <w:color w:val="auto"/>
          <w:sz w:val="22"/>
        </w:rPr>
        <w:t>9.5 Light and Dark Theme Design</w:t>
      </w:r>
      <w:bookmarkEnd w:id="3251"/>
      <w:bookmarkEnd w:id="3252"/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2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32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25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supports </w:t>
      </w:r>
      <w:r w:rsidRPr="00E01AD4">
        <w:rPr>
          <w:rStyle w:val="Strong"/>
          <w:rFonts w:ascii="Segoe UI" w:hAnsi="Segoe UI" w:cs="Segoe UI"/>
          <w:sz w:val="22"/>
          <w:rPrChange w:id="325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dual theme modes</w:t>
      </w:r>
      <w:r w:rsidRPr="00E01AD4">
        <w:rPr>
          <w:rFonts w:ascii="Segoe UI" w:hAnsi="Segoe UI" w:cs="Segoe UI"/>
          <w:sz w:val="22"/>
          <w:rPrChange w:id="325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to enhance comfort: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4031"/>
        <w:gridCol w:w="4218"/>
      </w:tblGrid>
      <w:tr w:rsidR="00E01AD4" w:rsidRPr="00E01AD4" w:rsidTr="00C13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jc w:val="center"/>
              <w:rPr>
                <w:rFonts w:ascii="Segoe UI" w:hAnsi="Segoe UI" w:cs="Segoe UI"/>
                <w:b/>
                <w:rPrChange w:id="3258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259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jc w:val="center"/>
              <w:rPr>
                <w:rFonts w:ascii="Segoe UI" w:hAnsi="Segoe UI" w:cs="Segoe UI"/>
                <w:b/>
                <w:rPrChange w:id="3260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261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jc w:val="center"/>
              <w:rPr>
                <w:rFonts w:ascii="Segoe UI" w:hAnsi="Segoe UI" w:cs="Segoe UI"/>
                <w:b/>
                <w:rPrChange w:id="3262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263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  <w:t>Implementation</w:t>
            </w:r>
          </w:p>
        </w:tc>
      </w:tr>
      <w:tr w:rsidR="00E01AD4" w:rsidRPr="00E01AD4" w:rsidTr="00C1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Light Mode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Daytime use, clinical settings, or bright environments.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Default palette with soft blues and white backgrounds.</w:t>
            </w:r>
          </w:p>
        </w:tc>
      </w:tr>
      <w:tr w:rsidR="00E01AD4" w:rsidRPr="00E01AD4" w:rsidTr="00C1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lastRenderedPageBreak/>
              <w:t>Dark Mode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Nighttime or stress-reduction mode.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Reversed palette, preserving accessibility and contrast.</w:t>
            </w:r>
          </w:p>
        </w:tc>
      </w:tr>
    </w:tbl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26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</w:rPr>
        <w:t xml:space="preserve">Developers must ensure </w:t>
      </w:r>
      <w:r w:rsidRPr="00E01AD4">
        <w:rPr>
          <w:rStyle w:val="Strong"/>
          <w:rFonts w:ascii="Segoe UI" w:hAnsi="Segoe UI" w:cs="Segoe UI"/>
          <w:sz w:val="22"/>
          <w:rPrChange w:id="326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theme persistence</w:t>
      </w:r>
      <w:r w:rsidRPr="00E01AD4">
        <w:rPr>
          <w:rFonts w:ascii="Segoe UI" w:hAnsi="Segoe UI" w:cs="Segoe UI"/>
          <w:sz w:val="22"/>
          <w:rPrChange w:id="326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across sessions using local storage or user preference saved in backend.</w:t>
      </w:r>
    </w:p>
    <w:p w:rsidR="00C136F6" w:rsidRPr="00E01AD4" w:rsidRDefault="00E01AD4" w:rsidP="00C136F6">
      <w:pPr>
        <w:rPr>
          <w:del w:id="3267" w:author="Adela" w:date="2025-10-22T21:06:00Z"/>
          <w:rFonts w:ascii="Segoe UI" w:hAnsi="Segoe UI" w:cs="Segoe UI"/>
        </w:rPr>
      </w:pPr>
      <w:del w:id="3268" w:author="Adela" w:date="2025-10-22T21:06:00Z">
        <w:r w:rsidRPr="00E01AD4">
          <w:rPr>
            <w:rFonts w:ascii="Segoe UI" w:hAnsi="Segoe UI" w:cs="Segoe UI"/>
          </w:rPr>
          <w:pict>
            <v:rect id="_x0000_i1119" style="width:0;height:1.5pt" o:hralign="center" o:hrstd="t" o:hr="t" fillcolor="#a0a0a0" stroked="f"/>
          </w:pict>
        </w:r>
      </w:del>
    </w:p>
    <w:p w:rsidR="00C136F6" w:rsidRPr="00E01AD4" w:rsidRDefault="00E01AD4" w:rsidP="00C136F6">
      <w:pPr>
        <w:rPr>
          <w:ins w:id="3269" w:author="Adela" w:date="2025-10-22T21:06:00Z"/>
          <w:rFonts w:ascii="Segoe UI" w:hAnsi="Segoe UI" w:cs="Segoe UI"/>
        </w:rPr>
      </w:pPr>
      <w:ins w:id="3270" w:author="Adela" w:date="2025-10-22T21:06:00Z">
        <w:r w:rsidRPr="00E01AD4">
          <w:rPr>
            <w:rFonts w:ascii="Segoe UI" w:hAnsi="Segoe UI" w:cs="Segoe UI"/>
          </w:rPr>
          <w:pict>
            <v:rect id="_x0000_i1120" style="width:0;height:1.5pt" o:hralign="center" o:hrstd="t" o:hr="t" fillcolor="#a0a0a0" stroked="f"/>
          </w:pict>
        </w:r>
      </w:ins>
    </w:p>
    <w:p w:rsidR="00C136F6" w:rsidRPr="00E01AD4" w:rsidRDefault="00C136F6" w:rsidP="00C136F6">
      <w:pPr>
        <w:pStyle w:val="Heading3"/>
        <w:rPr>
          <w:rFonts w:ascii="Segoe UI" w:hAnsi="Segoe UI" w:cs="Segoe UI"/>
          <w:color w:val="auto"/>
          <w:sz w:val="22"/>
          <w:rPrChange w:id="3271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272" w:name="_Toc211762511"/>
      <w:bookmarkStart w:id="3273" w:name="_Toc212156991"/>
      <w:r w:rsidRPr="00E01AD4">
        <w:rPr>
          <w:rStyle w:val="Strong"/>
          <w:rFonts w:ascii="Segoe UI" w:hAnsi="Segoe UI" w:cs="Segoe UI"/>
          <w:color w:val="auto"/>
          <w:sz w:val="22"/>
        </w:rPr>
        <w:t>9.6 Component Standards</w:t>
      </w:r>
      <w:bookmarkEnd w:id="3272"/>
      <w:bookmarkEnd w:id="3273"/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2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Each major component (button, card, modal, form field) must adhere to standardized design tokens: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4705"/>
        <w:gridCol w:w="3143"/>
      </w:tblGrid>
      <w:tr w:rsidR="00E01AD4" w:rsidRPr="00E01AD4" w:rsidTr="00C13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jc w:val="center"/>
              <w:rPr>
                <w:rFonts w:ascii="Segoe UI" w:hAnsi="Segoe UI" w:cs="Segoe UI"/>
                <w:b/>
                <w:rPrChange w:id="3276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277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jc w:val="center"/>
              <w:rPr>
                <w:rFonts w:ascii="Segoe UI" w:hAnsi="Segoe UI" w:cs="Segoe UI"/>
                <w:b/>
                <w:rPrChange w:id="3278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279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jc w:val="center"/>
              <w:rPr>
                <w:rFonts w:ascii="Segoe UI" w:hAnsi="Segoe UI" w:cs="Segoe UI"/>
                <w:b/>
                <w:rPrChange w:id="3280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281" w:author="Adela" w:date="2025-10-22T21:06:00Z">
                  <w:rPr>
                    <w:rFonts w:ascii="Segoe UI" w:hAnsi="Segoe UI" w:cs="Segoe UI"/>
                    <w:b/>
                    <w:bCs/>
                  </w:rPr>
                </w:rPrChange>
              </w:rPr>
              <w:t>Example</w:t>
            </w:r>
          </w:p>
        </w:tc>
      </w:tr>
      <w:tr w:rsidR="00E01AD4" w:rsidRPr="00E01AD4" w:rsidTr="00C1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Rounded corners (radius 12–16px), ripple feedback, text in sentence case.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Emphasis"/>
                <w:rFonts w:ascii="Segoe UI" w:hAnsi="Segoe UI" w:cs="Segoe UI"/>
              </w:rPr>
              <w:t>Primary</w:t>
            </w:r>
            <w:r w:rsidRPr="00E01AD4">
              <w:rPr>
                <w:rFonts w:ascii="Segoe UI" w:hAnsi="Segoe UI" w:cs="Segoe UI"/>
              </w:rPr>
              <w:t xml:space="preserve">: “Save”, </w:t>
            </w:r>
            <w:r w:rsidRPr="00E01AD4">
              <w:rPr>
                <w:rStyle w:val="Emphasis"/>
                <w:rFonts w:ascii="Segoe UI" w:hAnsi="Segoe UI" w:cs="Segoe UI"/>
              </w:rPr>
              <w:t>Secondary</w:t>
            </w:r>
            <w:r w:rsidRPr="00E01AD4">
              <w:rPr>
                <w:rFonts w:ascii="Segoe UI" w:hAnsi="Segoe UI" w:cs="Segoe UI"/>
              </w:rPr>
              <w:t>: “Cancel”.</w:t>
            </w:r>
          </w:p>
        </w:tc>
      </w:tr>
      <w:tr w:rsidR="00E01AD4" w:rsidRPr="00E01AD4" w:rsidTr="00C1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Shadow elevation: low, corner radius: 16px, padding: 12–16px.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Used for mood logs, chat previews, or insights.</w:t>
            </w:r>
          </w:p>
        </w:tc>
      </w:tr>
      <w:tr w:rsidR="00E01AD4" w:rsidRPr="00E01AD4" w:rsidTr="00C1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Modal/Dialog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Dimmed background, clear close button, focus trapped inside modal.</w:t>
            </w:r>
          </w:p>
        </w:tc>
        <w:tc>
          <w:tcPr>
            <w:tcW w:w="0" w:type="auto"/>
            <w:vAlign w:val="center"/>
            <w:hideMark/>
          </w:tcPr>
          <w:p w:rsidR="00C136F6" w:rsidRPr="00E01AD4" w:rsidRDefault="00C136F6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Used for settings and privacy prompts.</w:t>
            </w:r>
          </w:p>
        </w:tc>
      </w:tr>
    </w:tbl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28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</w:rPr>
        <w:t>Create reusable React (web) or Flutter (mobile) components linked to the shared design tokens to avoid UI drift.</w:t>
      </w:r>
    </w:p>
    <w:p w:rsidR="00C136F6" w:rsidRPr="00E01AD4" w:rsidRDefault="00E01AD4" w:rsidP="00C136F6">
      <w:pPr>
        <w:rPr>
          <w:del w:id="3283" w:author="Adela" w:date="2025-10-22T21:06:00Z"/>
          <w:rFonts w:ascii="Segoe UI" w:hAnsi="Segoe UI" w:cs="Segoe UI"/>
        </w:rPr>
      </w:pPr>
      <w:del w:id="3284" w:author="Adela" w:date="2025-10-22T21:06:00Z">
        <w:r w:rsidRPr="00E01AD4">
          <w:rPr>
            <w:rFonts w:ascii="Segoe UI" w:hAnsi="Segoe UI" w:cs="Segoe UI"/>
          </w:rPr>
          <w:pict>
            <v:rect id="_x0000_i1121" style="width:0;height:1.5pt" o:hralign="center" o:hrstd="t" o:hr="t" fillcolor="#a0a0a0" stroked="f"/>
          </w:pict>
        </w:r>
      </w:del>
    </w:p>
    <w:p w:rsidR="00C136F6" w:rsidRPr="00E01AD4" w:rsidRDefault="00E01AD4" w:rsidP="00C136F6">
      <w:pPr>
        <w:rPr>
          <w:ins w:id="3285" w:author="Adela" w:date="2025-10-22T21:06:00Z"/>
          <w:rFonts w:ascii="Segoe UI" w:hAnsi="Segoe UI" w:cs="Segoe UI"/>
        </w:rPr>
      </w:pPr>
      <w:ins w:id="3286" w:author="Adela" w:date="2025-10-22T21:06:00Z">
        <w:r w:rsidRPr="00E01AD4">
          <w:rPr>
            <w:rFonts w:ascii="Segoe UI" w:hAnsi="Segoe UI" w:cs="Segoe UI"/>
          </w:rPr>
          <w:pict>
            <v:rect id="_x0000_i1122" style="width:0;height:1.5pt" o:hralign="center" o:hrstd="t" o:hr="t" fillcolor="#a0a0a0" stroked="f"/>
          </w:pict>
        </w:r>
      </w:ins>
    </w:p>
    <w:p w:rsidR="00C136F6" w:rsidRPr="00E01AD4" w:rsidRDefault="00C136F6" w:rsidP="00C136F6">
      <w:pPr>
        <w:pStyle w:val="Heading3"/>
        <w:rPr>
          <w:rFonts w:ascii="Segoe UI" w:hAnsi="Segoe UI" w:cs="Segoe UI"/>
          <w:color w:val="auto"/>
          <w:sz w:val="22"/>
          <w:rPrChange w:id="3287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288" w:name="_Toc211762512"/>
      <w:bookmarkStart w:id="3289" w:name="_Toc212156992"/>
      <w:r w:rsidRPr="00E01AD4">
        <w:rPr>
          <w:rStyle w:val="Strong"/>
          <w:rFonts w:ascii="Segoe UI" w:hAnsi="Segoe UI" w:cs="Segoe UI"/>
          <w:color w:val="auto"/>
          <w:sz w:val="22"/>
        </w:rPr>
        <w:t>9.7 Usability Testing &amp; Feedback Loops</w:t>
      </w:r>
      <w:bookmarkEnd w:id="3288"/>
      <w:bookmarkEnd w:id="3289"/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29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9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Developers and designers must collaborate through </w:t>
      </w:r>
      <w:r w:rsidRPr="00E01AD4">
        <w:rPr>
          <w:rStyle w:val="Strong"/>
          <w:rFonts w:ascii="Segoe UI" w:hAnsi="Segoe UI" w:cs="Segoe UI"/>
          <w:sz w:val="22"/>
          <w:rPrChange w:id="329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UI/UX validation sprints</w:t>
      </w:r>
      <w:r w:rsidRPr="00E01AD4">
        <w:rPr>
          <w:rFonts w:ascii="Segoe UI" w:hAnsi="Segoe UI" w:cs="Segoe UI"/>
          <w:sz w:val="22"/>
          <w:rPrChange w:id="329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:</w:t>
      </w:r>
    </w:p>
    <w:p w:rsidR="00C136F6" w:rsidRPr="00E01AD4" w:rsidRDefault="00C136F6" w:rsidP="00C136F6">
      <w:pPr>
        <w:pStyle w:val="NormalWeb"/>
        <w:numPr>
          <w:ilvl w:val="0"/>
          <w:numId w:val="125"/>
        </w:numPr>
        <w:rPr>
          <w:rFonts w:ascii="Segoe UI" w:hAnsi="Segoe UI" w:cs="Segoe UI"/>
          <w:sz w:val="22"/>
          <w:rPrChange w:id="329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9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Conduct </w:t>
      </w:r>
      <w:r w:rsidRPr="00E01AD4">
        <w:rPr>
          <w:rStyle w:val="Strong"/>
          <w:rFonts w:ascii="Segoe UI" w:hAnsi="Segoe UI" w:cs="Segoe UI"/>
          <w:sz w:val="22"/>
          <w:rPrChange w:id="329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A/B testing</w:t>
      </w:r>
      <w:r w:rsidRPr="00E01AD4">
        <w:rPr>
          <w:rFonts w:ascii="Segoe UI" w:hAnsi="Segoe UI" w:cs="Segoe UI"/>
          <w:sz w:val="22"/>
          <w:rPrChange w:id="329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new layouts or interaction flows.</w:t>
      </w:r>
    </w:p>
    <w:p w:rsidR="00C136F6" w:rsidRPr="00E01AD4" w:rsidRDefault="00C136F6" w:rsidP="00C136F6">
      <w:pPr>
        <w:pStyle w:val="NormalWeb"/>
        <w:numPr>
          <w:ilvl w:val="0"/>
          <w:numId w:val="125"/>
        </w:numPr>
        <w:rPr>
          <w:rFonts w:ascii="Segoe UI" w:hAnsi="Segoe UI" w:cs="Segoe UI"/>
          <w:sz w:val="22"/>
          <w:rPrChange w:id="329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29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Collect user feedback through </w:t>
      </w:r>
      <w:r w:rsidRPr="00E01AD4">
        <w:rPr>
          <w:rStyle w:val="Strong"/>
          <w:rFonts w:ascii="Segoe UI" w:hAnsi="Segoe UI" w:cs="Segoe UI"/>
          <w:sz w:val="22"/>
          <w:rPrChange w:id="330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in-app surveys</w:t>
      </w:r>
      <w:r w:rsidRPr="00E01AD4">
        <w:rPr>
          <w:rFonts w:ascii="Segoe UI" w:hAnsi="Segoe UI" w:cs="Segoe UI"/>
          <w:sz w:val="22"/>
          <w:rPrChange w:id="330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or </w:t>
      </w:r>
      <w:r w:rsidRPr="00E01AD4">
        <w:rPr>
          <w:rStyle w:val="Strong"/>
          <w:rFonts w:ascii="Segoe UI" w:hAnsi="Segoe UI" w:cs="Segoe UI"/>
          <w:sz w:val="22"/>
          <w:rPrChange w:id="330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Firebase Analytics</w:t>
      </w:r>
      <w:r w:rsidRPr="00E01AD4">
        <w:rPr>
          <w:rFonts w:ascii="Segoe UI" w:hAnsi="Segoe UI" w:cs="Segoe UI"/>
          <w:sz w:val="22"/>
          <w:rPrChange w:id="330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</w:p>
    <w:p w:rsidR="00C136F6" w:rsidRPr="00E01AD4" w:rsidRDefault="00C136F6" w:rsidP="00C136F6">
      <w:pPr>
        <w:pStyle w:val="NormalWeb"/>
        <w:numPr>
          <w:ilvl w:val="0"/>
          <w:numId w:val="125"/>
        </w:numPr>
        <w:rPr>
          <w:rFonts w:ascii="Segoe UI" w:hAnsi="Segoe UI" w:cs="Segoe UI"/>
          <w:sz w:val="22"/>
          <w:rPrChange w:id="330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0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Track user behavior (screen visits, task completion) to identify friction points.</w:t>
      </w:r>
    </w:p>
    <w:p w:rsidR="00C136F6" w:rsidRPr="00E01AD4" w:rsidRDefault="00C136F6" w:rsidP="00C136F6">
      <w:pPr>
        <w:pStyle w:val="NormalWeb"/>
        <w:numPr>
          <w:ilvl w:val="0"/>
          <w:numId w:val="125"/>
        </w:numPr>
        <w:rPr>
          <w:rFonts w:ascii="Segoe UI" w:hAnsi="Segoe UI" w:cs="Segoe UI"/>
          <w:sz w:val="22"/>
          <w:rPrChange w:id="330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0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Continuously refine interface behavior to improve satisfaction and retention.</w:t>
      </w:r>
    </w:p>
    <w:p w:rsidR="00C136F6" w:rsidRPr="00E01AD4" w:rsidRDefault="00E01AD4" w:rsidP="00C136F6">
      <w:pPr>
        <w:rPr>
          <w:del w:id="3308" w:author="Adela" w:date="2025-10-22T21:06:00Z"/>
          <w:rFonts w:ascii="Segoe UI" w:hAnsi="Segoe UI" w:cs="Segoe UI"/>
        </w:rPr>
      </w:pPr>
      <w:del w:id="3309" w:author="Adela" w:date="2025-10-22T21:06:00Z">
        <w:r w:rsidRPr="00E01AD4">
          <w:rPr>
            <w:rFonts w:ascii="Segoe UI" w:hAnsi="Segoe UI" w:cs="Segoe UI"/>
          </w:rPr>
          <w:pict>
            <v:rect id="_x0000_i1123" style="width:0;height:1.5pt" o:hralign="center" o:hrstd="t" o:hr="t" fillcolor="#a0a0a0" stroked="f"/>
          </w:pict>
        </w:r>
      </w:del>
    </w:p>
    <w:p w:rsidR="00C136F6" w:rsidRPr="00E01AD4" w:rsidRDefault="00E01AD4" w:rsidP="00C136F6">
      <w:pPr>
        <w:rPr>
          <w:ins w:id="3310" w:author="Adela" w:date="2025-10-22T21:06:00Z"/>
          <w:rFonts w:ascii="Segoe UI" w:hAnsi="Segoe UI" w:cs="Segoe UI"/>
        </w:rPr>
      </w:pPr>
      <w:ins w:id="3311" w:author="Adela" w:date="2025-10-22T21:06:00Z">
        <w:r w:rsidRPr="00E01AD4">
          <w:rPr>
            <w:rFonts w:ascii="Segoe UI" w:hAnsi="Segoe UI" w:cs="Segoe UI"/>
          </w:rPr>
          <w:pict>
            <v:rect id="_x0000_i1124" style="width:0;height:1.5pt" o:hralign="center" o:hrstd="t" o:hr="t" fillcolor="#a0a0a0" stroked="f"/>
          </w:pict>
        </w:r>
      </w:ins>
    </w:p>
    <w:p w:rsidR="00C136F6" w:rsidRPr="00E01AD4" w:rsidRDefault="00C136F6" w:rsidP="00C136F6">
      <w:pPr>
        <w:pStyle w:val="Heading3"/>
        <w:rPr>
          <w:rFonts w:ascii="Segoe UI" w:hAnsi="Segoe UI" w:cs="Segoe UI"/>
          <w:color w:val="auto"/>
          <w:sz w:val="22"/>
          <w:rPrChange w:id="3312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313" w:name="_Toc211762513"/>
      <w:bookmarkStart w:id="3314" w:name="_Toc212156993"/>
      <w:r w:rsidRPr="00E01AD4">
        <w:rPr>
          <w:rStyle w:val="Strong"/>
          <w:rFonts w:ascii="Segoe UI" w:hAnsi="Segoe UI" w:cs="Segoe UI"/>
          <w:color w:val="auto"/>
          <w:sz w:val="22"/>
        </w:rPr>
        <w:lastRenderedPageBreak/>
        <w:t>9.8 Emotional Design Integration</w:t>
      </w:r>
      <w:bookmarkEnd w:id="3313"/>
      <w:bookmarkEnd w:id="3314"/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31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1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Because </w:t>
      </w:r>
      <w:proofErr w:type="spellStart"/>
      <w:r w:rsidRPr="00E01AD4">
        <w:rPr>
          <w:rFonts w:ascii="Segoe UI" w:hAnsi="Segoe UI" w:cs="Segoe UI"/>
          <w:sz w:val="22"/>
          <w:rPrChange w:id="331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31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addresses mental and emotional health, </w:t>
      </w:r>
      <w:r w:rsidRPr="00E01AD4">
        <w:rPr>
          <w:rStyle w:val="Emphasis"/>
          <w:rFonts w:ascii="Segoe UI" w:hAnsi="Segoe UI" w:cs="Segoe UI"/>
          <w:sz w:val="22"/>
          <w:rPrChange w:id="3319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tone and presentation</w:t>
      </w:r>
      <w:r w:rsidRPr="00E01AD4">
        <w:rPr>
          <w:rFonts w:ascii="Segoe UI" w:hAnsi="Segoe UI" w:cs="Segoe UI"/>
          <w:sz w:val="22"/>
          <w:rPrChange w:id="332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are crucial:</w:t>
      </w:r>
    </w:p>
    <w:p w:rsidR="00C136F6" w:rsidRPr="00E01AD4" w:rsidRDefault="00C136F6" w:rsidP="00C136F6">
      <w:pPr>
        <w:pStyle w:val="NormalWeb"/>
        <w:numPr>
          <w:ilvl w:val="0"/>
          <w:numId w:val="126"/>
        </w:numPr>
        <w:rPr>
          <w:rFonts w:ascii="Segoe UI" w:hAnsi="Segoe UI" w:cs="Segoe UI"/>
          <w:sz w:val="22"/>
          <w:rPrChange w:id="332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22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Always use positive reinforcement (e.g., “Good job!” instead of “Task completed.”)</w:t>
      </w:r>
    </w:p>
    <w:p w:rsidR="00C136F6" w:rsidRPr="00E01AD4" w:rsidRDefault="00C136F6" w:rsidP="00C136F6">
      <w:pPr>
        <w:pStyle w:val="NormalWeb"/>
        <w:numPr>
          <w:ilvl w:val="0"/>
          <w:numId w:val="126"/>
        </w:numPr>
        <w:rPr>
          <w:rFonts w:ascii="Segoe UI" w:hAnsi="Segoe UI" w:cs="Segoe UI"/>
          <w:sz w:val="22"/>
          <w:rPrChange w:id="332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2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Use </w:t>
      </w:r>
      <w:proofErr w:type="spellStart"/>
      <w:r w:rsidRPr="00E01AD4">
        <w:rPr>
          <w:rFonts w:ascii="Segoe UI" w:hAnsi="Segoe UI" w:cs="Segoe UI"/>
          <w:sz w:val="22"/>
          <w:rPrChange w:id="332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microinteractions</w:t>
      </w:r>
      <w:proofErr w:type="spellEnd"/>
      <w:r w:rsidRPr="00E01AD4">
        <w:rPr>
          <w:rFonts w:ascii="Segoe UI" w:hAnsi="Segoe UI" w:cs="Segoe UI"/>
          <w:sz w:val="22"/>
          <w:rPrChange w:id="332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that celebrate progress subtly (gentle confetti, glowing icons).</w:t>
      </w:r>
    </w:p>
    <w:p w:rsidR="00C136F6" w:rsidRPr="00E01AD4" w:rsidRDefault="00C136F6" w:rsidP="00C136F6">
      <w:pPr>
        <w:pStyle w:val="NormalWeb"/>
        <w:numPr>
          <w:ilvl w:val="0"/>
          <w:numId w:val="126"/>
        </w:numPr>
        <w:rPr>
          <w:rFonts w:ascii="Segoe UI" w:hAnsi="Segoe UI" w:cs="Segoe UI"/>
          <w:sz w:val="22"/>
          <w:rPrChange w:id="332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2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Display friendly avatars or wellness illustrations on onboarding screens.</w:t>
      </w:r>
    </w:p>
    <w:p w:rsidR="00C136F6" w:rsidRPr="00E01AD4" w:rsidRDefault="00E01AD4" w:rsidP="00C136F6">
      <w:pPr>
        <w:rPr>
          <w:del w:id="3329" w:author="Adela" w:date="2025-10-22T21:06:00Z"/>
          <w:rFonts w:ascii="Segoe UI" w:hAnsi="Segoe UI" w:cs="Segoe UI"/>
        </w:rPr>
      </w:pPr>
      <w:del w:id="3330" w:author="Adela" w:date="2025-10-22T21:06:00Z">
        <w:r w:rsidRPr="00E01AD4">
          <w:rPr>
            <w:rFonts w:ascii="Segoe UI" w:hAnsi="Segoe UI" w:cs="Segoe UI"/>
          </w:rPr>
          <w:pict>
            <v:rect id="_x0000_i1125" style="width:0;height:1.5pt" o:hralign="center" o:hrstd="t" o:hr="t" fillcolor="#a0a0a0" stroked="f"/>
          </w:pict>
        </w:r>
      </w:del>
    </w:p>
    <w:p w:rsidR="00C136F6" w:rsidRPr="00E01AD4" w:rsidRDefault="00E01AD4" w:rsidP="00C136F6">
      <w:pPr>
        <w:rPr>
          <w:ins w:id="3331" w:author="Adela" w:date="2025-10-22T21:06:00Z"/>
          <w:rFonts w:ascii="Segoe UI" w:hAnsi="Segoe UI" w:cs="Segoe UI"/>
        </w:rPr>
      </w:pPr>
      <w:ins w:id="3332" w:author="Adela" w:date="2025-10-22T21:06:00Z">
        <w:r w:rsidRPr="00E01AD4">
          <w:rPr>
            <w:rFonts w:ascii="Segoe UI" w:hAnsi="Segoe UI" w:cs="Segoe UI"/>
          </w:rPr>
          <w:pict>
            <v:rect id="_x0000_i1126" style="width:0;height:1.5pt" o:hralign="center" o:hrstd="t" o:hr="t" fillcolor="#a0a0a0" stroked="f"/>
          </w:pict>
        </w:r>
      </w:ins>
    </w:p>
    <w:p w:rsidR="00C136F6" w:rsidRPr="00E01AD4" w:rsidRDefault="00C136F6" w:rsidP="00C136F6">
      <w:pPr>
        <w:pStyle w:val="Heading3"/>
        <w:rPr>
          <w:rFonts w:ascii="Segoe UI" w:hAnsi="Segoe UI" w:cs="Segoe UI"/>
          <w:color w:val="auto"/>
          <w:sz w:val="22"/>
          <w:rPrChange w:id="3333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334" w:name="_Toc211762514"/>
      <w:bookmarkStart w:id="3335" w:name="_Toc212156994"/>
      <w:r w:rsidRPr="00E01AD4">
        <w:rPr>
          <w:rStyle w:val="Strong"/>
          <w:rFonts w:ascii="Segoe UI" w:hAnsi="Segoe UI" w:cs="Segoe UI"/>
          <w:color w:val="auto"/>
          <w:sz w:val="22"/>
        </w:rPr>
        <w:t>9.9 Developer Best Practices</w:t>
      </w:r>
      <w:bookmarkEnd w:id="3334"/>
      <w:bookmarkEnd w:id="3335"/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33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3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To maintain design integrity:</w:t>
      </w:r>
    </w:p>
    <w:p w:rsidR="00C136F6" w:rsidRPr="00E01AD4" w:rsidRDefault="00C136F6" w:rsidP="00C136F6">
      <w:pPr>
        <w:pStyle w:val="NormalWeb"/>
        <w:numPr>
          <w:ilvl w:val="0"/>
          <w:numId w:val="127"/>
        </w:numPr>
        <w:rPr>
          <w:rFonts w:ascii="Segoe UI" w:hAnsi="Segoe UI" w:cs="Segoe UI"/>
          <w:sz w:val="22"/>
          <w:rPrChange w:id="333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33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Follow the global design tokens</w:t>
      </w:r>
      <w:r w:rsidRPr="00E01AD4">
        <w:rPr>
          <w:rFonts w:ascii="Segoe UI" w:hAnsi="Segoe UI" w:cs="Segoe UI"/>
          <w:sz w:val="22"/>
          <w:rPrChange w:id="334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and shared style libraries.</w:t>
      </w:r>
    </w:p>
    <w:p w:rsidR="00C136F6" w:rsidRPr="00E01AD4" w:rsidRDefault="00C136F6" w:rsidP="00C136F6">
      <w:pPr>
        <w:pStyle w:val="NormalWeb"/>
        <w:numPr>
          <w:ilvl w:val="0"/>
          <w:numId w:val="127"/>
        </w:numPr>
        <w:rPr>
          <w:rFonts w:ascii="Segoe UI" w:hAnsi="Segoe UI" w:cs="Segoe UI"/>
          <w:sz w:val="22"/>
          <w:rPrChange w:id="334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34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Never hard-code colors or font sizes.</w:t>
      </w:r>
    </w:p>
    <w:p w:rsidR="00C136F6" w:rsidRPr="00E01AD4" w:rsidRDefault="00C136F6" w:rsidP="00C136F6">
      <w:pPr>
        <w:pStyle w:val="NormalWeb"/>
        <w:numPr>
          <w:ilvl w:val="0"/>
          <w:numId w:val="127"/>
        </w:numPr>
        <w:rPr>
          <w:rFonts w:ascii="Segoe UI" w:hAnsi="Segoe UI" w:cs="Segoe UI"/>
          <w:sz w:val="22"/>
          <w:rPrChange w:id="334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344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Respect padding and margin standards.</w:t>
      </w:r>
    </w:p>
    <w:p w:rsidR="00C136F6" w:rsidRPr="00E01AD4" w:rsidRDefault="00C136F6" w:rsidP="00C136F6">
      <w:pPr>
        <w:pStyle w:val="NormalWeb"/>
        <w:numPr>
          <w:ilvl w:val="0"/>
          <w:numId w:val="127"/>
        </w:numPr>
        <w:rPr>
          <w:rFonts w:ascii="Segoe UI" w:hAnsi="Segoe UI" w:cs="Segoe UI"/>
          <w:sz w:val="22"/>
          <w:rPrChange w:id="334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346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Test UI across screen sizes and contrast ratios.</w:t>
      </w:r>
    </w:p>
    <w:p w:rsidR="00C136F6" w:rsidRPr="00E01AD4" w:rsidRDefault="00C136F6" w:rsidP="00C136F6">
      <w:pPr>
        <w:pStyle w:val="NormalWeb"/>
        <w:numPr>
          <w:ilvl w:val="0"/>
          <w:numId w:val="127"/>
        </w:numPr>
        <w:rPr>
          <w:rFonts w:ascii="Segoe UI" w:hAnsi="Segoe UI" w:cs="Segoe UI"/>
          <w:sz w:val="22"/>
          <w:rPrChange w:id="334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348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Collaborate using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3349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Figma</w:t>
      </w:r>
      <w:proofErr w:type="spellEnd"/>
      <w:r w:rsidRPr="00E01AD4">
        <w:rPr>
          <w:rStyle w:val="Strong"/>
          <w:rFonts w:ascii="Segoe UI" w:hAnsi="Segoe UI" w:cs="Segoe UI"/>
          <w:sz w:val="22"/>
          <w:rPrChange w:id="3350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3351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Zeplin</w:t>
      </w:r>
      <w:proofErr w:type="spellEnd"/>
      <w:r w:rsidRPr="00E01AD4">
        <w:rPr>
          <w:rStyle w:val="Strong"/>
          <w:rFonts w:ascii="Segoe UI" w:hAnsi="Segoe UI" w:cs="Segoe UI"/>
          <w:sz w:val="22"/>
          <w:rPrChange w:id="335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 xml:space="preserve"> assets</w:t>
      </w:r>
      <w:r w:rsidRPr="00E01AD4">
        <w:rPr>
          <w:rFonts w:ascii="Segoe UI" w:hAnsi="Segoe UI" w:cs="Segoe UI"/>
          <w:sz w:val="22"/>
          <w:rPrChange w:id="335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for accuracy.</w:t>
      </w:r>
    </w:p>
    <w:p w:rsidR="00C136F6" w:rsidRPr="00E01AD4" w:rsidRDefault="00C136F6" w:rsidP="00C136F6">
      <w:pPr>
        <w:pStyle w:val="NormalWeb"/>
        <w:numPr>
          <w:ilvl w:val="0"/>
          <w:numId w:val="127"/>
        </w:numPr>
        <w:rPr>
          <w:rFonts w:ascii="Segoe UI" w:hAnsi="Segoe UI" w:cs="Segoe UI"/>
          <w:sz w:val="22"/>
          <w:rPrChange w:id="335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355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Commit reusable UI components</w:t>
      </w:r>
      <w:r w:rsidRPr="00E01AD4">
        <w:rPr>
          <w:rFonts w:ascii="Segoe UI" w:hAnsi="Segoe UI" w:cs="Segoe UI"/>
          <w:sz w:val="22"/>
          <w:rPrChange w:id="335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into a shared repo (e.g., </w:t>
      </w:r>
      <w:r w:rsidRPr="00E01AD4">
        <w:rPr>
          <w:rStyle w:val="HTMLCode"/>
          <w:rFonts w:ascii="Segoe UI" w:hAnsi="Segoe UI" w:cs="Segoe UI"/>
          <w:sz w:val="22"/>
          <w:rPrChange w:id="3357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3358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ui</w:t>
      </w:r>
      <w:proofErr w:type="spellEnd"/>
      <w:r w:rsidRPr="00E01AD4">
        <w:rPr>
          <w:rStyle w:val="HTMLCode"/>
          <w:rFonts w:ascii="Segoe UI" w:hAnsi="Segoe UI" w:cs="Segoe UI"/>
          <w:sz w:val="22"/>
          <w:rPrChange w:id="3359" w:author="Adela" w:date="2025-10-22T21:06:00Z">
            <w:rPr>
              <w:rStyle w:val="HTMLCode"/>
              <w:rFonts w:ascii="Segoe UI" w:hAnsi="Segoe UI" w:cs="Segoe UI"/>
              <w:sz w:val="22"/>
              <w:szCs w:val="22"/>
            </w:rPr>
          </w:rPrChange>
        </w:rPr>
        <w:t>-library</w:t>
      </w:r>
      <w:r w:rsidRPr="00E01AD4">
        <w:rPr>
          <w:rFonts w:ascii="Segoe UI" w:hAnsi="Segoe UI" w:cs="Segoe UI"/>
          <w:sz w:val="22"/>
          <w:rPrChange w:id="336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).</w:t>
      </w:r>
    </w:p>
    <w:p w:rsidR="00C136F6" w:rsidRPr="00E01AD4" w:rsidRDefault="00E01AD4" w:rsidP="00C136F6">
      <w:pPr>
        <w:rPr>
          <w:del w:id="3361" w:author="Adela" w:date="2025-10-22T21:06:00Z"/>
          <w:rFonts w:ascii="Segoe UI" w:hAnsi="Segoe UI" w:cs="Segoe UI"/>
        </w:rPr>
      </w:pPr>
      <w:del w:id="3362" w:author="Adela" w:date="2025-10-22T21:06:00Z">
        <w:r w:rsidRPr="00E01AD4">
          <w:rPr>
            <w:rFonts w:ascii="Segoe UI" w:hAnsi="Segoe UI" w:cs="Segoe UI"/>
          </w:rPr>
          <w:pict>
            <v:rect id="_x0000_i1127" style="width:0;height:1.5pt" o:hralign="center" o:hrstd="t" o:hr="t" fillcolor="#a0a0a0" stroked="f"/>
          </w:pict>
        </w:r>
      </w:del>
    </w:p>
    <w:p w:rsidR="00C136F6" w:rsidRPr="00E01AD4" w:rsidRDefault="00E01AD4" w:rsidP="00C136F6">
      <w:pPr>
        <w:rPr>
          <w:ins w:id="3363" w:author="Adela" w:date="2025-10-22T21:06:00Z"/>
          <w:rFonts w:ascii="Segoe UI" w:hAnsi="Segoe UI" w:cs="Segoe UI"/>
        </w:rPr>
      </w:pPr>
      <w:ins w:id="3364" w:author="Adela" w:date="2025-10-22T21:06:00Z">
        <w:r w:rsidRPr="00E01AD4">
          <w:rPr>
            <w:rFonts w:ascii="Segoe UI" w:hAnsi="Segoe UI" w:cs="Segoe UI"/>
          </w:rPr>
          <w:pict>
            <v:rect id="_x0000_i1128" style="width:0;height:1.5pt" o:hralign="center" o:hrstd="t" o:hr="t" fillcolor="#a0a0a0" stroked="f"/>
          </w:pict>
        </w:r>
      </w:ins>
    </w:p>
    <w:p w:rsidR="00C136F6" w:rsidRPr="00E01AD4" w:rsidRDefault="00C136F6" w:rsidP="00C136F6">
      <w:pPr>
        <w:pStyle w:val="Heading3"/>
        <w:rPr>
          <w:rFonts w:ascii="Segoe UI" w:hAnsi="Segoe UI" w:cs="Segoe UI"/>
          <w:color w:val="auto"/>
          <w:sz w:val="22"/>
          <w:rPrChange w:id="3365" w:author="Adela" w:date="2025-10-22T21:06:00Z">
            <w:rPr>
              <w:rFonts w:ascii="Segoe UI" w:hAnsi="Segoe UI" w:cs="Segoe UI"/>
              <w:color w:val="auto"/>
              <w:sz w:val="22"/>
              <w:szCs w:val="22"/>
            </w:rPr>
          </w:rPrChange>
        </w:rPr>
      </w:pPr>
      <w:bookmarkStart w:id="3366" w:name="_Toc211762515"/>
      <w:bookmarkStart w:id="3367" w:name="_Toc212156995"/>
      <w:r w:rsidRPr="00E01AD4">
        <w:rPr>
          <w:rStyle w:val="Strong"/>
          <w:rFonts w:ascii="Segoe UI" w:hAnsi="Segoe UI" w:cs="Segoe UI"/>
          <w:color w:val="auto"/>
          <w:sz w:val="22"/>
        </w:rPr>
        <w:t>9.10 Summary</w:t>
      </w:r>
      <w:bookmarkEnd w:id="3366"/>
      <w:bookmarkEnd w:id="3367"/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368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r w:rsidRPr="00E01AD4">
        <w:rPr>
          <w:rFonts w:ascii="Segoe UI" w:hAnsi="Segoe UI" w:cs="Segoe UI"/>
          <w:sz w:val="22"/>
          <w:rPrChange w:id="336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The </w:t>
      </w:r>
      <w:proofErr w:type="spellStart"/>
      <w:r w:rsidRPr="00E01AD4">
        <w:rPr>
          <w:rFonts w:ascii="Segoe UI" w:hAnsi="Segoe UI" w:cs="Segoe UI"/>
          <w:sz w:val="22"/>
          <w:rPrChange w:id="3370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37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UI/UX framework is built on </w:t>
      </w:r>
      <w:r w:rsidRPr="00E01AD4">
        <w:rPr>
          <w:rStyle w:val="Strong"/>
          <w:rFonts w:ascii="Segoe UI" w:hAnsi="Segoe UI" w:cs="Segoe UI"/>
          <w:sz w:val="22"/>
          <w:rPrChange w:id="3372" w:author="Adela" w:date="2025-10-22T21:06:00Z">
            <w:rPr>
              <w:rStyle w:val="Strong"/>
              <w:rFonts w:ascii="Segoe UI" w:hAnsi="Segoe UI" w:cs="Segoe UI"/>
              <w:sz w:val="22"/>
              <w:szCs w:val="22"/>
            </w:rPr>
          </w:rPrChange>
        </w:rPr>
        <w:t>clarity, empathy, and accessibility</w:t>
      </w:r>
      <w:r w:rsidRPr="00E01AD4">
        <w:rPr>
          <w:rFonts w:ascii="Segoe UI" w:hAnsi="Segoe UI" w:cs="Segoe UI"/>
          <w:sz w:val="22"/>
          <w:rPrChange w:id="3373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.</w:t>
      </w:r>
      <w:r w:rsidRPr="00E01AD4">
        <w:rPr>
          <w:rFonts w:ascii="Segoe UI" w:hAnsi="Segoe UI" w:cs="Segoe UI"/>
          <w:sz w:val="22"/>
          <w:rPrChange w:id="3374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br/>
        <w:t>By adhering to these principles, developers ensure that each user—whether a patient seeking calm, a caregiver offering support, or an admin reviewing data—feels connected, safe, and understood.</w:t>
      </w:r>
    </w:p>
    <w:p w:rsidR="00C136F6" w:rsidRPr="00E01AD4" w:rsidRDefault="00C136F6" w:rsidP="00C136F6">
      <w:pPr>
        <w:pStyle w:val="NormalWeb"/>
        <w:rPr>
          <w:rFonts w:ascii="Segoe UI" w:hAnsi="Segoe UI" w:cs="Segoe UI"/>
          <w:sz w:val="22"/>
          <w:rPrChange w:id="3375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3376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3377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visual and interaction design is not just about </w:t>
      </w:r>
      <w:r w:rsidRPr="00E01AD4">
        <w:rPr>
          <w:rStyle w:val="Emphasis"/>
          <w:rFonts w:ascii="Segoe UI" w:hAnsi="Segoe UI" w:cs="Segoe UI"/>
          <w:sz w:val="22"/>
          <w:rPrChange w:id="3378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how it looks</w:t>
      </w:r>
      <w:r w:rsidRPr="00E01AD4">
        <w:rPr>
          <w:rFonts w:ascii="Segoe UI" w:hAnsi="Segoe UI" w:cs="Segoe UI"/>
          <w:sz w:val="22"/>
          <w:rPrChange w:id="3379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, but </w:t>
      </w:r>
      <w:r w:rsidRPr="00E01AD4">
        <w:rPr>
          <w:rStyle w:val="Emphasis"/>
          <w:rFonts w:ascii="Segoe UI" w:hAnsi="Segoe UI" w:cs="Segoe UI"/>
          <w:sz w:val="22"/>
          <w:rPrChange w:id="3380" w:author="Adela" w:date="2025-10-22T21:06:00Z">
            <w:rPr>
              <w:rStyle w:val="Emphasis"/>
              <w:rFonts w:ascii="Segoe UI" w:hAnsi="Segoe UI" w:cs="Segoe UI"/>
              <w:sz w:val="22"/>
              <w:szCs w:val="22"/>
            </w:rPr>
          </w:rPrChange>
        </w:rPr>
        <w:t>how it feels</w:t>
      </w:r>
      <w:r w:rsidRPr="00E01AD4">
        <w:rPr>
          <w:rFonts w:ascii="Segoe UI" w:hAnsi="Segoe UI" w:cs="Segoe UI"/>
          <w:sz w:val="22"/>
          <w:rPrChange w:id="3381" w:author="Adela" w:date="2025-10-22T21:06:00Z">
            <w:rPr>
              <w:rFonts w:ascii="Segoe UI" w:hAnsi="Segoe UI" w:cs="Segoe UI"/>
              <w:sz w:val="22"/>
              <w:szCs w:val="22"/>
            </w:rPr>
          </w:rPrChange>
        </w:rPr>
        <w:t xml:space="preserve"> — building digital trust through thoughtful design.</w:t>
      </w:r>
    </w:p>
    <w:p w:rsidR="003B3CF0" w:rsidRPr="00E01AD4" w:rsidRDefault="003B3CF0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br w:type="page"/>
      </w:r>
    </w:p>
    <w:p w:rsidR="003B3CF0" w:rsidRPr="00E01AD4" w:rsidRDefault="003B3CF0" w:rsidP="003B3CF0">
      <w:pPr>
        <w:pStyle w:val="Heading2"/>
        <w:rPr>
          <w:rFonts w:ascii="Segoe UI" w:hAnsi="Segoe UI" w:cs="Segoe UI"/>
          <w:color w:val="auto"/>
          <w:rPrChange w:id="3382" w:author="Adela" w:date="2025-10-22T21:06:00Z">
            <w:rPr/>
          </w:rPrChange>
        </w:rPr>
      </w:pPr>
      <w:bookmarkStart w:id="3383" w:name="_Toc211762516"/>
      <w:bookmarkStart w:id="3384" w:name="_Toc212156996"/>
      <w:r w:rsidRPr="00E01AD4">
        <w:rPr>
          <w:rStyle w:val="Strong"/>
          <w:rFonts w:ascii="Segoe UI" w:hAnsi="Segoe UI" w:cs="Segoe UI"/>
          <w:color w:val="auto"/>
          <w:rPrChange w:id="3385" w:author="Adela" w:date="2025-10-22T21:06:00Z">
            <w:rPr>
              <w:rStyle w:val="Strong"/>
              <w:b w:val="0"/>
              <w:bCs w:val="0"/>
            </w:rPr>
          </w:rPrChange>
        </w:rPr>
        <w:lastRenderedPageBreak/>
        <w:t>Section 10.0 – Database Schema</w:t>
      </w:r>
      <w:bookmarkEnd w:id="3383"/>
      <w:bookmarkEnd w:id="3384"/>
    </w:p>
    <w:p w:rsidR="003B3CF0" w:rsidRPr="00E01AD4" w:rsidRDefault="003B3CF0" w:rsidP="003B3CF0">
      <w:pPr>
        <w:pStyle w:val="Heading3"/>
        <w:rPr>
          <w:rFonts w:ascii="Segoe UI" w:hAnsi="Segoe UI" w:cs="Segoe UI"/>
          <w:color w:val="auto"/>
          <w:sz w:val="22"/>
          <w:rPrChange w:id="3386" w:author="Adela" w:date="2025-10-22T21:06:00Z">
            <w:rPr/>
          </w:rPrChange>
        </w:rPr>
      </w:pPr>
      <w:bookmarkStart w:id="3387" w:name="_Toc211762517"/>
      <w:bookmarkStart w:id="3388" w:name="_Toc212156997"/>
      <w:r w:rsidRPr="00E01AD4">
        <w:rPr>
          <w:rStyle w:val="Strong"/>
          <w:rFonts w:ascii="Segoe UI" w:hAnsi="Segoe UI" w:cs="Segoe UI"/>
          <w:color w:val="auto"/>
          <w:sz w:val="22"/>
          <w:rPrChange w:id="3389" w:author="Adela" w:date="2025-10-22T21:06:00Z">
            <w:rPr>
              <w:rStyle w:val="Strong"/>
              <w:b w:val="0"/>
              <w:bCs w:val="0"/>
            </w:rPr>
          </w:rPrChange>
        </w:rPr>
        <w:t>10.1 Overview</w:t>
      </w:r>
      <w:bookmarkEnd w:id="3387"/>
      <w:bookmarkEnd w:id="3388"/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390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391" w:author="Adela" w:date="2025-10-22T21:06:00Z">
            <w:rPr/>
          </w:rPrChange>
        </w:rPr>
        <w:t xml:space="preserve">The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3392" w:author="Adela" w:date="2025-10-22T21:06:00Z">
            <w:rPr>
              <w:rStyle w:val="Strong"/>
            </w:rPr>
          </w:rPrChange>
        </w:rPr>
        <w:t>MediMate</w:t>
      </w:r>
      <w:proofErr w:type="spellEnd"/>
      <w:r w:rsidRPr="00E01AD4">
        <w:rPr>
          <w:rStyle w:val="Strong"/>
          <w:rFonts w:ascii="Segoe UI" w:hAnsi="Segoe UI" w:cs="Segoe UI"/>
          <w:sz w:val="22"/>
          <w:rPrChange w:id="3393" w:author="Adela" w:date="2025-10-22T21:06:00Z">
            <w:rPr>
              <w:rStyle w:val="Strong"/>
            </w:rPr>
          </w:rPrChange>
        </w:rPr>
        <w:t xml:space="preserve"> Database Schema</w:t>
      </w:r>
      <w:r w:rsidRPr="00E01AD4">
        <w:rPr>
          <w:rFonts w:ascii="Segoe UI" w:hAnsi="Segoe UI" w:cs="Segoe UI"/>
          <w:sz w:val="22"/>
          <w:rPrChange w:id="3394" w:author="Adela" w:date="2025-10-22T21:06:00Z">
            <w:rPr/>
          </w:rPrChange>
        </w:rPr>
        <w:t xml:space="preserve"> defines the structural foundation for storing, managing, and retrieving all data across both mobile and web platforms.</w:t>
      </w:r>
      <w:r w:rsidRPr="00E01AD4">
        <w:rPr>
          <w:rFonts w:ascii="Segoe UI" w:hAnsi="Segoe UI" w:cs="Segoe UI"/>
          <w:sz w:val="22"/>
          <w:rPrChange w:id="3395" w:author="Adela" w:date="2025-10-22T21:06:00Z">
            <w:rPr/>
          </w:rPrChange>
        </w:rPr>
        <w:br/>
      </w:r>
      <w:proofErr w:type="spellStart"/>
      <w:r w:rsidRPr="00E01AD4">
        <w:rPr>
          <w:rFonts w:ascii="Segoe UI" w:hAnsi="Segoe UI" w:cs="Segoe UI"/>
          <w:sz w:val="22"/>
          <w:rPrChange w:id="3396" w:author="Adela" w:date="2025-10-22T21:06:00Z">
            <w:rPr/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397" w:author="Adela" w:date="2025-10-22T21:06:00Z">
            <w:rPr/>
          </w:rPrChange>
        </w:rPr>
        <w:t xml:space="preserve"> uses a </w:t>
      </w:r>
      <w:r w:rsidRPr="00E01AD4">
        <w:rPr>
          <w:rStyle w:val="Strong"/>
          <w:rFonts w:ascii="Segoe UI" w:hAnsi="Segoe UI" w:cs="Segoe UI"/>
          <w:sz w:val="22"/>
          <w:rPrChange w:id="3398" w:author="Adela" w:date="2025-10-22T21:06:00Z">
            <w:rPr>
              <w:rStyle w:val="Strong"/>
            </w:rPr>
          </w:rPrChange>
        </w:rPr>
        <w:t>NoSQL document-based database (MongoDB)</w:t>
      </w:r>
      <w:r w:rsidRPr="00E01AD4">
        <w:rPr>
          <w:rFonts w:ascii="Segoe UI" w:hAnsi="Segoe UI" w:cs="Segoe UI"/>
          <w:sz w:val="22"/>
          <w:rPrChange w:id="3399" w:author="Adela" w:date="2025-10-22T21:06:00Z">
            <w:rPr/>
          </w:rPrChange>
        </w:rPr>
        <w:t xml:space="preserve"> for flexibility, scalability, and ease of integration with APIs and cloud services.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400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401" w:author="Adela" w:date="2025-10-22T21:06:00Z">
            <w:rPr/>
          </w:rPrChange>
        </w:rPr>
        <w:t xml:space="preserve">The schema is designed around </w:t>
      </w:r>
      <w:r w:rsidRPr="00E01AD4">
        <w:rPr>
          <w:rStyle w:val="Emphasis"/>
          <w:rFonts w:ascii="Segoe UI" w:hAnsi="Segoe UI" w:cs="Segoe UI"/>
          <w:sz w:val="22"/>
          <w:rPrChange w:id="3402" w:author="Adela" w:date="2025-10-22T21:06:00Z">
            <w:rPr>
              <w:rStyle w:val="Emphasis"/>
            </w:rPr>
          </w:rPrChange>
        </w:rPr>
        <w:t>collections</w:t>
      </w:r>
      <w:r w:rsidRPr="00E01AD4">
        <w:rPr>
          <w:rFonts w:ascii="Segoe UI" w:hAnsi="Segoe UI" w:cs="Segoe UI"/>
          <w:sz w:val="22"/>
          <w:rPrChange w:id="3403" w:author="Adela" w:date="2025-10-22T21:06:00Z">
            <w:rPr/>
          </w:rPrChange>
        </w:rPr>
        <w:t xml:space="preserve"> instead of rigid tables, ensuring that each feature module—such as mood tracking, caregiver communication, and health insights—can evolve independently as the platform expands.</w:t>
      </w:r>
    </w:p>
    <w:p w:rsidR="003B3CF0" w:rsidRPr="00E01AD4" w:rsidRDefault="00E01AD4" w:rsidP="003B3CF0">
      <w:pPr>
        <w:rPr>
          <w:del w:id="3404" w:author="Adela" w:date="2025-10-22T21:06:00Z"/>
          <w:rFonts w:ascii="Segoe UI" w:hAnsi="Segoe UI" w:cs="Segoe UI"/>
        </w:rPr>
      </w:pPr>
      <w:del w:id="3405" w:author="Adela" w:date="2025-10-22T21:06:00Z">
        <w:r w:rsidRPr="00E01AD4">
          <w:rPr>
            <w:rFonts w:ascii="Segoe UI" w:hAnsi="Segoe UI" w:cs="Segoe UI"/>
          </w:rPr>
          <w:pict>
            <v:rect id="_x0000_i1129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3406" w:author="Adela" w:date="2025-10-22T21:06:00Z"/>
          <w:rFonts w:ascii="Segoe UI" w:hAnsi="Segoe UI" w:cs="Segoe UI"/>
        </w:rPr>
      </w:pPr>
      <w:ins w:id="3407" w:author="Adela" w:date="2025-10-22T21:06:00Z">
        <w:r w:rsidRPr="00E01AD4">
          <w:rPr>
            <w:rFonts w:ascii="Segoe UI" w:hAnsi="Segoe UI" w:cs="Segoe UI"/>
          </w:rPr>
          <w:pict>
            <v:rect id="_x0000_i1130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3"/>
        <w:rPr>
          <w:rFonts w:ascii="Segoe UI" w:hAnsi="Segoe UI" w:cs="Segoe UI"/>
          <w:color w:val="auto"/>
          <w:sz w:val="22"/>
          <w:rPrChange w:id="3408" w:author="Adela" w:date="2025-10-22T21:06:00Z">
            <w:rPr/>
          </w:rPrChange>
        </w:rPr>
      </w:pPr>
      <w:bookmarkStart w:id="3409" w:name="_Toc211762518"/>
      <w:bookmarkStart w:id="3410" w:name="_Toc212156998"/>
      <w:r w:rsidRPr="00E01AD4">
        <w:rPr>
          <w:rStyle w:val="Strong"/>
          <w:rFonts w:ascii="Segoe UI" w:hAnsi="Segoe UI" w:cs="Segoe UI"/>
          <w:color w:val="auto"/>
          <w:sz w:val="22"/>
          <w:rPrChange w:id="3411" w:author="Adela" w:date="2025-10-22T21:06:00Z">
            <w:rPr>
              <w:rStyle w:val="Strong"/>
              <w:b w:val="0"/>
              <w:bCs w:val="0"/>
            </w:rPr>
          </w:rPrChange>
        </w:rPr>
        <w:t>10.2 Database Design Philosophy</w:t>
      </w:r>
      <w:bookmarkEnd w:id="3409"/>
      <w:bookmarkEnd w:id="3410"/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412" w:author="Adela" w:date="2025-10-22T21:06:00Z">
            <w:rPr/>
          </w:rPrChange>
        </w:rPr>
      </w:pPr>
      <w:proofErr w:type="spellStart"/>
      <w:r w:rsidRPr="00E01AD4">
        <w:rPr>
          <w:rFonts w:ascii="Segoe UI" w:hAnsi="Segoe UI" w:cs="Segoe UI"/>
          <w:sz w:val="22"/>
          <w:rPrChange w:id="3413" w:author="Adela" w:date="2025-10-22T21:06:00Z">
            <w:rPr/>
          </w:rPrChange>
        </w:rPr>
        <w:t>MediMate’s</w:t>
      </w:r>
      <w:proofErr w:type="spellEnd"/>
      <w:r w:rsidRPr="00E01AD4">
        <w:rPr>
          <w:rFonts w:ascii="Segoe UI" w:hAnsi="Segoe UI" w:cs="Segoe UI"/>
          <w:sz w:val="22"/>
          <w:rPrChange w:id="3414" w:author="Adela" w:date="2025-10-22T21:06:00Z">
            <w:rPr/>
          </w:rPrChange>
        </w:rPr>
        <w:t xml:space="preserve"> database follows three guiding principles: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050"/>
        <w:gridCol w:w="3921"/>
      </w:tblGrid>
      <w:tr w:rsidR="00E01AD4" w:rsidRPr="00E01AD4" w:rsidTr="003B3C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jc w:val="center"/>
              <w:rPr>
                <w:rFonts w:ascii="Segoe UI" w:hAnsi="Segoe UI" w:cs="Segoe UI"/>
                <w:b/>
                <w:rPrChange w:id="3415" w:author="Adela" w:date="2025-10-22T21:06:00Z">
                  <w:rPr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416" w:author="Adela" w:date="2025-10-22T21:06:00Z">
                  <w:rPr>
                    <w:b/>
                    <w:bCs/>
                  </w:rPr>
                </w:rPrChange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jc w:val="center"/>
              <w:rPr>
                <w:rFonts w:ascii="Segoe UI" w:hAnsi="Segoe UI" w:cs="Segoe UI"/>
                <w:b/>
                <w:rPrChange w:id="3417" w:author="Adela" w:date="2025-10-22T21:06:00Z">
                  <w:rPr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418" w:author="Adela" w:date="2025-10-22T21:06:00Z">
                  <w:rPr>
                    <w:b/>
                    <w:bCs/>
                  </w:rPr>
                </w:rPrChange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jc w:val="center"/>
              <w:rPr>
                <w:rFonts w:ascii="Segoe UI" w:hAnsi="Segoe UI" w:cs="Segoe UI"/>
                <w:b/>
                <w:rPrChange w:id="3419" w:author="Adela" w:date="2025-10-22T21:06:00Z">
                  <w:rPr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3420" w:author="Adela" w:date="2025-10-22T21:06:00Z">
                  <w:rPr>
                    <w:b/>
                    <w:bCs/>
                  </w:rPr>
                </w:rPrChange>
              </w:rPr>
              <w:t>Implementation Guidance</w:t>
            </w:r>
          </w:p>
        </w:tc>
      </w:tr>
      <w:tr w:rsidR="00E01AD4" w:rsidRPr="00E01AD4" w:rsidTr="003B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3421" w:author="Adela" w:date="2025-10-22T21:06:00Z">
                  <w:rPr/>
                </w:rPrChange>
              </w:rPr>
            </w:pPr>
            <w:r w:rsidRPr="00E01AD4">
              <w:rPr>
                <w:rStyle w:val="Strong"/>
                <w:rFonts w:ascii="Segoe UI" w:hAnsi="Segoe UI" w:cs="Segoe UI"/>
                <w:rPrChange w:id="3422" w:author="Adela" w:date="2025-10-22T21:06:00Z">
                  <w:rPr>
                    <w:rStyle w:val="Strong"/>
                  </w:rPr>
                </w:rPrChange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3423" w:author="Adela" w:date="2025-10-22T21:06:00Z">
                  <w:rPr/>
                </w:rPrChange>
              </w:rPr>
            </w:pPr>
            <w:r w:rsidRPr="00E01AD4">
              <w:rPr>
                <w:rFonts w:ascii="Segoe UI" w:hAnsi="Segoe UI" w:cs="Segoe UI"/>
                <w:rPrChange w:id="3424" w:author="Adela" w:date="2025-10-22T21:06:00Z">
                  <w:rPr/>
                </w:rPrChange>
              </w:rPr>
              <w:t>Each collection handles a distinct domain (e.g., users, mood logs, chat messages).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3425" w:author="Adela" w:date="2025-10-22T21:06:00Z">
                  <w:rPr/>
                </w:rPrChange>
              </w:rPr>
            </w:pPr>
            <w:r w:rsidRPr="00E01AD4">
              <w:rPr>
                <w:rFonts w:ascii="Segoe UI" w:hAnsi="Segoe UI" w:cs="Segoe UI"/>
                <w:rPrChange w:id="3426" w:author="Adela" w:date="2025-10-22T21:06:00Z">
                  <w:rPr/>
                </w:rPrChange>
              </w:rPr>
              <w:t>Developers can modify or extend individual collections without impacting the others.</w:t>
            </w:r>
          </w:p>
        </w:tc>
      </w:tr>
      <w:tr w:rsidR="00E01AD4" w:rsidRPr="00E01AD4" w:rsidTr="003B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3427" w:author="Adela" w:date="2025-10-22T21:06:00Z">
                  <w:rPr/>
                </w:rPrChange>
              </w:rPr>
            </w:pPr>
            <w:r w:rsidRPr="00E01AD4">
              <w:rPr>
                <w:rStyle w:val="Strong"/>
                <w:rFonts w:ascii="Segoe UI" w:hAnsi="Segoe UI" w:cs="Segoe UI"/>
                <w:rPrChange w:id="3428" w:author="Adela" w:date="2025-10-22T21:06:00Z">
                  <w:rPr>
                    <w:rStyle w:val="Strong"/>
                  </w:rPr>
                </w:rPrChange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3429" w:author="Adela" w:date="2025-10-22T21:06:00Z">
                  <w:rPr/>
                </w:rPrChange>
              </w:rPr>
            </w:pPr>
            <w:r w:rsidRPr="00E01AD4">
              <w:rPr>
                <w:rFonts w:ascii="Segoe UI" w:hAnsi="Segoe UI" w:cs="Segoe UI"/>
                <w:rPrChange w:id="3430" w:author="Adela" w:date="2025-10-22T21:06:00Z">
                  <w:rPr/>
                </w:rPrChange>
              </w:rPr>
              <w:t>Designed for vertical and horizontal scaling in cloud environments.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3431" w:author="Adela" w:date="2025-10-22T21:06:00Z">
                  <w:rPr/>
                </w:rPrChange>
              </w:rPr>
            </w:pPr>
            <w:r w:rsidRPr="00E01AD4">
              <w:rPr>
                <w:rFonts w:ascii="Segoe UI" w:hAnsi="Segoe UI" w:cs="Segoe UI"/>
                <w:rPrChange w:id="3432" w:author="Adela" w:date="2025-10-22T21:06:00Z">
                  <w:rPr/>
                </w:rPrChange>
              </w:rPr>
              <w:t xml:space="preserve">Use </w:t>
            </w:r>
            <w:proofErr w:type="spellStart"/>
            <w:r w:rsidRPr="00E01AD4">
              <w:rPr>
                <w:rFonts w:ascii="Segoe UI" w:hAnsi="Segoe UI" w:cs="Segoe UI"/>
                <w:rPrChange w:id="3433" w:author="Adela" w:date="2025-10-22T21:06:00Z">
                  <w:rPr/>
                </w:rPrChange>
              </w:rPr>
              <w:t>sharding</w:t>
            </w:r>
            <w:proofErr w:type="spellEnd"/>
            <w:r w:rsidRPr="00E01AD4">
              <w:rPr>
                <w:rFonts w:ascii="Segoe UI" w:hAnsi="Segoe UI" w:cs="Segoe UI"/>
                <w:rPrChange w:id="3434" w:author="Adela" w:date="2025-10-22T21:06:00Z">
                  <w:rPr/>
                </w:rPrChange>
              </w:rPr>
              <w:t xml:space="preserve"> and indexing on high-read/write collections like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3435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messages</w:t>
            </w:r>
            <w:r w:rsidRPr="00E01AD4">
              <w:rPr>
                <w:rFonts w:ascii="Segoe UI" w:hAnsi="Segoe UI" w:cs="Segoe UI"/>
                <w:rPrChange w:id="3436" w:author="Adela" w:date="2025-10-22T21:06:00Z">
                  <w:rPr/>
                </w:rPrChange>
              </w:rPr>
              <w:t xml:space="preserve"> or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3437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mood_logs</w:t>
            </w:r>
            <w:proofErr w:type="spellEnd"/>
            <w:r w:rsidRPr="00E01AD4">
              <w:rPr>
                <w:rFonts w:ascii="Segoe UI" w:hAnsi="Segoe UI" w:cs="Segoe UI"/>
                <w:rPrChange w:id="3438" w:author="Adela" w:date="2025-10-22T21:06:00Z">
                  <w:rPr/>
                </w:rPrChange>
              </w:rPr>
              <w:t>.</w:t>
            </w:r>
          </w:p>
        </w:tc>
      </w:tr>
      <w:tr w:rsidR="00E01AD4" w:rsidRPr="00E01AD4" w:rsidTr="003B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3439" w:author="Adela" w:date="2025-10-22T21:06:00Z">
                  <w:rPr/>
                </w:rPrChange>
              </w:rPr>
            </w:pPr>
            <w:r w:rsidRPr="00E01AD4">
              <w:rPr>
                <w:rStyle w:val="Strong"/>
                <w:rFonts w:ascii="Segoe UI" w:hAnsi="Segoe UI" w:cs="Segoe UI"/>
                <w:rPrChange w:id="3440" w:author="Adela" w:date="2025-10-22T21:06:00Z">
                  <w:rPr>
                    <w:rStyle w:val="Strong"/>
                  </w:rPr>
                </w:rPrChange>
              </w:rPr>
              <w:t>Security-Centric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3441" w:author="Adela" w:date="2025-10-22T21:06:00Z">
                  <w:rPr/>
                </w:rPrChange>
              </w:rPr>
            </w:pPr>
            <w:r w:rsidRPr="00E01AD4">
              <w:rPr>
                <w:rFonts w:ascii="Segoe UI" w:hAnsi="Segoe UI" w:cs="Segoe UI"/>
                <w:rPrChange w:id="3442" w:author="Adela" w:date="2025-10-22T21:06:00Z">
                  <w:rPr/>
                </w:rPrChange>
              </w:rPr>
              <w:t>Sensitive data (personal info, tokens, reports) are stored securely and encrypted where applicable.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3443" w:author="Adela" w:date="2025-10-22T21:06:00Z">
                  <w:rPr/>
                </w:rPrChange>
              </w:rPr>
            </w:pPr>
            <w:r w:rsidRPr="00E01AD4">
              <w:rPr>
                <w:rFonts w:ascii="Segoe UI" w:hAnsi="Segoe UI" w:cs="Segoe UI"/>
                <w:rPrChange w:id="3444" w:author="Adela" w:date="2025-10-22T21:06:00Z">
                  <w:rPr/>
                </w:rPrChange>
              </w:rPr>
              <w:t>Use field-level encryption and restrict access via role-based control (RBAC).</w:t>
            </w:r>
          </w:p>
        </w:tc>
      </w:tr>
    </w:tbl>
    <w:p w:rsidR="003B3CF0" w:rsidRPr="00E01AD4" w:rsidRDefault="00E01AD4" w:rsidP="003B3CF0">
      <w:pPr>
        <w:rPr>
          <w:del w:id="3445" w:author="Adela" w:date="2025-10-22T21:06:00Z"/>
          <w:rFonts w:ascii="Segoe UI" w:hAnsi="Segoe UI" w:cs="Segoe UI"/>
          <w:b/>
        </w:rPr>
      </w:pPr>
      <w:del w:id="3446" w:author="Adela" w:date="2025-10-22T21:06:00Z">
        <w:r w:rsidRPr="00E01AD4">
          <w:rPr>
            <w:rFonts w:ascii="Segoe UI" w:hAnsi="Segoe UI" w:cs="Segoe UI"/>
            <w:b/>
          </w:rPr>
          <w:pict>
            <v:rect id="_x0000_i1131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3447" w:author="Adela" w:date="2025-10-22T21:06:00Z"/>
          <w:rFonts w:ascii="Segoe UI" w:hAnsi="Segoe UI" w:cs="Segoe UI"/>
        </w:rPr>
      </w:pPr>
      <w:ins w:id="3448" w:author="Adela" w:date="2025-10-22T21:06:00Z">
        <w:r w:rsidRPr="00E01AD4">
          <w:rPr>
            <w:rFonts w:ascii="Segoe UI" w:hAnsi="Segoe UI" w:cs="Segoe UI"/>
          </w:rPr>
          <w:pict>
            <v:rect id="_x0000_i1132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3"/>
        <w:rPr>
          <w:rFonts w:ascii="Segoe UI" w:hAnsi="Segoe UI" w:cs="Segoe UI"/>
          <w:b/>
          <w:color w:val="auto"/>
          <w:sz w:val="22"/>
          <w:rPrChange w:id="3449" w:author="Adela" w:date="2025-10-22T21:06:00Z">
            <w:rPr/>
          </w:rPrChange>
        </w:rPr>
      </w:pPr>
      <w:bookmarkStart w:id="3450" w:name="_Toc211762519"/>
      <w:bookmarkStart w:id="3451" w:name="_Toc212156999"/>
      <w:r w:rsidRPr="00E01AD4">
        <w:rPr>
          <w:rStyle w:val="Strong"/>
          <w:rFonts w:ascii="Segoe UI" w:hAnsi="Segoe UI" w:cs="Segoe UI"/>
          <w:color w:val="auto"/>
          <w:sz w:val="22"/>
          <w:rPrChange w:id="3452" w:author="Adela" w:date="2025-10-22T21:06:00Z">
            <w:rPr>
              <w:rStyle w:val="Strong"/>
              <w:b w:val="0"/>
              <w:bCs w:val="0"/>
            </w:rPr>
          </w:rPrChange>
        </w:rPr>
        <w:t>10.3 Core Collections and Relationships</w:t>
      </w:r>
      <w:bookmarkEnd w:id="3450"/>
      <w:bookmarkEnd w:id="3451"/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453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454" w:author="Adela" w:date="2025-10-22T21:06:00Z">
            <w:rPr/>
          </w:rPrChange>
        </w:rPr>
        <w:t xml:space="preserve">Below are the main collections in </w:t>
      </w:r>
      <w:proofErr w:type="spellStart"/>
      <w:r w:rsidRPr="00E01AD4">
        <w:rPr>
          <w:rFonts w:ascii="Segoe UI" w:hAnsi="Segoe UI" w:cs="Segoe UI"/>
          <w:sz w:val="22"/>
          <w:rPrChange w:id="3455" w:author="Adela" w:date="2025-10-22T21:06:00Z">
            <w:rPr/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3456" w:author="Adela" w:date="2025-10-22T21:06:00Z">
            <w:rPr/>
          </w:rPrChange>
        </w:rPr>
        <w:t xml:space="preserve"> and how they relate:</w:t>
      </w:r>
    </w:p>
    <w:p w:rsidR="003B3CF0" w:rsidRPr="00E01AD4" w:rsidRDefault="003B3CF0" w:rsidP="003B3CF0">
      <w:pPr>
        <w:pStyle w:val="Heading4"/>
        <w:rPr>
          <w:rFonts w:ascii="Segoe UI" w:hAnsi="Segoe UI" w:cs="Segoe UI"/>
          <w:color w:val="auto"/>
          <w:rPrChange w:id="3457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color w:val="auto"/>
          <w:rPrChange w:id="3458" w:author="Adela" w:date="2025-10-22T21:06:00Z">
            <w:rPr>
              <w:rStyle w:val="Strong"/>
              <w:b w:val="0"/>
              <w:bCs w:val="0"/>
            </w:rPr>
          </w:rPrChange>
        </w:rPr>
        <w:t>a. users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459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460" w:author="Adela" w:date="2025-10-22T21:06:00Z">
            <w:rPr/>
          </w:rPrChange>
        </w:rPr>
        <w:t>Stores the profiles for all system users (patients, caregivers, admins, and future doctors).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461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462" w:author="Adela" w:date="2025-10-22T21:06:00Z">
            <w:rPr>
              <w:rStyle w:val="Strong"/>
            </w:rPr>
          </w:rPrChange>
        </w:rPr>
        <w:t>Schema Example: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463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464" w:author="Adela" w:date="2025-10-22T21:06:00Z">
            <w:rPr>
              <w:rStyle w:val="hljs-punctuation"/>
              <w:rFonts w:eastAsiaTheme="majorEastAsia"/>
            </w:rPr>
          </w:rPrChange>
        </w:rPr>
        <w:lastRenderedPageBreak/>
        <w:t>{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465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466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467" w:author="Adela" w:date="2025-10-22T21:06:00Z">
            <w:rPr>
              <w:rStyle w:val="hljs-attr"/>
            </w:rPr>
          </w:rPrChange>
        </w:rPr>
        <w:t>"_id"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468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469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470" w:author="Adela" w:date="2025-10-22T21:06:00Z">
            <w:rPr>
              <w:rStyle w:val="hljs-string"/>
            </w:rPr>
          </w:rPrChange>
        </w:rPr>
        <w:t>"64ae234abc98d1e7f9c1d112"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471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472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473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474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475" w:author="Adela" w:date="2025-10-22T21:06:00Z">
            <w:rPr>
              <w:rStyle w:val="hljs-attr"/>
            </w:rPr>
          </w:rPrChange>
        </w:rPr>
        <w:t>fullName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476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477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478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479" w:author="Adela" w:date="2025-10-22T21:06:00Z">
            <w:rPr>
              <w:rStyle w:val="hljs-string"/>
            </w:rPr>
          </w:rPrChange>
        </w:rPr>
        <w:t>"Jane Doe"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480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481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482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483" w:author="Adela" w:date="2025-10-22T21:06:00Z">
            <w:rPr>
              <w:rStyle w:val="hljs-attr"/>
            </w:rPr>
          </w:rPrChange>
        </w:rPr>
        <w:t>"email"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484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485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486" w:author="Adela" w:date="2025-10-22T21:06:00Z">
            <w:rPr>
              <w:rStyle w:val="hljs-string"/>
            </w:rPr>
          </w:rPrChange>
        </w:rPr>
        <w:t>"jane@example.com"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487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488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489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490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491" w:author="Adela" w:date="2025-10-22T21:06:00Z">
            <w:rPr>
              <w:rStyle w:val="hljs-attr"/>
            </w:rPr>
          </w:rPrChange>
        </w:rPr>
        <w:t>passwordHash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492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493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494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495" w:author="Adela" w:date="2025-10-22T21:06:00Z">
            <w:rPr>
              <w:rStyle w:val="hljs-string"/>
            </w:rPr>
          </w:rPrChange>
        </w:rPr>
        <w:t>"</w:t>
      </w:r>
      <w:proofErr w:type="spellStart"/>
      <w:r w:rsidRPr="00E01AD4">
        <w:rPr>
          <w:rStyle w:val="hljs-string"/>
          <w:rFonts w:ascii="Segoe UI" w:hAnsi="Segoe UI" w:cs="Segoe UI"/>
          <w:sz w:val="22"/>
          <w:rPrChange w:id="3496" w:author="Adela" w:date="2025-10-22T21:06:00Z">
            <w:rPr>
              <w:rStyle w:val="hljs-string"/>
            </w:rPr>
          </w:rPrChange>
        </w:rPr>
        <w:t>hashed_password_string</w:t>
      </w:r>
      <w:proofErr w:type="spellEnd"/>
      <w:r w:rsidRPr="00E01AD4">
        <w:rPr>
          <w:rStyle w:val="hljs-string"/>
          <w:rFonts w:ascii="Segoe UI" w:hAnsi="Segoe UI" w:cs="Segoe UI"/>
          <w:sz w:val="22"/>
          <w:rPrChange w:id="3497" w:author="Adela" w:date="2025-10-22T21:06:00Z">
            <w:rPr>
              <w:rStyle w:val="hljs-string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498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499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500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501" w:author="Adela" w:date="2025-10-22T21:06:00Z">
            <w:rPr>
              <w:rStyle w:val="hljs-attr"/>
            </w:rPr>
          </w:rPrChange>
        </w:rPr>
        <w:t>"role"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02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503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504" w:author="Adela" w:date="2025-10-22T21:06:00Z">
            <w:rPr>
              <w:rStyle w:val="hljs-string"/>
            </w:rPr>
          </w:rPrChange>
        </w:rPr>
        <w:t>"patient"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05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  <w:r w:rsidRPr="00E01AD4">
        <w:rPr>
          <w:rStyle w:val="HTMLCode"/>
          <w:rFonts w:ascii="Segoe UI" w:hAnsi="Segoe UI" w:cs="Segoe UI"/>
          <w:sz w:val="22"/>
          <w:rPrChange w:id="3506" w:author="Adela" w:date="2025-10-22T21:06:00Z">
            <w:rPr>
              <w:rStyle w:val="HTMLCode"/>
            </w:rPr>
          </w:rPrChange>
        </w:rPr>
        <w:t xml:space="preserve"> 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507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508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509" w:author="Adela" w:date="2025-10-22T21:06:00Z">
            <w:rPr>
              <w:rStyle w:val="hljs-attr"/>
            </w:rPr>
          </w:rPrChange>
        </w:rPr>
        <w:t>"gender"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10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511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512" w:author="Adela" w:date="2025-10-22T21:06:00Z">
            <w:rPr>
              <w:rStyle w:val="hljs-string"/>
            </w:rPr>
          </w:rPrChange>
        </w:rPr>
        <w:t>"female"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13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514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515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516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517" w:author="Adela" w:date="2025-10-22T21:06:00Z">
            <w:rPr>
              <w:rStyle w:val="hljs-attr"/>
            </w:rPr>
          </w:rPrChange>
        </w:rPr>
        <w:t>dob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518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19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520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521" w:author="Adela" w:date="2025-10-22T21:06:00Z">
            <w:rPr>
              <w:rStyle w:val="hljs-string"/>
            </w:rPr>
          </w:rPrChange>
        </w:rPr>
        <w:t>"1998-03-25"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22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523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524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525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526" w:author="Adela" w:date="2025-10-22T21:06:00Z">
            <w:rPr>
              <w:rStyle w:val="hljs-attr"/>
            </w:rPr>
          </w:rPrChange>
        </w:rPr>
        <w:t>profileImage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527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28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529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530" w:author="Adela" w:date="2025-10-22T21:06:00Z">
            <w:rPr>
              <w:rStyle w:val="hljs-string"/>
            </w:rPr>
          </w:rPrChange>
        </w:rPr>
        <w:t>"https://cloudinary.com/media/jane.png"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31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532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533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534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535" w:author="Adela" w:date="2025-10-22T21:06:00Z">
            <w:rPr>
              <w:rStyle w:val="hljs-attr"/>
            </w:rPr>
          </w:rPrChange>
        </w:rPr>
        <w:t>contactNumber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536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37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538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539" w:author="Adela" w:date="2025-10-22T21:06:00Z">
            <w:rPr>
              <w:rStyle w:val="hljs-string"/>
            </w:rPr>
          </w:rPrChange>
        </w:rPr>
        <w:t>"+447700900123"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40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541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542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543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544" w:author="Adela" w:date="2025-10-22T21:06:00Z">
            <w:rPr>
              <w:rStyle w:val="hljs-attr"/>
            </w:rPr>
          </w:rPrChange>
        </w:rPr>
        <w:t>linkedCaregiver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545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46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547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548" w:author="Adela" w:date="2025-10-22T21:06:00Z">
            <w:rPr>
              <w:rStyle w:val="hljs-string"/>
            </w:rPr>
          </w:rPrChange>
        </w:rPr>
        <w:t>"64ae234abc98d1e7f9c1d113"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49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550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551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552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553" w:author="Adela" w:date="2025-10-22T21:06:00Z">
            <w:rPr>
              <w:rStyle w:val="hljs-attr"/>
            </w:rPr>
          </w:rPrChange>
        </w:rPr>
        <w:t>privacyMode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554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55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556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keyword"/>
          <w:rFonts w:ascii="Segoe UI" w:eastAsiaTheme="majorEastAsia" w:hAnsi="Segoe UI" w:cs="Segoe UI"/>
          <w:sz w:val="22"/>
          <w:rPrChange w:id="3557" w:author="Adela" w:date="2025-10-22T21:06:00Z">
            <w:rPr>
              <w:rStyle w:val="hljs-keyword"/>
              <w:rFonts w:eastAsiaTheme="majorEastAsia"/>
            </w:rPr>
          </w:rPrChange>
        </w:rPr>
        <w:t>true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58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559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560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561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562" w:author="Adela" w:date="2025-10-22T21:06:00Z">
            <w:rPr>
              <w:rStyle w:val="hljs-attr"/>
            </w:rPr>
          </w:rPrChange>
        </w:rPr>
        <w:t>createdAt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563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64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565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566" w:author="Adela" w:date="2025-10-22T21:06:00Z">
            <w:rPr>
              <w:rStyle w:val="hljs-string"/>
            </w:rPr>
          </w:rPrChange>
        </w:rPr>
        <w:t>"2025-09-01T09:12:23Z"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67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568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569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570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571" w:author="Adela" w:date="2025-10-22T21:06:00Z">
            <w:rPr>
              <w:rStyle w:val="hljs-attr"/>
            </w:rPr>
          </w:rPrChange>
        </w:rPr>
        <w:t>updatedAt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572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573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574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575" w:author="Adela" w:date="2025-10-22T21:06:00Z">
            <w:rPr>
              <w:rStyle w:val="hljs-string"/>
            </w:rPr>
          </w:rPrChange>
        </w:rPr>
        <w:t>"2025-09-12T09:12:23Z"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576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577" w:author="Adela" w:date="2025-10-22T21:06:00Z">
            <w:rPr>
              <w:rStyle w:val="hljs-punctuation"/>
              <w:rFonts w:eastAsiaTheme="majorEastAsia"/>
            </w:rPr>
          </w:rPrChange>
        </w:rPr>
        <w:t>}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578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579" w:author="Adela" w:date="2025-10-22T21:06:00Z">
            <w:rPr>
              <w:rStyle w:val="Strong"/>
            </w:rPr>
          </w:rPrChange>
        </w:rPr>
        <w:t>Notes for Developers:</w:t>
      </w:r>
    </w:p>
    <w:p w:rsidR="003B3CF0" w:rsidRPr="00E01AD4" w:rsidRDefault="003B3CF0" w:rsidP="003B3CF0">
      <w:pPr>
        <w:pStyle w:val="NormalWeb"/>
        <w:numPr>
          <w:ilvl w:val="0"/>
          <w:numId w:val="128"/>
        </w:numPr>
        <w:rPr>
          <w:rFonts w:ascii="Segoe UI" w:hAnsi="Segoe UI" w:cs="Segoe UI"/>
          <w:sz w:val="22"/>
          <w:rPrChange w:id="3580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581" w:author="Adela" w:date="2025-10-22T21:06:00Z">
            <w:rPr>
              <w:rStyle w:val="Strong"/>
            </w:rPr>
          </w:rPrChange>
        </w:rPr>
        <w:t>Role-based access (RBAC)</w:t>
      </w:r>
      <w:r w:rsidRPr="00E01AD4">
        <w:rPr>
          <w:rFonts w:ascii="Segoe UI" w:hAnsi="Segoe UI" w:cs="Segoe UI"/>
          <w:sz w:val="22"/>
          <w:rPrChange w:id="3582" w:author="Adela" w:date="2025-10-22T21:06:00Z">
            <w:rPr/>
          </w:rPrChange>
        </w:rPr>
        <w:t xml:space="preserve"> is essential for API authorization.</w:t>
      </w:r>
    </w:p>
    <w:p w:rsidR="003B3CF0" w:rsidRPr="00E01AD4" w:rsidRDefault="003B3CF0" w:rsidP="003B3CF0">
      <w:pPr>
        <w:pStyle w:val="NormalWeb"/>
        <w:numPr>
          <w:ilvl w:val="0"/>
          <w:numId w:val="128"/>
        </w:numPr>
        <w:rPr>
          <w:rFonts w:ascii="Segoe UI" w:hAnsi="Segoe UI" w:cs="Segoe UI"/>
          <w:sz w:val="22"/>
          <w:rPrChange w:id="3583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584" w:author="Adela" w:date="2025-10-22T21:06:00Z">
            <w:rPr/>
          </w:rPrChange>
        </w:rPr>
        <w:t xml:space="preserve">Store passwords as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3585" w:author="Adela" w:date="2025-10-22T21:06:00Z">
            <w:rPr>
              <w:rStyle w:val="Strong"/>
            </w:rPr>
          </w:rPrChange>
        </w:rPr>
        <w:t>bcrypt</w:t>
      </w:r>
      <w:proofErr w:type="spellEnd"/>
      <w:r w:rsidRPr="00E01AD4">
        <w:rPr>
          <w:rStyle w:val="Strong"/>
          <w:rFonts w:ascii="Segoe UI" w:hAnsi="Segoe UI" w:cs="Segoe UI"/>
          <w:sz w:val="22"/>
          <w:rPrChange w:id="3586" w:author="Adela" w:date="2025-10-22T21:06:00Z">
            <w:rPr>
              <w:rStyle w:val="Strong"/>
            </w:rPr>
          </w:rPrChange>
        </w:rPr>
        <w:t xml:space="preserve"> hashes</w:t>
      </w:r>
      <w:r w:rsidRPr="00E01AD4">
        <w:rPr>
          <w:rFonts w:ascii="Segoe UI" w:hAnsi="Segoe UI" w:cs="Segoe UI"/>
          <w:sz w:val="22"/>
          <w:rPrChange w:id="3587" w:author="Adela" w:date="2025-10-22T21:06:00Z">
            <w:rPr/>
          </w:rPrChange>
        </w:rPr>
        <w:t xml:space="preserve"> (never plain text).</w:t>
      </w:r>
    </w:p>
    <w:p w:rsidR="003B3CF0" w:rsidRPr="00E01AD4" w:rsidRDefault="003B3CF0" w:rsidP="003B3CF0">
      <w:pPr>
        <w:pStyle w:val="NormalWeb"/>
        <w:numPr>
          <w:ilvl w:val="0"/>
          <w:numId w:val="128"/>
        </w:numPr>
        <w:rPr>
          <w:rFonts w:ascii="Segoe UI" w:hAnsi="Segoe UI" w:cs="Segoe UI"/>
          <w:sz w:val="22"/>
          <w:rPrChange w:id="3588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589" w:author="Adela" w:date="2025-10-22T21:06:00Z">
            <w:rPr/>
          </w:rPrChange>
        </w:rPr>
        <w:t xml:space="preserve">Link relationships using the </w:t>
      </w:r>
      <w:r w:rsidRPr="00E01AD4">
        <w:rPr>
          <w:rStyle w:val="HTMLCode"/>
          <w:rFonts w:ascii="Segoe UI" w:hAnsi="Segoe UI" w:cs="Segoe UI"/>
          <w:sz w:val="22"/>
          <w:rPrChange w:id="3590" w:author="Adela" w:date="2025-10-22T21:06:00Z">
            <w:rPr>
              <w:rStyle w:val="HTMLCode"/>
            </w:rPr>
          </w:rPrChange>
        </w:rPr>
        <w:t>_id</w:t>
      </w:r>
      <w:r w:rsidRPr="00E01AD4">
        <w:rPr>
          <w:rFonts w:ascii="Segoe UI" w:hAnsi="Segoe UI" w:cs="Segoe UI"/>
          <w:sz w:val="22"/>
          <w:rPrChange w:id="3591" w:author="Adela" w:date="2025-10-22T21:06:00Z">
            <w:rPr/>
          </w:rPrChange>
        </w:rPr>
        <w:t xml:space="preserve"> reference (</w:t>
      </w:r>
      <w:proofErr w:type="spellStart"/>
      <w:r w:rsidRPr="00E01AD4">
        <w:rPr>
          <w:rFonts w:ascii="Segoe UI" w:hAnsi="Segoe UI" w:cs="Segoe UI"/>
          <w:sz w:val="22"/>
          <w:rPrChange w:id="3592" w:author="Adela" w:date="2025-10-22T21:06:00Z">
            <w:rPr/>
          </w:rPrChange>
        </w:rPr>
        <w:t>ObjectId</w:t>
      </w:r>
      <w:proofErr w:type="spellEnd"/>
      <w:r w:rsidRPr="00E01AD4">
        <w:rPr>
          <w:rFonts w:ascii="Segoe UI" w:hAnsi="Segoe UI" w:cs="Segoe UI"/>
          <w:sz w:val="22"/>
          <w:rPrChange w:id="3593" w:author="Adela" w:date="2025-10-22T21:06:00Z">
            <w:rPr/>
          </w:rPrChange>
        </w:rPr>
        <w:t>) instead of embedding full documents.</w:t>
      </w:r>
    </w:p>
    <w:p w:rsidR="003B3CF0" w:rsidRPr="00E01AD4" w:rsidRDefault="00E01AD4" w:rsidP="003B3CF0">
      <w:pPr>
        <w:rPr>
          <w:del w:id="3594" w:author="Adela" w:date="2025-10-22T21:06:00Z"/>
          <w:rFonts w:ascii="Segoe UI" w:hAnsi="Segoe UI" w:cs="Segoe UI"/>
        </w:rPr>
      </w:pPr>
      <w:del w:id="3595" w:author="Adela" w:date="2025-10-22T21:06:00Z">
        <w:r w:rsidRPr="00E01AD4">
          <w:rPr>
            <w:rFonts w:ascii="Segoe UI" w:hAnsi="Segoe UI" w:cs="Segoe UI"/>
          </w:rPr>
          <w:pict>
            <v:rect id="_x0000_i1133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3596" w:author="Adela" w:date="2025-10-22T21:06:00Z"/>
          <w:rFonts w:ascii="Segoe UI" w:hAnsi="Segoe UI" w:cs="Segoe UI"/>
        </w:rPr>
      </w:pPr>
      <w:ins w:id="3597" w:author="Adela" w:date="2025-10-22T21:06:00Z">
        <w:r w:rsidRPr="00E01AD4">
          <w:rPr>
            <w:rFonts w:ascii="Segoe UI" w:hAnsi="Segoe UI" w:cs="Segoe UI"/>
          </w:rPr>
          <w:pict>
            <v:rect id="_x0000_i1134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4"/>
        <w:rPr>
          <w:rFonts w:ascii="Segoe UI" w:hAnsi="Segoe UI" w:cs="Segoe UI"/>
          <w:color w:val="auto"/>
          <w:rPrChange w:id="3598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color w:val="auto"/>
          <w:rPrChange w:id="3599" w:author="Adela" w:date="2025-10-22T21:06:00Z">
            <w:rPr>
              <w:rStyle w:val="Strong"/>
              <w:b w:val="0"/>
              <w:bCs w:val="0"/>
            </w:rPr>
          </w:rPrChange>
        </w:rPr>
        <w:t>b. caregivers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600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601" w:author="Adela" w:date="2025-10-22T21:06:00Z">
            <w:rPr/>
          </w:rPrChange>
        </w:rPr>
        <w:t>Holds caregiver data and relationships to patients.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602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603" w:author="Adela" w:date="2025-10-22T21:06:00Z">
            <w:rPr>
              <w:rStyle w:val="Strong"/>
            </w:rPr>
          </w:rPrChange>
        </w:rPr>
        <w:t>Schema Example: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604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605" w:author="Adela" w:date="2025-10-22T21:06:00Z">
            <w:rPr>
              <w:rStyle w:val="hljs-punctuation"/>
              <w:rFonts w:eastAsiaTheme="majorEastAsia"/>
            </w:rPr>
          </w:rPrChange>
        </w:rPr>
        <w:t>{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606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607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608" w:author="Adela" w:date="2025-10-22T21:06:00Z">
            <w:rPr>
              <w:rStyle w:val="hljs-attr"/>
            </w:rPr>
          </w:rPrChange>
        </w:rPr>
        <w:t>"_id"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09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610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611" w:author="Adela" w:date="2025-10-22T21:06:00Z">
            <w:rPr>
              <w:rStyle w:val="hljs-string"/>
            </w:rPr>
          </w:rPrChange>
        </w:rPr>
        <w:t>"64ae234abc98d1e7f9c1d113"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12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613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614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615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616" w:author="Adela" w:date="2025-10-22T21:06:00Z">
            <w:rPr>
              <w:rStyle w:val="hljs-attr"/>
            </w:rPr>
          </w:rPrChange>
        </w:rPr>
        <w:t>userId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617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18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619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620" w:author="Adela" w:date="2025-10-22T21:06:00Z">
            <w:rPr>
              <w:rStyle w:val="hljs-string"/>
            </w:rPr>
          </w:rPrChange>
        </w:rPr>
        <w:t>"64ae234abc98d1e7f9c1d112"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21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622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623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624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625" w:author="Adela" w:date="2025-10-22T21:06:00Z">
            <w:rPr>
              <w:rStyle w:val="hljs-attr"/>
            </w:rPr>
          </w:rPrChange>
        </w:rPr>
        <w:t>assignedPatients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626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27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628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29" w:author="Adela" w:date="2025-10-22T21:06:00Z">
            <w:rPr>
              <w:rStyle w:val="hljs-punctuation"/>
              <w:rFonts w:eastAsiaTheme="majorEastAsia"/>
            </w:rPr>
          </w:rPrChange>
        </w:rPr>
        <w:t>[</w:t>
      </w:r>
      <w:r w:rsidRPr="00E01AD4">
        <w:rPr>
          <w:rStyle w:val="hljs-string"/>
          <w:rFonts w:ascii="Segoe UI" w:hAnsi="Segoe UI" w:cs="Segoe UI"/>
          <w:sz w:val="22"/>
          <w:rPrChange w:id="3630" w:author="Adela" w:date="2025-10-22T21:06:00Z">
            <w:rPr>
              <w:rStyle w:val="hljs-string"/>
            </w:rPr>
          </w:rPrChange>
        </w:rPr>
        <w:t>"64ae234abc98d1e7f9c1d115"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31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  <w:r w:rsidRPr="00E01AD4">
        <w:rPr>
          <w:rStyle w:val="HTMLCode"/>
          <w:rFonts w:ascii="Segoe UI" w:hAnsi="Segoe UI" w:cs="Segoe UI"/>
          <w:sz w:val="22"/>
          <w:rPrChange w:id="3632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633" w:author="Adela" w:date="2025-10-22T21:06:00Z">
            <w:rPr>
              <w:rStyle w:val="hljs-string"/>
            </w:rPr>
          </w:rPrChange>
        </w:rPr>
        <w:t>"64ae234abc98d1e7f9c1d116"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34" w:author="Adela" w:date="2025-10-22T21:06:00Z">
            <w:rPr>
              <w:rStyle w:val="hljs-punctuation"/>
              <w:rFonts w:eastAsiaTheme="majorEastAsia"/>
            </w:rPr>
          </w:rPrChange>
        </w:rPr>
        <w:t>],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635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636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637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638" w:author="Adela" w:date="2025-10-22T21:06:00Z">
            <w:rPr>
              <w:rStyle w:val="hljs-attr"/>
            </w:rPr>
          </w:rPrChange>
        </w:rPr>
        <w:t>availabilityStatus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639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40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641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642" w:author="Adela" w:date="2025-10-22T21:06:00Z">
            <w:rPr>
              <w:rStyle w:val="hljs-string"/>
            </w:rPr>
          </w:rPrChange>
        </w:rPr>
        <w:t>"online"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43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644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645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646" w:author="Adela" w:date="2025-10-22T21:06:00Z">
            <w:rPr>
              <w:rStyle w:val="hljs-attr"/>
            </w:rPr>
          </w:rPrChange>
        </w:rPr>
        <w:t>"specialization"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47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648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649" w:author="Adela" w:date="2025-10-22T21:06:00Z">
            <w:rPr>
              <w:rStyle w:val="hljs-string"/>
            </w:rPr>
          </w:rPrChange>
        </w:rPr>
        <w:t>"mental health support"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50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651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652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653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654" w:author="Adela" w:date="2025-10-22T21:06:00Z">
            <w:rPr>
              <w:rStyle w:val="hljs-attr"/>
            </w:rPr>
          </w:rPrChange>
        </w:rPr>
        <w:t>lastActive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655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56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657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658" w:author="Adela" w:date="2025-10-22T21:06:00Z">
            <w:rPr>
              <w:rStyle w:val="hljs-string"/>
            </w:rPr>
          </w:rPrChange>
        </w:rPr>
        <w:t>"2025-10-14T10:23:42Z"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659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660" w:author="Adela" w:date="2025-10-22T21:06:00Z">
            <w:rPr>
              <w:rStyle w:val="hljs-punctuation"/>
              <w:rFonts w:eastAsiaTheme="majorEastAsia"/>
            </w:rPr>
          </w:rPrChange>
        </w:rPr>
        <w:t>}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661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662" w:author="Adela" w:date="2025-10-22T21:06:00Z">
            <w:rPr>
              <w:rStyle w:val="Strong"/>
            </w:rPr>
          </w:rPrChange>
        </w:rPr>
        <w:t>Developer Guidance:</w:t>
      </w:r>
    </w:p>
    <w:p w:rsidR="003B3CF0" w:rsidRPr="00E01AD4" w:rsidRDefault="003B3CF0" w:rsidP="003B3CF0">
      <w:pPr>
        <w:pStyle w:val="NormalWeb"/>
        <w:numPr>
          <w:ilvl w:val="0"/>
          <w:numId w:val="129"/>
        </w:numPr>
        <w:rPr>
          <w:rFonts w:ascii="Segoe UI" w:hAnsi="Segoe UI" w:cs="Segoe UI"/>
          <w:sz w:val="22"/>
          <w:rPrChange w:id="3663" w:author="Adela" w:date="2025-10-22T21:06:00Z">
            <w:rPr/>
          </w:rPrChange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rPrChange w:id="3664" w:author="Adela" w:date="2025-10-22T21:06:00Z">
            <w:rPr>
              <w:rStyle w:val="HTMLCode"/>
            </w:rPr>
          </w:rPrChange>
        </w:rPr>
        <w:t>userId</w:t>
      </w:r>
      <w:proofErr w:type="spellEnd"/>
      <w:r w:rsidRPr="00E01AD4">
        <w:rPr>
          <w:rFonts w:ascii="Segoe UI" w:hAnsi="Segoe UI" w:cs="Segoe UI"/>
          <w:sz w:val="22"/>
          <w:rPrChange w:id="3665" w:author="Adela" w:date="2025-10-22T21:06:00Z">
            <w:rPr/>
          </w:rPrChange>
        </w:rPr>
        <w:t xml:space="preserve"> links to a record in the </w:t>
      </w:r>
      <w:proofErr w:type="gramStart"/>
      <w:r w:rsidRPr="00E01AD4">
        <w:rPr>
          <w:rStyle w:val="HTMLCode"/>
          <w:rFonts w:ascii="Segoe UI" w:hAnsi="Segoe UI" w:cs="Segoe UI"/>
          <w:sz w:val="22"/>
          <w:rPrChange w:id="3666" w:author="Adela" w:date="2025-10-22T21:06:00Z">
            <w:rPr>
              <w:rStyle w:val="HTMLCode"/>
            </w:rPr>
          </w:rPrChange>
        </w:rPr>
        <w:t>users</w:t>
      </w:r>
      <w:proofErr w:type="gramEnd"/>
      <w:r w:rsidRPr="00E01AD4">
        <w:rPr>
          <w:rFonts w:ascii="Segoe UI" w:hAnsi="Segoe UI" w:cs="Segoe UI"/>
          <w:sz w:val="22"/>
          <w:rPrChange w:id="3667" w:author="Adela" w:date="2025-10-22T21:06:00Z">
            <w:rPr/>
          </w:rPrChange>
        </w:rPr>
        <w:t xml:space="preserve"> collection.</w:t>
      </w:r>
    </w:p>
    <w:p w:rsidR="003B3CF0" w:rsidRPr="00E01AD4" w:rsidRDefault="003B3CF0" w:rsidP="003B3CF0">
      <w:pPr>
        <w:pStyle w:val="NormalWeb"/>
        <w:numPr>
          <w:ilvl w:val="0"/>
          <w:numId w:val="129"/>
        </w:numPr>
        <w:rPr>
          <w:rFonts w:ascii="Segoe UI" w:hAnsi="Segoe UI" w:cs="Segoe UI"/>
          <w:sz w:val="22"/>
          <w:rPrChange w:id="3668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669" w:author="Adela" w:date="2025-10-22T21:06:00Z">
            <w:rPr/>
          </w:rPrChange>
        </w:rPr>
        <w:lastRenderedPageBreak/>
        <w:t>Ensure two-way relationships: patients can see their caregivers; caregivers can view assigned patients.</w:t>
      </w:r>
    </w:p>
    <w:p w:rsidR="003B3CF0" w:rsidRPr="00E01AD4" w:rsidRDefault="003B3CF0" w:rsidP="003B3CF0">
      <w:pPr>
        <w:pStyle w:val="NormalWeb"/>
        <w:numPr>
          <w:ilvl w:val="0"/>
          <w:numId w:val="129"/>
        </w:numPr>
        <w:rPr>
          <w:rFonts w:ascii="Segoe UI" w:hAnsi="Segoe UI" w:cs="Segoe UI"/>
          <w:sz w:val="22"/>
          <w:rPrChange w:id="3670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671" w:author="Adela" w:date="2025-10-22T21:06:00Z">
            <w:rPr/>
          </w:rPrChange>
        </w:rPr>
        <w:t>Track activity for analytics and availability indicators.</w:t>
      </w:r>
    </w:p>
    <w:p w:rsidR="003B3CF0" w:rsidRPr="00E01AD4" w:rsidRDefault="00E01AD4" w:rsidP="003B3CF0">
      <w:pPr>
        <w:rPr>
          <w:del w:id="3672" w:author="Adela" w:date="2025-10-22T21:06:00Z"/>
          <w:rFonts w:ascii="Segoe UI" w:hAnsi="Segoe UI" w:cs="Segoe UI"/>
        </w:rPr>
      </w:pPr>
      <w:del w:id="3673" w:author="Adela" w:date="2025-10-22T21:06:00Z">
        <w:r w:rsidRPr="00E01AD4">
          <w:rPr>
            <w:rFonts w:ascii="Segoe UI" w:hAnsi="Segoe UI" w:cs="Segoe UI"/>
          </w:rPr>
          <w:pict>
            <v:rect id="_x0000_i1135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3674" w:author="Adela" w:date="2025-10-22T21:06:00Z"/>
          <w:rFonts w:ascii="Segoe UI" w:hAnsi="Segoe UI" w:cs="Segoe UI"/>
        </w:rPr>
      </w:pPr>
      <w:ins w:id="3675" w:author="Adela" w:date="2025-10-22T21:06:00Z">
        <w:r w:rsidRPr="00E01AD4">
          <w:rPr>
            <w:rFonts w:ascii="Segoe UI" w:hAnsi="Segoe UI" w:cs="Segoe UI"/>
          </w:rPr>
          <w:pict>
            <v:rect id="_x0000_i1136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4"/>
        <w:rPr>
          <w:rFonts w:ascii="Segoe UI" w:hAnsi="Segoe UI" w:cs="Segoe UI"/>
          <w:color w:val="auto"/>
          <w:rPrChange w:id="3676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color w:val="auto"/>
          <w:rPrChange w:id="3677" w:author="Adela" w:date="2025-10-22T21:06:00Z">
            <w:rPr>
              <w:rStyle w:val="Strong"/>
              <w:b w:val="0"/>
              <w:bCs w:val="0"/>
            </w:rPr>
          </w:rPrChange>
        </w:rPr>
        <w:t xml:space="preserve">c. </w:t>
      </w:r>
      <w:proofErr w:type="spellStart"/>
      <w:r w:rsidRPr="00E01AD4">
        <w:rPr>
          <w:rStyle w:val="Strong"/>
          <w:rFonts w:ascii="Segoe UI" w:hAnsi="Segoe UI" w:cs="Segoe UI"/>
          <w:color w:val="auto"/>
          <w:rPrChange w:id="3678" w:author="Adela" w:date="2025-10-22T21:06:00Z">
            <w:rPr>
              <w:rStyle w:val="Strong"/>
              <w:b w:val="0"/>
              <w:bCs w:val="0"/>
            </w:rPr>
          </w:rPrChange>
        </w:rPr>
        <w:t>mood_logs</w:t>
      </w:r>
      <w:proofErr w:type="spellEnd"/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679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680" w:author="Adela" w:date="2025-10-22T21:06:00Z">
            <w:rPr/>
          </w:rPrChange>
        </w:rPr>
        <w:t>Stores daily mood check-ins and emotional states of patients.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681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682" w:author="Adela" w:date="2025-10-22T21:06:00Z">
            <w:rPr>
              <w:rStyle w:val="Strong"/>
            </w:rPr>
          </w:rPrChange>
        </w:rPr>
        <w:t>Schema Example: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683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684" w:author="Adela" w:date="2025-10-22T21:06:00Z">
            <w:rPr>
              <w:rStyle w:val="hljs-punctuation"/>
              <w:rFonts w:eastAsiaTheme="majorEastAsia"/>
            </w:rPr>
          </w:rPrChange>
        </w:rPr>
        <w:t>{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685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686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687" w:author="Adela" w:date="2025-10-22T21:06:00Z">
            <w:rPr>
              <w:rStyle w:val="hljs-attr"/>
            </w:rPr>
          </w:rPrChange>
        </w:rPr>
        <w:t>"_id"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88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689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690" w:author="Adela" w:date="2025-10-22T21:06:00Z">
            <w:rPr>
              <w:rStyle w:val="hljs-string"/>
            </w:rPr>
          </w:rPrChange>
        </w:rPr>
        <w:t>"64ae234abc98d1e7f9c1d210"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91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692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693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694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695" w:author="Adela" w:date="2025-10-22T21:06:00Z">
            <w:rPr>
              <w:rStyle w:val="hljs-attr"/>
            </w:rPr>
          </w:rPrChange>
        </w:rPr>
        <w:t>userId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696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697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698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699" w:author="Adela" w:date="2025-10-22T21:06:00Z">
            <w:rPr>
              <w:rStyle w:val="hljs-string"/>
            </w:rPr>
          </w:rPrChange>
        </w:rPr>
        <w:t>"64ae234abc98d1e7f9c1d112"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00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701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702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703" w:author="Adela" w:date="2025-10-22T21:06:00Z">
            <w:rPr>
              <w:rStyle w:val="hljs-attr"/>
            </w:rPr>
          </w:rPrChange>
        </w:rPr>
        <w:t>"mood"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04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705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706" w:author="Adela" w:date="2025-10-22T21:06:00Z">
            <w:rPr>
              <w:rStyle w:val="hljs-string"/>
            </w:rPr>
          </w:rPrChange>
        </w:rPr>
        <w:t>"anxious"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07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708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709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710" w:author="Adela" w:date="2025-10-22T21:06:00Z">
            <w:rPr>
              <w:rStyle w:val="hljs-attr"/>
            </w:rPr>
          </w:rPrChange>
        </w:rPr>
        <w:t>"intensity"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11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712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number"/>
          <w:rFonts w:ascii="Segoe UI" w:eastAsiaTheme="majorEastAsia" w:hAnsi="Segoe UI" w:cs="Segoe UI"/>
          <w:sz w:val="22"/>
          <w:rPrChange w:id="3713" w:author="Adela" w:date="2025-10-22T21:06:00Z">
            <w:rPr>
              <w:rStyle w:val="hljs-number"/>
              <w:rFonts w:eastAsiaTheme="majorEastAsia"/>
            </w:rPr>
          </w:rPrChange>
        </w:rPr>
        <w:t>6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14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715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716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717" w:author="Adela" w:date="2025-10-22T21:06:00Z">
            <w:rPr>
              <w:rStyle w:val="hljs-attr"/>
            </w:rPr>
          </w:rPrChange>
        </w:rPr>
        <w:t>"notes"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18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719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720" w:author="Adela" w:date="2025-10-22T21:06:00Z">
            <w:rPr>
              <w:rStyle w:val="hljs-string"/>
            </w:rPr>
          </w:rPrChange>
        </w:rPr>
        <w:t>"Felt stressed about upcoming exam."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21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722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723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724" w:author="Adela" w:date="2025-10-22T21:06:00Z">
            <w:rPr>
              <w:rStyle w:val="hljs-attr"/>
            </w:rPr>
          </w:rPrChange>
        </w:rPr>
        <w:t>"tags"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25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726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27" w:author="Adela" w:date="2025-10-22T21:06:00Z">
            <w:rPr>
              <w:rStyle w:val="hljs-punctuation"/>
              <w:rFonts w:eastAsiaTheme="majorEastAsia"/>
            </w:rPr>
          </w:rPrChange>
        </w:rPr>
        <w:t>[</w:t>
      </w:r>
      <w:r w:rsidRPr="00E01AD4">
        <w:rPr>
          <w:rStyle w:val="hljs-string"/>
          <w:rFonts w:ascii="Segoe UI" w:hAnsi="Segoe UI" w:cs="Segoe UI"/>
          <w:sz w:val="22"/>
          <w:rPrChange w:id="3728" w:author="Adela" w:date="2025-10-22T21:06:00Z">
            <w:rPr>
              <w:rStyle w:val="hljs-string"/>
            </w:rPr>
          </w:rPrChange>
        </w:rPr>
        <w:t>"stress"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29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  <w:r w:rsidRPr="00E01AD4">
        <w:rPr>
          <w:rStyle w:val="HTMLCode"/>
          <w:rFonts w:ascii="Segoe UI" w:hAnsi="Segoe UI" w:cs="Segoe UI"/>
          <w:sz w:val="22"/>
          <w:rPrChange w:id="3730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731" w:author="Adela" w:date="2025-10-22T21:06:00Z">
            <w:rPr>
              <w:rStyle w:val="hljs-string"/>
            </w:rPr>
          </w:rPrChange>
        </w:rPr>
        <w:t>"school"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32" w:author="Adela" w:date="2025-10-22T21:06:00Z">
            <w:rPr>
              <w:rStyle w:val="hljs-punctuation"/>
              <w:rFonts w:eastAsiaTheme="majorEastAsia"/>
            </w:rPr>
          </w:rPrChange>
        </w:rPr>
        <w:t>],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733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734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735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736" w:author="Adela" w:date="2025-10-22T21:06:00Z">
            <w:rPr>
              <w:rStyle w:val="hljs-attr"/>
            </w:rPr>
          </w:rPrChange>
        </w:rPr>
        <w:t>createdAt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737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38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739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740" w:author="Adela" w:date="2025-10-22T21:06:00Z">
            <w:rPr>
              <w:rStyle w:val="hljs-string"/>
            </w:rPr>
          </w:rPrChange>
        </w:rPr>
        <w:t>"2025-10-14T08:12:12Z"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741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742" w:author="Adela" w:date="2025-10-22T21:06:00Z">
            <w:rPr>
              <w:rStyle w:val="hljs-punctuation"/>
              <w:rFonts w:eastAsiaTheme="majorEastAsia"/>
            </w:rPr>
          </w:rPrChange>
        </w:rPr>
        <w:t>}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743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744" w:author="Adela" w:date="2025-10-22T21:06:00Z">
            <w:rPr>
              <w:rStyle w:val="Strong"/>
            </w:rPr>
          </w:rPrChange>
        </w:rPr>
        <w:t>Developer Guidance:</w:t>
      </w:r>
    </w:p>
    <w:p w:rsidR="003B3CF0" w:rsidRPr="00E01AD4" w:rsidRDefault="003B3CF0" w:rsidP="003B3CF0">
      <w:pPr>
        <w:pStyle w:val="NormalWeb"/>
        <w:numPr>
          <w:ilvl w:val="0"/>
          <w:numId w:val="130"/>
        </w:numPr>
        <w:rPr>
          <w:rFonts w:ascii="Segoe UI" w:hAnsi="Segoe UI" w:cs="Segoe UI"/>
          <w:sz w:val="22"/>
          <w:rPrChange w:id="3745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746" w:author="Adela" w:date="2025-10-22T21:06:00Z">
            <w:rPr/>
          </w:rPrChange>
        </w:rPr>
        <w:t xml:space="preserve">Moods are represented by </w:t>
      </w:r>
      <w:r w:rsidRPr="00E01AD4">
        <w:rPr>
          <w:rStyle w:val="Strong"/>
          <w:rFonts w:ascii="Segoe UI" w:hAnsi="Segoe UI" w:cs="Segoe UI"/>
          <w:sz w:val="22"/>
          <w:rPrChange w:id="3747" w:author="Adela" w:date="2025-10-22T21:06:00Z">
            <w:rPr>
              <w:rStyle w:val="Strong"/>
            </w:rPr>
          </w:rPrChange>
        </w:rPr>
        <w:t xml:space="preserve">string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3748" w:author="Adela" w:date="2025-10-22T21:06:00Z">
            <w:rPr>
              <w:rStyle w:val="Strong"/>
            </w:rPr>
          </w:rPrChange>
        </w:rPr>
        <w:t>enums</w:t>
      </w:r>
      <w:proofErr w:type="spellEnd"/>
      <w:r w:rsidRPr="00E01AD4">
        <w:rPr>
          <w:rFonts w:ascii="Segoe UI" w:hAnsi="Segoe UI" w:cs="Segoe UI"/>
          <w:sz w:val="22"/>
          <w:rPrChange w:id="3749" w:author="Adela" w:date="2025-10-22T21:06:00Z">
            <w:rPr/>
          </w:rPrChange>
        </w:rPr>
        <w:t xml:space="preserve"> (“happy”, “sad”, “anxious”, “neutral”, etc.).</w:t>
      </w:r>
    </w:p>
    <w:p w:rsidR="003B3CF0" w:rsidRPr="00E01AD4" w:rsidRDefault="003B3CF0" w:rsidP="003B3CF0">
      <w:pPr>
        <w:pStyle w:val="NormalWeb"/>
        <w:numPr>
          <w:ilvl w:val="0"/>
          <w:numId w:val="130"/>
        </w:numPr>
        <w:rPr>
          <w:rFonts w:ascii="Segoe UI" w:hAnsi="Segoe UI" w:cs="Segoe UI"/>
          <w:sz w:val="22"/>
          <w:rPrChange w:id="3750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751" w:author="Adela" w:date="2025-10-22T21:06:00Z">
            <w:rPr/>
          </w:rPrChange>
        </w:rPr>
        <w:t>Use this data to render charts and trend analytics.</w:t>
      </w:r>
    </w:p>
    <w:p w:rsidR="003B3CF0" w:rsidRPr="00E01AD4" w:rsidRDefault="003B3CF0" w:rsidP="003B3CF0">
      <w:pPr>
        <w:pStyle w:val="NormalWeb"/>
        <w:numPr>
          <w:ilvl w:val="0"/>
          <w:numId w:val="130"/>
        </w:numPr>
        <w:rPr>
          <w:rFonts w:ascii="Segoe UI" w:hAnsi="Segoe UI" w:cs="Segoe UI"/>
          <w:sz w:val="22"/>
          <w:rPrChange w:id="3752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753" w:author="Adela" w:date="2025-10-22T21:06:00Z">
            <w:rPr/>
          </w:rPrChange>
        </w:rPr>
        <w:t>Keep each entry immutable; corrections should create a new record to preserve logs.</w:t>
      </w:r>
    </w:p>
    <w:p w:rsidR="003B3CF0" w:rsidRPr="00E01AD4" w:rsidRDefault="00E01AD4" w:rsidP="003B3CF0">
      <w:pPr>
        <w:rPr>
          <w:del w:id="3754" w:author="Adela" w:date="2025-10-22T21:06:00Z"/>
          <w:rFonts w:ascii="Segoe UI" w:hAnsi="Segoe UI" w:cs="Segoe UI"/>
        </w:rPr>
      </w:pPr>
      <w:del w:id="3755" w:author="Adela" w:date="2025-10-22T21:06:00Z">
        <w:r w:rsidRPr="00E01AD4">
          <w:rPr>
            <w:rFonts w:ascii="Segoe UI" w:hAnsi="Segoe UI" w:cs="Segoe UI"/>
          </w:rPr>
          <w:pict>
            <v:rect id="_x0000_i1137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3756" w:author="Adela" w:date="2025-10-22T21:06:00Z"/>
          <w:rFonts w:ascii="Segoe UI" w:hAnsi="Segoe UI" w:cs="Segoe UI"/>
        </w:rPr>
      </w:pPr>
      <w:ins w:id="3757" w:author="Adela" w:date="2025-10-22T21:06:00Z">
        <w:r w:rsidRPr="00E01AD4">
          <w:rPr>
            <w:rFonts w:ascii="Segoe UI" w:hAnsi="Segoe UI" w:cs="Segoe UI"/>
          </w:rPr>
          <w:pict>
            <v:rect id="_x0000_i1138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4"/>
        <w:rPr>
          <w:rFonts w:ascii="Segoe UI" w:hAnsi="Segoe UI" w:cs="Segoe UI"/>
          <w:color w:val="auto"/>
          <w:rPrChange w:id="3758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color w:val="auto"/>
          <w:rPrChange w:id="3759" w:author="Adela" w:date="2025-10-22T21:06:00Z">
            <w:rPr>
              <w:rStyle w:val="Strong"/>
              <w:b w:val="0"/>
              <w:bCs w:val="0"/>
            </w:rPr>
          </w:rPrChange>
        </w:rPr>
        <w:t xml:space="preserve">d. </w:t>
      </w:r>
      <w:proofErr w:type="spellStart"/>
      <w:r w:rsidRPr="00E01AD4">
        <w:rPr>
          <w:rStyle w:val="Strong"/>
          <w:rFonts w:ascii="Segoe UI" w:hAnsi="Segoe UI" w:cs="Segoe UI"/>
          <w:color w:val="auto"/>
          <w:rPrChange w:id="3760" w:author="Adela" w:date="2025-10-22T21:06:00Z">
            <w:rPr>
              <w:rStyle w:val="Strong"/>
              <w:b w:val="0"/>
              <w:bCs w:val="0"/>
            </w:rPr>
          </w:rPrChange>
        </w:rPr>
        <w:t>chat_messages</w:t>
      </w:r>
      <w:proofErr w:type="spellEnd"/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761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762" w:author="Adela" w:date="2025-10-22T21:06:00Z">
            <w:rPr/>
          </w:rPrChange>
        </w:rPr>
        <w:t>Handles all one-to-one and caregiver-patient chat exchanges.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763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764" w:author="Adela" w:date="2025-10-22T21:06:00Z">
            <w:rPr>
              <w:rStyle w:val="Strong"/>
            </w:rPr>
          </w:rPrChange>
        </w:rPr>
        <w:t>Schema Example: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765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766" w:author="Adela" w:date="2025-10-22T21:06:00Z">
            <w:rPr>
              <w:rStyle w:val="hljs-punctuation"/>
              <w:rFonts w:eastAsiaTheme="majorEastAsia"/>
            </w:rPr>
          </w:rPrChange>
        </w:rPr>
        <w:t>{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767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768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769" w:author="Adela" w:date="2025-10-22T21:06:00Z">
            <w:rPr>
              <w:rStyle w:val="hljs-attr"/>
            </w:rPr>
          </w:rPrChange>
        </w:rPr>
        <w:t>"_id"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70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771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772" w:author="Adela" w:date="2025-10-22T21:06:00Z">
            <w:rPr>
              <w:rStyle w:val="hljs-string"/>
            </w:rPr>
          </w:rPrChange>
        </w:rPr>
        <w:t>"64ae234abc98d1e7f9c1d300"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73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774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775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776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777" w:author="Adela" w:date="2025-10-22T21:06:00Z">
            <w:rPr>
              <w:rStyle w:val="hljs-attr"/>
            </w:rPr>
          </w:rPrChange>
        </w:rPr>
        <w:t>senderId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778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79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780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781" w:author="Adela" w:date="2025-10-22T21:06:00Z">
            <w:rPr>
              <w:rStyle w:val="hljs-string"/>
            </w:rPr>
          </w:rPrChange>
        </w:rPr>
        <w:t>"64ae234abc98d1e7f9c1d112"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82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783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784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785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786" w:author="Adela" w:date="2025-10-22T21:06:00Z">
            <w:rPr>
              <w:rStyle w:val="hljs-attr"/>
            </w:rPr>
          </w:rPrChange>
        </w:rPr>
        <w:t>receiverId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787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88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789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790" w:author="Adela" w:date="2025-10-22T21:06:00Z">
            <w:rPr>
              <w:rStyle w:val="hljs-string"/>
            </w:rPr>
          </w:rPrChange>
        </w:rPr>
        <w:t>"64ae234abc98d1e7f9c1d113"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91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792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793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794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795" w:author="Adela" w:date="2025-10-22T21:06:00Z">
            <w:rPr>
              <w:rStyle w:val="hljs-attr"/>
            </w:rPr>
          </w:rPrChange>
        </w:rPr>
        <w:t>messageText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796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797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798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799" w:author="Adela" w:date="2025-10-22T21:06:00Z">
            <w:rPr>
              <w:rStyle w:val="hljs-string"/>
            </w:rPr>
          </w:rPrChange>
        </w:rPr>
        <w:t>"Hey, how are you feeling today?"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00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01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802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803" w:author="Adela" w:date="2025-10-22T21:06:00Z">
            <w:rPr>
              <w:rStyle w:val="hljs-attr"/>
            </w:rPr>
          </w:rPrChange>
        </w:rPr>
        <w:t>"attachments"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04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805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06" w:author="Adela" w:date="2025-10-22T21:06:00Z">
            <w:rPr>
              <w:rStyle w:val="hljs-punctuation"/>
              <w:rFonts w:eastAsiaTheme="majorEastAsia"/>
            </w:rPr>
          </w:rPrChange>
        </w:rPr>
        <w:t>[],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07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808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809" w:author="Adela" w:date="2025-10-22T21:06:00Z">
            <w:rPr>
              <w:rStyle w:val="hljs-attr"/>
            </w:rPr>
          </w:rPrChange>
        </w:rPr>
        <w:t>"timestamp"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10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811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812" w:author="Adela" w:date="2025-10-22T21:06:00Z">
            <w:rPr>
              <w:rStyle w:val="hljs-string"/>
            </w:rPr>
          </w:rPrChange>
        </w:rPr>
        <w:t>"2025-10-14T10:45:00Z"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13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14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815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816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817" w:author="Adela" w:date="2025-10-22T21:06:00Z">
            <w:rPr>
              <w:rStyle w:val="hljs-attr"/>
            </w:rPr>
          </w:rPrChange>
        </w:rPr>
        <w:t>isRead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818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19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820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keyword"/>
          <w:rFonts w:ascii="Segoe UI" w:eastAsiaTheme="majorEastAsia" w:hAnsi="Segoe UI" w:cs="Segoe UI"/>
          <w:sz w:val="22"/>
          <w:rPrChange w:id="3821" w:author="Adela" w:date="2025-10-22T21:06:00Z">
            <w:rPr>
              <w:rStyle w:val="hljs-keyword"/>
              <w:rFonts w:eastAsiaTheme="majorEastAsia"/>
            </w:rPr>
          </w:rPrChange>
        </w:rPr>
        <w:t>false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22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23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824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825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826" w:author="Adela" w:date="2025-10-22T21:06:00Z">
            <w:rPr>
              <w:rStyle w:val="hljs-attr"/>
            </w:rPr>
          </w:rPrChange>
        </w:rPr>
        <w:t>deletedForBoth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827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28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829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keyword"/>
          <w:rFonts w:ascii="Segoe UI" w:eastAsiaTheme="majorEastAsia" w:hAnsi="Segoe UI" w:cs="Segoe UI"/>
          <w:sz w:val="22"/>
          <w:rPrChange w:id="3830" w:author="Adela" w:date="2025-10-22T21:06:00Z">
            <w:rPr>
              <w:rStyle w:val="hljs-keyword"/>
              <w:rFonts w:eastAsiaTheme="majorEastAsia"/>
            </w:rPr>
          </w:rPrChange>
        </w:rPr>
        <w:t>false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31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832" w:author="Adela" w:date="2025-10-22T21:06:00Z">
            <w:rPr>
              <w:rStyle w:val="hljs-punctuation"/>
              <w:rFonts w:eastAsiaTheme="majorEastAsia"/>
            </w:rPr>
          </w:rPrChange>
        </w:rPr>
        <w:lastRenderedPageBreak/>
        <w:t>}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833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834" w:author="Adela" w:date="2025-10-22T21:06:00Z">
            <w:rPr>
              <w:rStyle w:val="Strong"/>
            </w:rPr>
          </w:rPrChange>
        </w:rPr>
        <w:t>Developer Guidance:</w:t>
      </w:r>
    </w:p>
    <w:p w:rsidR="003B3CF0" w:rsidRPr="00E01AD4" w:rsidRDefault="003B3CF0" w:rsidP="003B3CF0">
      <w:pPr>
        <w:pStyle w:val="NormalWeb"/>
        <w:numPr>
          <w:ilvl w:val="0"/>
          <w:numId w:val="131"/>
        </w:numPr>
        <w:rPr>
          <w:rFonts w:ascii="Segoe UI" w:hAnsi="Segoe UI" w:cs="Segoe UI"/>
          <w:sz w:val="22"/>
          <w:rPrChange w:id="3835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836" w:author="Adela" w:date="2025-10-22T21:06:00Z">
            <w:rPr/>
          </w:rPrChange>
        </w:rPr>
        <w:t>Messages are soft-deleted for privacy—no permanent deletion until retention period expires (e.g., 90 days).</w:t>
      </w:r>
    </w:p>
    <w:p w:rsidR="003B3CF0" w:rsidRPr="00E01AD4" w:rsidRDefault="003B3CF0" w:rsidP="003B3CF0">
      <w:pPr>
        <w:pStyle w:val="NormalWeb"/>
        <w:numPr>
          <w:ilvl w:val="0"/>
          <w:numId w:val="131"/>
        </w:numPr>
        <w:rPr>
          <w:rFonts w:ascii="Segoe UI" w:hAnsi="Segoe UI" w:cs="Segoe UI"/>
          <w:sz w:val="22"/>
          <w:rPrChange w:id="3837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838" w:author="Adela" w:date="2025-10-22T21:06:00Z">
            <w:rPr/>
          </w:rPrChange>
        </w:rPr>
        <w:t xml:space="preserve">Push notifications are triggered through Firebase when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3839" w:author="Adela" w:date="2025-10-22T21:06:00Z">
            <w:rPr>
              <w:rStyle w:val="HTMLCode"/>
            </w:rPr>
          </w:rPrChange>
        </w:rPr>
        <w:t>newMessage</w:t>
      </w:r>
      <w:proofErr w:type="spellEnd"/>
      <w:r w:rsidRPr="00E01AD4">
        <w:rPr>
          <w:rFonts w:ascii="Segoe UI" w:hAnsi="Segoe UI" w:cs="Segoe UI"/>
          <w:sz w:val="22"/>
          <w:rPrChange w:id="3840" w:author="Adela" w:date="2025-10-22T21:06:00Z">
            <w:rPr/>
          </w:rPrChange>
        </w:rPr>
        <w:t xml:space="preserve"> events occur.</w:t>
      </w:r>
    </w:p>
    <w:p w:rsidR="003B3CF0" w:rsidRPr="00E01AD4" w:rsidRDefault="003B3CF0" w:rsidP="003B3CF0">
      <w:pPr>
        <w:pStyle w:val="NormalWeb"/>
        <w:numPr>
          <w:ilvl w:val="0"/>
          <w:numId w:val="131"/>
        </w:numPr>
        <w:rPr>
          <w:rFonts w:ascii="Segoe UI" w:hAnsi="Segoe UI" w:cs="Segoe UI"/>
          <w:sz w:val="22"/>
          <w:rPrChange w:id="3841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842" w:author="Adela" w:date="2025-10-22T21:06:00Z">
            <w:rPr/>
          </w:rPrChange>
        </w:rPr>
        <w:t>Limit message attachments (MVP: text + emoji only).</w:t>
      </w:r>
    </w:p>
    <w:p w:rsidR="003B3CF0" w:rsidRPr="00E01AD4" w:rsidRDefault="00E01AD4" w:rsidP="003B3CF0">
      <w:pPr>
        <w:rPr>
          <w:del w:id="3843" w:author="Adela" w:date="2025-10-22T21:06:00Z"/>
          <w:rFonts w:ascii="Segoe UI" w:hAnsi="Segoe UI" w:cs="Segoe UI"/>
        </w:rPr>
      </w:pPr>
      <w:del w:id="3844" w:author="Adela" w:date="2025-10-22T21:06:00Z">
        <w:r w:rsidRPr="00E01AD4">
          <w:rPr>
            <w:rFonts w:ascii="Segoe UI" w:hAnsi="Segoe UI" w:cs="Segoe UI"/>
          </w:rPr>
          <w:pict>
            <v:rect id="_x0000_i1139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3845" w:author="Adela" w:date="2025-10-22T21:06:00Z"/>
          <w:rFonts w:ascii="Segoe UI" w:hAnsi="Segoe UI" w:cs="Segoe UI"/>
        </w:rPr>
      </w:pPr>
      <w:ins w:id="3846" w:author="Adela" w:date="2025-10-22T21:06:00Z">
        <w:r w:rsidRPr="00E01AD4">
          <w:rPr>
            <w:rFonts w:ascii="Segoe UI" w:hAnsi="Segoe UI" w:cs="Segoe UI"/>
          </w:rPr>
          <w:pict>
            <v:rect id="_x0000_i1140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4"/>
        <w:rPr>
          <w:rFonts w:ascii="Segoe UI" w:hAnsi="Segoe UI" w:cs="Segoe UI"/>
          <w:color w:val="auto"/>
          <w:rPrChange w:id="3847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color w:val="auto"/>
          <w:rPrChange w:id="3848" w:author="Adela" w:date="2025-10-22T21:06:00Z">
            <w:rPr>
              <w:rStyle w:val="Strong"/>
              <w:b w:val="0"/>
              <w:bCs w:val="0"/>
            </w:rPr>
          </w:rPrChange>
        </w:rPr>
        <w:t>e. notifications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849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850" w:author="Adela" w:date="2025-10-22T21:06:00Z">
            <w:rPr/>
          </w:rPrChange>
        </w:rPr>
        <w:t>Handles all system and in-app alerts for users.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851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852" w:author="Adela" w:date="2025-10-22T21:06:00Z">
            <w:rPr>
              <w:rStyle w:val="Strong"/>
            </w:rPr>
          </w:rPrChange>
        </w:rPr>
        <w:t>Schema Example: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53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854" w:author="Adela" w:date="2025-10-22T21:06:00Z">
            <w:rPr>
              <w:rStyle w:val="hljs-punctuation"/>
              <w:rFonts w:eastAsiaTheme="majorEastAsia"/>
            </w:rPr>
          </w:rPrChange>
        </w:rPr>
        <w:t>{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55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856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857" w:author="Adela" w:date="2025-10-22T21:06:00Z">
            <w:rPr>
              <w:rStyle w:val="hljs-attr"/>
            </w:rPr>
          </w:rPrChange>
        </w:rPr>
        <w:t>"_id"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58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859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860" w:author="Adela" w:date="2025-10-22T21:06:00Z">
            <w:rPr>
              <w:rStyle w:val="hljs-string"/>
            </w:rPr>
          </w:rPrChange>
        </w:rPr>
        <w:t>"64ae234abc98d1e7f9c1d400"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61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62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863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864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865" w:author="Adela" w:date="2025-10-22T21:06:00Z">
            <w:rPr>
              <w:rStyle w:val="hljs-attr"/>
            </w:rPr>
          </w:rPrChange>
        </w:rPr>
        <w:t>userId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866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67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868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869" w:author="Adela" w:date="2025-10-22T21:06:00Z">
            <w:rPr>
              <w:rStyle w:val="hljs-string"/>
            </w:rPr>
          </w:rPrChange>
        </w:rPr>
        <w:t>"64ae234abc98d1e7f9c1d112"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70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71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872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873" w:author="Adela" w:date="2025-10-22T21:06:00Z">
            <w:rPr>
              <w:rStyle w:val="hljs-attr"/>
            </w:rPr>
          </w:rPrChange>
        </w:rPr>
        <w:t>"type"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74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875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876" w:author="Adela" w:date="2025-10-22T21:06:00Z">
            <w:rPr>
              <w:rStyle w:val="hljs-string"/>
            </w:rPr>
          </w:rPrChange>
        </w:rPr>
        <w:t>"reminder"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77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78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879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880" w:author="Adela" w:date="2025-10-22T21:06:00Z">
            <w:rPr>
              <w:rStyle w:val="hljs-attr"/>
            </w:rPr>
          </w:rPrChange>
        </w:rPr>
        <w:t>"title"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81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882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883" w:author="Adela" w:date="2025-10-22T21:06:00Z">
            <w:rPr>
              <w:rStyle w:val="hljs-string"/>
            </w:rPr>
          </w:rPrChange>
        </w:rPr>
        <w:t>"Daily Mood Check-in"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84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85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886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887" w:author="Adela" w:date="2025-10-22T21:06:00Z">
            <w:rPr>
              <w:rStyle w:val="hljs-attr"/>
            </w:rPr>
          </w:rPrChange>
        </w:rPr>
        <w:t>"body"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88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889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890" w:author="Adela" w:date="2025-10-22T21:06:00Z">
            <w:rPr>
              <w:rStyle w:val="hljs-string"/>
            </w:rPr>
          </w:rPrChange>
        </w:rPr>
        <w:t>"How are you feeling today?"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91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892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893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894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895" w:author="Adela" w:date="2025-10-22T21:06:00Z">
            <w:rPr>
              <w:rStyle w:val="hljs-attr"/>
            </w:rPr>
          </w:rPrChange>
        </w:rPr>
        <w:t>isRead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896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897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898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keyword"/>
          <w:rFonts w:ascii="Segoe UI" w:eastAsiaTheme="majorEastAsia" w:hAnsi="Segoe UI" w:cs="Segoe UI"/>
          <w:sz w:val="22"/>
          <w:rPrChange w:id="3899" w:author="Adela" w:date="2025-10-22T21:06:00Z">
            <w:rPr>
              <w:rStyle w:val="hljs-keyword"/>
              <w:rFonts w:eastAsiaTheme="majorEastAsia"/>
            </w:rPr>
          </w:rPrChange>
        </w:rPr>
        <w:t>false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00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901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902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903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904" w:author="Adela" w:date="2025-10-22T21:06:00Z">
            <w:rPr>
              <w:rStyle w:val="hljs-attr"/>
            </w:rPr>
          </w:rPrChange>
        </w:rPr>
        <w:t>createdAt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905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06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907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908" w:author="Adela" w:date="2025-10-22T21:06:00Z">
            <w:rPr>
              <w:rStyle w:val="hljs-string"/>
            </w:rPr>
          </w:rPrChange>
        </w:rPr>
        <w:t>"2025-10-14T08:00:00Z"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909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910" w:author="Adela" w:date="2025-10-22T21:06:00Z">
            <w:rPr>
              <w:rStyle w:val="hljs-punctuation"/>
              <w:rFonts w:eastAsiaTheme="majorEastAsia"/>
            </w:rPr>
          </w:rPrChange>
        </w:rPr>
        <w:t>}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911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912" w:author="Adela" w:date="2025-10-22T21:06:00Z">
            <w:rPr>
              <w:rStyle w:val="Strong"/>
            </w:rPr>
          </w:rPrChange>
        </w:rPr>
        <w:t>Developer Guidance:</w:t>
      </w:r>
    </w:p>
    <w:p w:rsidR="003B3CF0" w:rsidRPr="00E01AD4" w:rsidRDefault="003B3CF0" w:rsidP="003B3CF0">
      <w:pPr>
        <w:pStyle w:val="NormalWeb"/>
        <w:numPr>
          <w:ilvl w:val="0"/>
          <w:numId w:val="132"/>
        </w:numPr>
        <w:rPr>
          <w:rFonts w:ascii="Segoe UI" w:hAnsi="Segoe UI" w:cs="Segoe UI"/>
          <w:sz w:val="22"/>
          <w:rPrChange w:id="3913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914" w:author="Adela" w:date="2025-10-22T21:06:00Z">
            <w:rPr/>
          </w:rPrChange>
        </w:rPr>
        <w:t>Notifications can originate from system tasks or caregiver messages.</w:t>
      </w:r>
    </w:p>
    <w:p w:rsidR="003B3CF0" w:rsidRPr="00E01AD4" w:rsidRDefault="003B3CF0" w:rsidP="003B3CF0">
      <w:pPr>
        <w:pStyle w:val="NormalWeb"/>
        <w:numPr>
          <w:ilvl w:val="0"/>
          <w:numId w:val="132"/>
        </w:numPr>
        <w:rPr>
          <w:rFonts w:ascii="Segoe UI" w:hAnsi="Segoe UI" w:cs="Segoe UI"/>
          <w:sz w:val="22"/>
          <w:rPrChange w:id="3915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916" w:author="Adela" w:date="2025-10-22T21:06:00Z">
            <w:rPr/>
          </w:rPrChange>
        </w:rPr>
        <w:t>Integrate Firebase Cloud Messaging (FCM) for cross-platform delivery.</w:t>
      </w:r>
    </w:p>
    <w:p w:rsidR="003B3CF0" w:rsidRPr="00E01AD4" w:rsidRDefault="003B3CF0" w:rsidP="003B3CF0">
      <w:pPr>
        <w:pStyle w:val="NormalWeb"/>
        <w:numPr>
          <w:ilvl w:val="0"/>
          <w:numId w:val="132"/>
        </w:numPr>
        <w:rPr>
          <w:rFonts w:ascii="Segoe UI" w:hAnsi="Segoe UI" w:cs="Segoe UI"/>
          <w:sz w:val="22"/>
          <w:rPrChange w:id="3917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918" w:author="Adela" w:date="2025-10-22T21:06:00Z">
            <w:rPr/>
          </w:rPrChange>
        </w:rPr>
        <w:t xml:space="preserve">Always respect </w:t>
      </w:r>
      <w:r w:rsidRPr="00E01AD4">
        <w:rPr>
          <w:rStyle w:val="Strong"/>
          <w:rFonts w:ascii="Segoe UI" w:hAnsi="Segoe UI" w:cs="Segoe UI"/>
          <w:sz w:val="22"/>
          <w:rPrChange w:id="3919" w:author="Adela" w:date="2025-10-22T21:06:00Z">
            <w:rPr>
              <w:rStyle w:val="Strong"/>
            </w:rPr>
          </w:rPrChange>
        </w:rPr>
        <w:t>privacy mode</w:t>
      </w:r>
      <w:r w:rsidRPr="00E01AD4">
        <w:rPr>
          <w:rFonts w:ascii="Segoe UI" w:hAnsi="Segoe UI" w:cs="Segoe UI"/>
          <w:sz w:val="22"/>
          <w:rPrChange w:id="3920" w:author="Adela" w:date="2025-10-22T21:06:00Z">
            <w:rPr/>
          </w:rPrChange>
        </w:rPr>
        <w:t xml:space="preserve"> (no sensitive message content shown in previews).</w:t>
      </w:r>
    </w:p>
    <w:p w:rsidR="003B3CF0" w:rsidRPr="00E01AD4" w:rsidRDefault="00E01AD4" w:rsidP="003B3CF0">
      <w:pPr>
        <w:rPr>
          <w:del w:id="3921" w:author="Adela" w:date="2025-10-22T21:06:00Z"/>
          <w:rFonts w:ascii="Segoe UI" w:hAnsi="Segoe UI" w:cs="Segoe UI"/>
        </w:rPr>
      </w:pPr>
      <w:del w:id="3922" w:author="Adela" w:date="2025-10-22T21:06:00Z">
        <w:r w:rsidRPr="00E01AD4">
          <w:rPr>
            <w:rFonts w:ascii="Segoe UI" w:hAnsi="Segoe UI" w:cs="Segoe UI"/>
          </w:rPr>
          <w:pict>
            <v:rect id="_x0000_i1141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3923" w:author="Adela" w:date="2025-10-22T21:06:00Z"/>
          <w:rFonts w:ascii="Segoe UI" w:hAnsi="Segoe UI" w:cs="Segoe UI"/>
        </w:rPr>
      </w:pPr>
      <w:ins w:id="3924" w:author="Adela" w:date="2025-10-22T21:06:00Z">
        <w:r w:rsidRPr="00E01AD4">
          <w:rPr>
            <w:rFonts w:ascii="Segoe UI" w:hAnsi="Segoe UI" w:cs="Segoe UI"/>
          </w:rPr>
          <w:pict>
            <v:rect id="_x0000_i1142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4"/>
        <w:rPr>
          <w:rFonts w:ascii="Segoe UI" w:hAnsi="Segoe UI" w:cs="Segoe UI"/>
          <w:color w:val="auto"/>
          <w:rPrChange w:id="3925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color w:val="auto"/>
          <w:rPrChange w:id="3926" w:author="Adela" w:date="2025-10-22T21:06:00Z">
            <w:rPr>
              <w:rStyle w:val="Strong"/>
              <w:b w:val="0"/>
              <w:bCs w:val="0"/>
            </w:rPr>
          </w:rPrChange>
        </w:rPr>
        <w:t>f. reports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927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928" w:author="Adela" w:date="2025-10-22T21:06:00Z">
            <w:rPr/>
          </w:rPrChange>
        </w:rPr>
        <w:t>Stores exported or generated reports (mood summaries, caregiver feedback, etc.)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929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930" w:author="Adela" w:date="2025-10-22T21:06:00Z">
            <w:rPr>
              <w:rStyle w:val="Strong"/>
            </w:rPr>
          </w:rPrChange>
        </w:rPr>
        <w:t>Schema Example: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931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932" w:author="Adela" w:date="2025-10-22T21:06:00Z">
            <w:rPr>
              <w:rStyle w:val="hljs-punctuation"/>
              <w:rFonts w:eastAsiaTheme="majorEastAsia"/>
            </w:rPr>
          </w:rPrChange>
        </w:rPr>
        <w:t>{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933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934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935" w:author="Adela" w:date="2025-10-22T21:06:00Z">
            <w:rPr>
              <w:rStyle w:val="hljs-attr"/>
            </w:rPr>
          </w:rPrChange>
        </w:rPr>
        <w:t>"_id"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36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937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938" w:author="Adela" w:date="2025-10-22T21:06:00Z">
            <w:rPr>
              <w:rStyle w:val="hljs-string"/>
            </w:rPr>
          </w:rPrChange>
        </w:rPr>
        <w:t>"64ae234abc98d1e7f9c1d500"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39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940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941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942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943" w:author="Adela" w:date="2025-10-22T21:06:00Z">
            <w:rPr>
              <w:rStyle w:val="hljs-attr"/>
            </w:rPr>
          </w:rPrChange>
        </w:rPr>
        <w:t>userId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944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45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946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947" w:author="Adela" w:date="2025-10-22T21:06:00Z">
            <w:rPr>
              <w:rStyle w:val="hljs-string"/>
            </w:rPr>
          </w:rPrChange>
        </w:rPr>
        <w:t>"64ae234abc98d1e7f9c1d112"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48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949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950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951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952" w:author="Adela" w:date="2025-10-22T21:06:00Z">
            <w:rPr>
              <w:rStyle w:val="hljs-attr"/>
            </w:rPr>
          </w:rPrChange>
        </w:rPr>
        <w:t>reportType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953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54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955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956" w:author="Adela" w:date="2025-10-22T21:06:00Z">
            <w:rPr>
              <w:rStyle w:val="hljs-string"/>
            </w:rPr>
          </w:rPrChange>
        </w:rPr>
        <w:t>"</w:t>
      </w:r>
      <w:proofErr w:type="spellStart"/>
      <w:r w:rsidRPr="00E01AD4">
        <w:rPr>
          <w:rStyle w:val="hljs-string"/>
          <w:rFonts w:ascii="Segoe UI" w:hAnsi="Segoe UI" w:cs="Segoe UI"/>
          <w:sz w:val="22"/>
          <w:rPrChange w:id="3957" w:author="Adela" w:date="2025-10-22T21:06:00Z">
            <w:rPr>
              <w:rStyle w:val="hljs-string"/>
            </w:rPr>
          </w:rPrChange>
        </w:rPr>
        <w:t>monthly_mood_summary</w:t>
      </w:r>
      <w:proofErr w:type="spellEnd"/>
      <w:r w:rsidRPr="00E01AD4">
        <w:rPr>
          <w:rStyle w:val="hljs-string"/>
          <w:rFonts w:ascii="Segoe UI" w:hAnsi="Segoe UI" w:cs="Segoe UI"/>
          <w:sz w:val="22"/>
          <w:rPrChange w:id="3958" w:author="Adela" w:date="2025-10-22T21:06:00Z">
            <w:rPr>
              <w:rStyle w:val="hljs-string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59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960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961" w:author="Adela" w:date="2025-10-22T21:06:00Z">
            <w:rPr>
              <w:rStyle w:val="HTMLCode"/>
            </w:rPr>
          </w:rPrChange>
        </w:rPr>
        <w:lastRenderedPageBreak/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962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963" w:author="Adela" w:date="2025-10-22T21:06:00Z">
            <w:rPr>
              <w:rStyle w:val="hljs-attr"/>
            </w:rPr>
          </w:rPrChange>
        </w:rPr>
        <w:t>fileUrl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964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65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966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967" w:author="Adela" w:date="2025-10-22T21:06:00Z">
            <w:rPr>
              <w:rStyle w:val="hljs-string"/>
            </w:rPr>
          </w:rPrChange>
        </w:rPr>
        <w:t>"https://cloudinary.com/reports/summary_Sept2025.pdf"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68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969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970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971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972" w:author="Adela" w:date="2025-10-22T21:06:00Z">
            <w:rPr>
              <w:rStyle w:val="hljs-attr"/>
            </w:rPr>
          </w:rPrChange>
        </w:rPr>
        <w:t>generatedBy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973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74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975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976" w:author="Adela" w:date="2025-10-22T21:06:00Z">
            <w:rPr>
              <w:rStyle w:val="hljs-string"/>
            </w:rPr>
          </w:rPrChange>
        </w:rPr>
        <w:t>"system"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77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978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3979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3980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3981" w:author="Adela" w:date="2025-10-22T21:06:00Z">
            <w:rPr>
              <w:rStyle w:val="hljs-attr"/>
            </w:rPr>
          </w:rPrChange>
        </w:rPr>
        <w:t>createdAt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3982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3983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3984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3985" w:author="Adela" w:date="2025-10-22T21:06:00Z">
            <w:rPr>
              <w:rStyle w:val="hljs-string"/>
            </w:rPr>
          </w:rPrChange>
        </w:rPr>
        <w:t>"2025-09-30T23:59:59Z"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3986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3987" w:author="Adela" w:date="2025-10-22T21:06:00Z">
            <w:rPr>
              <w:rStyle w:val="hljs-punctuation"/>
              <w:rFonts w:eastAsiaTheme="majorEastAsia"/>
            </w:rPr>
          </w:rPrChange>
        </w:rPr>
        <w:t>}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3988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3989" w:author="Adela" w:date="2025-10-22T21:06:00Z">
            <w:rPr>
              <w:rStyle w:val="Strong"/>
            </w:rPr>
          </w:rPrChange>
        </w:rPr>
        <w:t>Developer Guidance:</w:t>
      </w:r>
    </w:p>
    <w:p w:rsidR="003B3CF0" w:rsidRPr="00E01AD4" w:rsidRDefault="003B3CF0" w:rsidP="003B3CF0">
      <w:pPr>
        <w:pStyle w:val="NormalWeb"/>
        <w:numPr>
          <w:ilvl w:val="0"/>
          <w:numId w:val="133"/>
        </w:numPr>
        <w:rPr>
          <w:rFonts w:ascii="Segoe UI" w:hAnsi="Segoe UI" w:cs="Segoe UI"/>
          <w:sz w:val="22"/>
          <w:rPrChange w:id="3990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991" w:author="Adela" w:date="2025-10-22T21:06:00Z">
            <w:rPr/>
          </w:rPrChange>
        </w:rPr>
        <w:t>Generated via background jobs or user request.</w:t>
      </w:r>
    </w:p>
    <w:p w:rsidR="003B3CF0" w:rsidRPr="00E01AD4" w:rsidRDefault="003B3CF0" w:rsidP="003B3CF0">
      <w:pPr>
        <w:pStyle w:val="NormalWeb"/>
        <w:numPr>
          <w:ilvl w:val="0"/>
          <w:numId w:val="133"/>
        </w:numPr>
        <w:rPr>
          <w:rFonts w:ascii="Segoe UI" w:hAnsi="Segoe UI" w:cs="Segoe UI"/>
          <w:sz w:val="22"/>
          <w:rPrChange w:id="3992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993" w:author="Adela" w:date="2025-10-22T21:06:00Z">
            <w:rPr/>
          </w:rPrChange>
        </w:rPr>
        <w:t xml:space="preserve">Export formats supported: </w:t>
      </w:r>
      <w:r w:rsidRPr="00E01AD4">
        <w:rPr>
          <w:rStyle w:val="Strong"/>
          <w:rFonts w:ascii="Segoe UI" w:hAnsi="Segoe UI" w:cs="Segoe UI"/>
          <w:sz w:val="22"/>
          <w:rPrChange w:id="3994" w:author="Adela" w:date="2025-10-22T21:06:00Z">
            <w:rPr>
              <w:rStyle w:val="Strong"/>
            </w:rPr>
          </w:rPrChange>
        </w:rPr>
        <w:t>CSV, PDF</w:t>
      </w:r>
      <w:r w:rsidRPr="00E01AD4">
        <w:rPr>
          <w:rFonts w:ascii="Segoe UI" w:hAnsi="Segoe UI" w:cs="Segoe UI"/>
          <w:sz w:val="22"/>
          <w:rPrChange w:id="3995" w:author="Adela" w:date="2025-10-22T21:06:00Z">
            <w:rPr/>
          </w:rPrChange>
        </w:rPr>
        <w:t>.</w:t>
      </w:r>
    </w:p>
    <w:p w:rsidR="003B3CF0" w:rsidRPr="00E01AD4" w:rsidRDefault="003B3CF0" w:rsidP="003B3CF0">
      <w:pPr>
        <w:pStyle w:val="NormalWeb"/>
        <w:numPr>
          <w:ilvl w:val="0"/>
          <w:numId w:val="133"/>
        </w:numPr>
        <w:rPr>
          <w:rFonts w:ascii="Segoe UI" w:hAnsi="Segoe UI" w:cs="Segoe UI"/>
          <w:sz w:val="22"/>
          <w:rPrChange w:id="3996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3997" w:author="Adela" w:date="2025-10-22T21:06:00Z">
            <w:rPr/>
          </w:rPrChange>
        </w:rPr>
        <w:t>Use this collection for audit logs and download tracking.</w:t>
      </w:r>
    </w:p>
    <w:p w:rsidR="003B3CF0" w:rsidRPr="00E01AD4" w:rsidRDefault="00E01AD4" w:rsidP="003B3CF0">
      <w:pPr>
        <w:rPr>
          <w:del w:id="3998" w:author="Adela" w:date="2025-10-22T21:06:00Z"/>
          <w:rFonts w:ascii="Segoe UI" w:hAnsi="Segoe UI" w:cs="Segoe UI"/>
        </w:rPr>
      </w:pPr>
      <w:del w:id="3999" w:author="Adela" w:date="2025-10-22T21:06:00Z">
        <w:r w:rsidRPr="00E01AD4">
          <w:rPr>
            <w:rFonts w:ascii="Segoe UI" w:hAnsi="Segoe UI" w:cs="Segoe UI"/>
          </w:rPr>
          <w:pict>
            <v:rect id="_x0000_i1143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4000" w:author="Adela" w:date="2025-10-22T21:06:00Z"/>
          <w:rFonts w:ascii="Segoe UI" w:hAnsi="Segoe UI" w:cs="Segoe UI"/>
        </w:rPr>
      </w:pPr>
      <w:ins w:id="4001" w:author="Adela" w:date="2025-10-22T21:06:00Z">
        <w:r w:rsidRPr="00E01AD4">
          <w:rPr>
            <w:rFonts w:ascii="Segoe UI" w:hAnsi="Segoe UI" w:cs="Segoe UI"/>
          </w:rPr>
          <w:pict>
            <v:rect id="_x0000_i1144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4"/>
        <w:rPr>
          <w:rFonts w:ascii="Segoe UI" w:hAnsi="Segoe UI" w:cs="Segoe UI"/>
          <w:color w:val="auto"/>
          <w:rPrChange w:id="4002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color w:val="auto"/>
          <w:rPrChange w:id="4003" w:author="Adela" w:date="2025-10-22T21:06:00Z">
            <w:rPr>
              <w:rStyle w:val="Strong"/>
              <w:b w:val="0"/>
              <w:bCs w:val="0"/>
            </w:rPr>
          </w:rPrChange>
        </w:rPr>
        <w:t>g. sessions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4004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4005" w:author="Adela" w:date="2025-10-22T21:06:00Z">
            <w:rPr/>
          </w:rPrChange>
        </w:rPr>
        <w:t>Manages authentication tokens and login states.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4006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007" w:author="Adela" w:date="2025-10-22T21:06:00Z">
            <w:rPr>
              <w:rStyle w:val="Strong"/>
            </w:rPr>
          </w:rPrChange>
        </w:rPr>
        <w:t>Schema Example: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4008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4009" w:author="Adela" w:date="2025-10-22T21:06:00Z">
            <w:rPr>
              <w:rStyle w:val="hljs-punctuation"/>
              <w:rFonts w:eastAsiaTheme="majorEastAsia"/>
            </w:rPr>
          </w:rPrChange>
        </w:rPr>
        <w:t>{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4010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4011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4012" w:author="Adela" w:date="2025-10-22T21:06:00Z">
            <w:rPr>
              <w:rStyle w:val="hljs-attr"/>
            </w:rPr>
          </w:rPrChange>
        </w:rPr>
        <w:t>"_id"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4013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4014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4015" w:author="Adela" w:date="2025-10-22T21:06:00Z">
            <w:rPr>
              <w:rStyle w:val="hljs-string"/>
            </w:rPr>
          </w:rPrChange>
        </w:rPr>
        <w:t>"64ae234abc98d1e7f9c1d600"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4016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4017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4018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4019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4020" w:author="Adela" w:date="2025-10-22T21:06:00Z">
            <w:rPr>
              <w:rStyle w:val="hljs-attr"/>
            </w:rPr>
          </w:rPrChange>
        </w:rPr>
        <w:t>userId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4021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4022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4023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4024" w:author="Adela" w:date="2025-10-22T21:06:00Z">
            <w:rPr>
              <w:rStyle w:val="hljs-string"/>
            </w:rPr>
          </w:rPrChange>
        </w:rPr>
        <w:t>"64ae234abc98d1e7f9c1d112"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4025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4026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4027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4028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4029" w:author="Adela" w:date="2025-10-22T21:06:00Z">
            <w:rPr>
              <w:rStyle w:val="hljs-attr"/>
            </w:rPr>
          </w:rPrChange>
        </w:rPr>
        <w:t>sessionToken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4030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4031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4032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4033" w:author="Adela" w:date="2025-10-22T21:06:00Z">
            <w:rPr>
              <w:rStyle w:val="hljs-string"/>
            </w:rPr>
          </w:rPrChange>
        </w:rPr>
        <w:t>"JWT_TOKEN_STRING"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4034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4035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4036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4037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4038" w:author="Adela" w:date="2025-10-22T21:06:00Z">
            <w:rPr>
              <w:rStyle w:val="hljs-attr"/>
            </w:rPr>
          </w:rPrChange>
        </w:rPr>
        <w:t>ipAddress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4039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4040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4041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4042" w:author="Adela" w:date="2025-10-22T21:06:00Z">
            <w:rPr>
              <w:rStyle w:val="hljs-string"/>
            </w:rPr>
          </w:rPrChange>
        </w:rPr>
        <w:t>"192.168.1.105"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4043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4044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4045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4046" w:author="Adela" w:date="2025-10-22T21:06:00Z">
            <w:rPr>
              <w:rStyle w:val="hljs-attr"/>
            </w:rPr>
          </w:rPrChange>
        </w:rPr>
        <w:t>"device"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4047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4048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4049" w:author="Adela" w:date="2025-10-22T21:06:00Z">
            <w:rPr>
              <w:rStyle w:val="hljs-string"/>
            </w:rPr>
          </w:rPrChange>
        </w:rPr>
        <w:t>"iPhone 15 Pro"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4050" w:author="Adela" w:date="2025-10-22T21:06:00Z">
            <w:rPr>
              <w:rStyle w:val="hljs-punctuation"/>
              <w:rFonts w:eastAsiaTheme="majorEastAsia"/>
            </w:rPr>
          </w:rPrChange>
        </w:rPr>
        <w:t>,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4051" w:author="Adela" w:date="2025-10-22T21:06:00Z">
            <w:rPr>
              <w:rStyle w:val="HTMLCode"/>
            </w:rPr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4052" w:author="Adela" w:date="2025-10-22T21:06:00Z">
            <w:rPr>
              <w:rStyle w:val="HTMLCode"/>
            </w:rPr>
          </w:rPrChange>
        </w:rPr>
        <w:t xml:space="preserve">  </w:t>
      </w:r>
      <w:r w:rsidRPr="00E01AD4">
        <w:rPr>
          <w:rStyle w:val="hljs-attr"/>
          <w:rFonts w:ascii="Segoe UI" w:hAnsi="Segoe UI" w:cs="Segoe UI"/>
          <w:sz w:val="22"/>
          <w:rPrChange w:id="4053" w:author="Adela" w:date="2025-10-22T21:06:00Z">
            <w:rPr>
              <w:rStyle w:val="hljs-attr"/>
            </w:rPr>
          </w:rPrChange>
        </w:rPr>
        <w:t>"</w:t>
      </w:r>
      <w:proofErr w:type="spellStart"/>
      <w:r w:rsidRPr="00E01AD4">
        <w:rPr>
          <w:rStyle w:val="hljs-attr"/>
          <w:rFonts w:ascii="Segoe UI" w:hAnsi="Segoe UI" w:cs="Segoe UI"/>
          <w:sz w:val="22"/>
          <w:rPrChange w:id="4054" w:author="Adela" w:date="2025-10-22T21:06:00Z">
            <w:rPr>
              <w:rStyle w:val="hljs-attr"/>
            </w:rPr>
          </w:rPrChange>
        </w:rPr>
        <w:t>expiresAt</w:t>
      </w:r>
      <w:proofErr w:type="spellEnd"/>
      <w:r w:rsidRPr="00E01AD4">
        <w:rPr>
          <w:rStyle w:val="hljs-attr"/>
          <w:rFonts w:ascii="Segoe UI" w:hAnsi="Segoe UI" w:cs="Segoe UI"/>
          <w:sz w:val="22"/>
          <w:rPrChange w:id="4055" w:author="Adela" w:date="2025-10-22T21:06:00Z">
            <w:rPr>
              <w:rStyle w:val="hljs-attr"/>
            </w:rPr>
          </w:rPrChange>
        </w:rPr>
        <w:t>"</w:t>
      </w:r>
      <w:r w:rsidRPr="00E01AD4">
        <w:rPr>
          <w:rStyle w:val="hljs-punctuation"/>
          <w:rFonts w:ascii="Segoe UI" w:eastAsiaTheme="majorEastAsia" w:hAnsi="Segoe UI" w:cs="Segoe UI"/>
          <w:sz w:val="22"/>
          <w:rPrChange w:id="4056" w:author="Adela" w:date="2025-10-22T21:06:00Z">
            <w:rPr>
              <w:rStyle w:val="hljs-punctuation"/>
              <w:rFonts w:eastAsiaTheme="majorEastAsia"/>
            </w:rPr>
          </w:rPrChange>
        </w:rPr>
        <w:t>:</w:t>
      </w:r>
      <w:r w:rsidRPr="00E01AD4">
        <w:rPr>
          <w:rStyle w:val="HTMLCode"/>
          <w:rFonts w:ascii="Segoe UI" w:hAnsi="Segoe UI" w:cs="Segoe UI"/>
          <w:sz w:val="22"/>
          <w:rPrChange w:id="4057" w:author="Adela" w:date="2025-10-22T21:06:00Z">
            <w:rPr>
              <w:rStyle w:val="HTMLCode"/>
            </w:rPr>
          </w:rPrChange>
        </w:rPr>
        <w:t xml:space="preserve"> </w:t>
      </w:r>
      <w:r w:rsidRPr="00E01AD4">
        <w:rPr>
          <w:rStyle w:val="hljs-string"/>
          <w:rFonts w:ascii="Segoe UI" w:hAnsi="Segoe UI" w:cs="Segoe UI"/>
          <w:sz w:val="22"/>
          <w:rPrChange w:id="4058" w:author="Adela" w:date="2025-10-22T21:06:00Z">
            <w:rPr>
              <w:rStyle w:val="hljs-string"/>
            </w:rPr>
          </w:rPrChange>
        </w:rPr>
        <w:t>"2025-10-21T09:00:00Z"</w:t>
      </w:r>
    </w:p>
    <w:p w:rsidR="003B3CF0" w:rsidRPr="00E01AD4" w:rsidRDefault="003B3CF0" w:rsidP="003B3CF0">
      <w:pPr>
        <w:pStyle w:val="HTMLPreformatted"/>
        <w:rPr>
          <w:rStyle w:val="HTMLCode"/>
          <w:rFonts w:ascii="Segoe UI" w:hAnsi="Segoe UI" w:cs="Segoe UI"/>
          <w:sz w:val="22"/>
          <w:rPrChange w:id="4059" w:author="Adela" w:date="2025-10-22T21:06:00Z">
            <w:rPr>
              <w:rStyle w:val="HTMLCode"/>
            </w:rPr>
          </w:rPrChange>
        </w:rPr>
      </w:pPr>
      <w:r w:rsidRPr="00E01AD4">
        <w:rPr>
          <w:rStyle w:val="hljs-punctuation"/>
          <w:rFonts w:ascii="Segoe UI" w:eastAsiaTheme="majorEastAsia" w:hAnsi="Segoe UI" w:cs="Segoe UI"/>
          <w:sz w:val="22"/>
          <w:rPrChange w:id="4060" w:author="Adela" w:date="2025-10-22T21:06:00Z">
            <w:rPr>
              <w:rStyle w:val="hljs-punctuation"/>
              <w:rFonts w:eastAsiaTheme="majorEastAsia"/>
            </w:rPr>
          </w:rPrChange>
        </w:rPr>
        <w:t>}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4061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062" w:author="Adela" w:date="2025-10-22T21:06:00Z">
            <w:rPr>
              <w:rStyle w:val="Strong"/>
            </w:rPr>
          </w:rPrChange>
        </w:rPr>
        <w:t>Developer Guidance:</w:t>
      </w:r>
    </w:p>
    <w:p w:rsidR="003B3CF0" w:rsidRPr="00E01AD4" w:rsidRDefault="003B3CF0" w:rsidP="003B3CF0">
      <w:pPr>
        <w:pStyle w:val="NormalWeb"/>
        <w:numPr>
          <w:ilvl w:val="0"/>
          <w:numId w:val="134"/>
        </w:numPr>
        <w:rPr>
          <w:rFonts w:ascii="Segoe UI" w:hAnsi="Segoe UI" w:cs="Segoe UI"/>
          <w:sz w:val="22"/>
          <w:rPrChange w:id="4063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4064" w:author="Adela" w:date="2025-10-22T21:06:00Z">
            <w:rPr/>
          </w:rPrChange>
        </w:rPr>
        <w:t xml:space="preserve">Tokens stored as </w:t>
      </w:r>
      <w:proofErr w:type="spellStart"/>
      <w:r w:rsidRPr="00E01AD4">
        <w:rPr>
          <w:rStyle w:val="Strong"/>
          <w:rFonts w:ascii="Segoe UI" w:hAnsi="Segoe UI" w:cs="Segoe UI"/>
          <w:sz w:val="22"/>
          <w:rPrChange w:id="4065" w:author="Adela" w:date="2025-10-22T21:06:00Z">
            <w:rPr>
              <w:rStyle w:val="Strong"/>
            </w:rPr>
          </w:rPrChange>
        </w:rPr>
        <w:t>HttpOnly</w:t>
      </w:r>
      <w:proofErr w:type="spellEnd"/>
      <w:r w:rsidRPr="00E01AD4">
        <w:rPr>
          <w:rStyle w:val="Strong"/>
          <w:rFonts w:ascii="Segoe UI" w:hAnsi="Segoe UI" w:cs="Segoe UI"/>
          <w:sz w:val="22"/>
          <w:rPrChange w:id="4066" w:author="Adela" w:date="2025-10-22T21:06:00Z">
            <w:rPr>
              <w:rStyle w:val="Strong"/>
            </w:rPr>
          </w:rPrChange>
        </w:rPr>
        <w:t xml:space="preserve"> cookies</w:t>
      </w:r>
      <w:r w:rsidRPr="00E01AD4">
        <w:rPr>
          <w:rFonts w:ascii="Segoe UI" w:hAnsi="Segoe UI" w:cs="Segoe UI"/>
          <w:sz w:val="22"/>
          <w:rPrChange w:id="4067" w:author="Adela" w:date="2025-10-22T21:06:00Z">
            <w:rPr/>
          </w:rPrChange>
        </w:rPr>
        <w:t xml:space="preserve"> on the client for web.</w:t>
      </w:r>
    </w:p>
    <w:p w:rsidR="003B3CF0" w:rsidRPr="00E01AD4" w:rsidRDefault="003B3CF0" w:rsidP="003B3CF0">
      <w:pPr>
        <w:pStyle w:val="NormalWeb"/>
        <w:numPr>
          <w:ilvl w:val="0"/>
          <w:numId w:val="134"/>
        </w:numPr>
        <w:rPr>
          <w:rFonts w:ascii="Segoe UI" w:hAnsi="Segoe UI" w:cs="Segoe UI"/>
          <w:sz w:val="22"/>
          <w:rPrChange w:id="4068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4069" w:author="Adela" w:date="2025-10-22T21:06:00Z">
            <w:rPr/>
          </w:rPrChange>
        </w:rPr>
        <w:t xml:space="preserve">Mobile apps may store tokens using secure storage (Keychain / </w:t>
      </w:r>
      <w:proofErr w:type="spellStart"/>
      <w:r w:rsidRPr="00E01AD4">
        <w:rPr>
          <w:rFonts w:ascii="Segoe UI" w:hAnsi="Segoe UI" w:cs="Segoe UI"/>
          <w:sz w:val="22"/>
          <w:rPrChange w:id="4070" w:author="Adela" w:date="2025-10-22T21:06:00Z">
            <w:rPr/>
          </w:rPrChange>
        </w:rPr>
        <w:t>EncryptedSharedPreferences</w:t>
      </w:r>
      <w:proofErr w:type="spellEnd"/>
      <w:r w:rsidRPr="00E01AD4">
        <w:rPr>
          <w:rFonts w:ascii="Segoe UI" w:hAnsi="Segoe UI" w:cs="Segoe UI"/>
          <w:sz w:val="22"/>
          <w:rPrChange w:id="4071" w:author="Adela" w:date="2025-10-22T21:06:00Z">
            <w:rPr/>
          </w:rPrChange>
        </w:rPr>
        <w:t>).</w:t>
      </w:r>
    </w:p>
    <w:p w:rsidR="003B3CF0" w:rsidRPr="00E01AD4" w:rsidRDefault="003B3CF0" w:rsidP="003B3CF0">
      <w:pPr>
        <w:pStyle w:val="NormalWeb"/>
        <w:numPr>
          <w:ilvl w:val="0"/>
          <w:numId w:val="134"/>
        </w:numPr>
        <w:rPr>
          <w:rFonts w:ascii="Segoe UI" w:hAnsi="Segoe UI" w:cs="Segoe UI"/>
          <w:sz w:val="22"/>
          <w:rPrChange w:id="4072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4073" w:author="Adela" w:date="2025-10-22T21:06:00Z">
            <w:rPr/>
          </w:rPrChange>
        </w:rPr>
        <w:t>Revoke tokens automatically after expiry or on logout.</w:t>
      </w:r>
    </w:p>
    <w:p w:rsidR="003B3CF0" w:rsidRPr="00E01AD4" w:rsidRDefault="00E01AD4" w:rsidP="003B3CF0">
      <w:pPr>
        <w:rPr>
          <w:del w:id="4074" w:author="Adela" w:date="2025-10-22T21:06:00Z"/>
          <w:rFonts w:ascii="Segoe UI" w:hAnsi="Segoe UI" w:cs="Segoe UI"/>
        </w:rPr>
      </w:pPr>
      <w:del w:id="4075" w:author="Adela" w:date="2025-10-22T21:06:00Z">
        <w:r w:rsidRPr="00E01AD4">
          <w:rPr>
            <w:rFonts w:ascii="Segoe UI" w:hAnsi="Segoe UI" w:cs="Segoe UI"/>
          </w:rPr>
          <w:pict>
            <v:rect id="_x0000_i1145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4076" w:author="Adela" w:date="2025-10-22T21:06:00Z"/>
          <w:rFonts w:ascii="Segoe UI" w:hAnsi="Segoe UI" w:cs="Segoe UI"/>
        </w:rPr>
      </w:pPr>
      <w:ins w:id="4077" w:author="Adela" w:date="2025-10-22T21:06:00Z">
        <w:r w:rsidRPr="00E01AD4">
          <w:rPr>
            <w:rFonts w:ascii="Segoe UI" w:hAnsi="Segoe UI" w:cs="Segoe UI"/>
          </w:rPr>
          <w:pict>
            <v:rect id="_x0000_i1146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3"/>
        <w:rPr>
          <w:rFonts w:ascii="Segoe UI" w:hAnsi="Segoe UI" w:cs="Segoe UI"/>
          <w:color w:val="auto"/>
          <w:sz w:val="22"/>
          <w:rPrChange w:id="4078" w:author="Adela" w:date="2025-10-22T21:06:00Z">
            <w:rPr/>
          </w:rPrChange>
        </w:rPr>
      </w:pPr>
      <w:bookmarkStart w:id="4079" w:name="_Toc211762520"/>
      <w:bookmarkStart w:id="4080" w:name="_Toc212157000"/>
      <w:r w:rsidRPr="00E01AD4">
        <w:rPr>
          <w:rStyle w:val="Strong"/>
          <w:rFonts w:ascii="Segoe UI" w:hAnsi="Segoe UI" w:cs="Segoe UI"/>
          <w:color w:val="auto"/>
          <w:sz w:val="22"/>
          <w:rPrChange w:id="4081" w:author="Adela" w:date="2025-10-22T21:06:00Z">
            <w:rPr>
              <w:rStyle w:val="Strong"/>
              <w:b w:val="0"/>
              <w:bCs w:val="0"/>
            </w:rPr>
          </w:rPrChange>
        </w:rPr>
        <w:t>10.4 Relationships Overview</w:t>
      </w:r>
      <w:bookmarkEnd w:id="4079"/>
      <w:bookmarkEnd w:id="4080"/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4082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4083" w:author="Adela" w:date="2025-10-22T21:06:00Z">
            <w:rPr/>
          </w:rPrChange>
        </w:rPr>
        <w:t xml:space="preserve">Even though MongoDB is schema-less, </w:t>
      </w:r>
      <w:proofErr w:type="spellStart"/>
      <w:r w:rsidRPr="00E01AD4">
        <w:rPr>
          <w:rFonts w:ascii="Segoe UI" w:hAnsi="Segoe UI" w:cs="Segoe UI"/>
          <w:sz w:val="22"/>
          <w:rPrChange w:id="4084" w:author="Adela" w:date="2025-10-22T21:06:00Z">
            <w:rPr/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4085" w:author="Adela" w:date="2025-10-22T21:06:00Z">
            <w:rPr/>
          </w:rPrChange>
        </w:rPr>
        <w:t xml:space="preserve"> enforces </w:t>
      </w:r>
      <w:r w:rsidRPr="00E01AD4">
        <w:rPr>
          <w:rStyle w:val="Strong"/>
          <w:rFonts w:ascii="Segoe UI" w:hAnsi="Segoe UI" w:cs="Segoe UI"/>
          <w:sz w:val="22"/>
          <w:rPrChange w:id="4086" w:author="Adela" w:date="2025-10-22T21:06:00Z">
            <w:rPr>
              <w:rStyle w:val="Strong"/>
            </w:rPr>
          </w:rPrChange>
        </w:rPr>
        <w:t>logical relationships</w:t>
      </w:r>
      <w:r w:rsidRPr="00E01AD4">
        <w:rPr>
          <w:rFonts w:ascii="Segoe UI" w:hAnsi="Segoe UI" w:cs="Segoe UI"/>
          <w:sz w:val="22"/>
          <w:rPrChange w:id="4087" w:author="Adela" w:date="2025-10-22T21:06:00Z">
            <w:rPr/>
          </w:rPrChange>
        </w:rPr>
        <w:t xml:space="preserve"> through references: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3675"/>
        <w:gridCol w:w="3800"/>
      </w:tblGrid>
      <w:tr w:rsidR="00E01AD4" w:rsidRPr="00E01AD4" w:rsidTr="003B3C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jc w:val="center"/>
              <w:rPr>
                <w:rFonts w:ascii="Segoe UI" w:hAnsi="Segoe UI" w:cs="Segoe UI"/>
                <w:b/>
                <w:rPrChange w:id="4088" w:author="Adela" w:date="2025-10-22T21:06:00Z">
                  <w:rPr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4089" w:author="Adela" w:date="2025-10-22T21:06:00Z">
                  <w:rPr>
                    <w:b/>
                    <w:bCs/>
                  </w:rPr>
                </w:rPrChange>
              </w:rPr>
              <w:lastRenderedPageBreak/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jc w:val="center"/>
              <w:rPr>
                <w:rFonts w:ascii="Segoe UI" w:hAnsi="Segoe UI" w:cs="Segoe UI"/>
                <w:b/>
                <w:rPrChange w:id="4090" w:author="Adela" w:date="2025-10-22T21:06:00Z">
                  <w:rPr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4091" w:author="Adela" w:date="2025-10-22T21:06:00Z">
                  <w:rPr>
                    <w:b/>
                    <w:bCs/>
                  </w:rPr>
                </w:rPrChange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jc w:val="center"/>
              <w:rPr>
                <w:rFonts w:ascii="Segoe UI" w:hAnsi="Segoe UI" w:cs="Segoe UI"/>
                <w:b/>
                <w:rPrChange w:id="4092" w:author="Adela" w:date="2025-10-22T21:06:00Z">
                  <w:rPr>
                    <w:b/>
                    <w:bCs/>
                  </w:rPr>
                </w:rPrChange>
              </w:rPr>
            </w:pPr>
            <w:r w:rsidRPr="00E01AD4">
              <w:rPr>
                <w:rFonts w:ascii="Segoe UI" w:hAnsi="Segoe UI" w:cs="Segoe UI"/>
                <w:b/>
                <w:rPrChange w:id="4093" w:author="Adela" w:date="2025-10-22T21:06:00Z">
                  <w:rPr>
                    <w:b/>
                    <w:bCs/>
                  </w:rPr>
                </w:rPrChange>
              </w:rPr>
              <w:t>Example</w:t>
            </w:r>
          </w:p>
        </w:tc>
      </w:tr>
      <w:tr w:rsidR="00E01AD4" w:rsidRPr="00E01AD4" w:rsidTr="003B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094" w:author="Adela" w:date="2025-10-22T21:06:00Z">
                  <w:rPr/>
                </w:rPrChange>
              </w:rPr>
            </w:pPr>
            <w:r w:rsidRPr="00E01AD4">
              <w:rPr>
                <w:rStyle w:val="Strong"/>
                <w:rFonts w:ascii="Segoe UI" w:hAnsi="Segoe UI" w:cs="Segoe UI"/>
                <w:rPrChange w:id="4095" w:author="Adela" w:date="2025-10-22T21:06:00Z">
                  <w:rPr>
                    <w:rStyle w:val="Strong"/>
                  </w:rPr>
                </w:rPrChange>
              </w:rPr>
              <w:t>User ↔ Caregiver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096" w:author="Adela" w:date="2025-10-22T21:06:00Z">
                  <w:rPr/>
                </w:rPrChange>
              </w:rPr>
            </w:pPr>
            <w:r w:rsidRPr="00E01AD4">
              <w:rPr>
                <w:rFonts w:ascii="Segoe UI" w:hAnsi="Segoe UI" w:cs="Segoe UI"/>
                <w:rPrChange w:id="4097" w:author="Adela" w:date="2025-10-22T21:06:00Z">
                  <w:rPr/>
                </w:rPrChange>
              </w:rPr>
              <w:t>Each patient can be linked to one or more caregivers.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098" w:author="Adela" w:date="2025-10-22T21:06:00Z">
                  <w:rPr/>
                </w:rPrChange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099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user.linkedCaregiver</w:t>
            </w:r>
            <w:proofErr w:type="spellEnd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00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 xml:space="preserve"> →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01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caregivers._id</w:t>
            </w:r>
            <w:proofErr w:type="spellEnd"/>
          </w:p>
        </w:tc>
      </w:tr>
      <w:tr w:rsidR="00E01AD4" w:rsidRPr="00E01AD4" w:rsidTr="003B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02" w:author="Adela" w:date="2025-10-22T21:06:00Z">
                  <w:rPr/>
                </w:rPrChange>
              </w:rPr>
            </w:pPr>
            <w:r w:rsidRPr="00E01AD4">
              <w:rPr>
                <w:rStyle w:val="Strong"/>
                <w:rFonts w:ascii="Segoe UI" w:hAnsi="Segoe UI" w:cs="Segoe UI"/>
                <w:rPrChange w:id="4103" w:author="Adela" w:date="2025-10-22T21:06:00Z">
                  <w:rPr>
                    <w:rStyle w:val="Strong"/>
                  </w:rPr>
                </w:rPrChange>
              </w:rPr>
              <w:t>User ↔ Mood Logs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04" w:author="Adela" w:date="2025-10-22T21:06:00Z">
                  <w:rPr/>
                </w:rPrChange>
              </w:rPr>
            </w:pPr>
            <w:r w:rsidRPr="00E01AD4">
              <w:rPr>
                <w:rFonts w:ascii="Segoe UI" w:hAnsi="Segoe UI" w:cs="Segoe UI"/>
                <w:rPrChange w:id="4105" w:author="Adela" w:date="2025-10-22T21:06:00Z">
                  <w:rPr/>
                </w:rPrChange>
              </w:rPr>
              <w:t>Each mood log belongs to a user.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06" w:author="Adela" w:date="2025-10-22T21:06:00Z">
                  <w:rPr/>
                </w:rPrChange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07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mood_logs.userId</w:t>
            </w:r>
            <w:proofErr w:type="spellEnd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08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 xml:space="preserve"> →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09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users._id</w:t>
            </w:r>
            <w:proofErr w:type="spellEnd"/>
          </w:p>
        </w:tc>
      </w:tr>
      <w:tr w:rsidR="00E01AD4" w:rsidRPr="00E01AD4" w:rsidTr="003B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10" w:author="Adela" w:date="2025-10-22T21:06:00Z">
                  <w:rPr/>
                </w:rPrChange>
              </w:rPr>
            </w:pPr>
            <w:r w:rsidRPr="00E01AD4">
              <w:rPr>
                <w:rStyle w:val="Strong"/>
                <w:rFonts w:ascii="Segoe UI" w:hAnsi="Segoe UI" w:cs="Segoe UI"/>
                <w:rPrChange w:id="4111" w:author="Adela" w:date="2025-10-22T21:06:00Z">
                  <w:rPr>
                    <w:rStyle w:val="Strong"/>
                  </w:rPr>
                </w:rPrChange>
              </w:rPr>
              <w:t>User ↔ Messages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12" w:author="Adela" w:date="2025-10-22T21:06:00Z">
                  <w:rPr/>
                </w:rPrChange>
              </w:rPr>
            </w:pPr>
            <w:r w:rsidRPr="00E01AD4">
              <w:rPr>
                <w:rFonts w:ascii="Segoe UI" w:hAnsi="Segoe UI" w:cs="Segoe UI"/>
                <w:rPrChange w:id="4113" w:author="Adela" w:date="2025-10-22T21:06:00Z">
                  <w:rPr/>
                </w:rPrChange>
              </w:rPr>
              <w:t>Sender and receiver are both users.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14" w:author="Adela" w:date="2025-10-22T21:06:00Z">
                  <w:rPr/>
                </w:rPrChange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15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chat_messages.senderId</w:t>
            </w:r>
            <w:proofErr w:type="spellEnd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16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 xml:space="preserve"> /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17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receiverId</w:t>
            </w:r>
            <w:proofErr w:type="spellEnd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18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 xml:space="preserve"> →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19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users._id</w:t>
            </w:r>
            <w:proofErr w:type="spellEnd"/>
          </w:p>
        </w:tc>
      </w:tr>
      <w:tr w:rsidR="00E01AD4" w:rsidRPr="00E01AD4" w:rsidTr="003B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20" w:author="Adela" w:date="2025-10-22T21:06:00Z">
                  <w:rPr/>
                </w:rPrChange>
              </w:rPr>
            </w:pPr>
            <w:r w:rsidRPr="00E01AD4">
              <w:rPr>
                <w:rStyle w:val="Strong"/>
                <w:rFonts w:ascii="Segoe UI" w:hAnsi="Segoe UI" w:cs="Segoe UI"/>
                <w:rPrChange w:id="4121" w:author="Adela" w:date="2025-10-22T21:06:00Z">
                  <w:rPr>
                    <w:rStyle w:val="Strong"/>
                  </w:rPr>
                </w:rPrChange>
              </w:rPr>
              <w:t>User ↔ Reports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22" w:author="Adela" w:date="2025-10-22T21:06:00Z">
                  <w:rPr/>
                </w:rPrChange>
              </w:rPr>
            </w:pPr>
            <w:r w:rsidRPr="00E01AD4">
              <w:rPr>
                <w:rFonts w:ascii="Segoe UI" w:hAnsi="Segoe UI" w:cs="Segoe UI"/>
                <w:rPrChange w:id="4123" w:author="Adela" w:date="2025-10-22T21:06:00Z">
                  <w:rPr/>
                </w:rPrChange>
              </w:rPr>
              <w:t>Reports are generated per user.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24" w:author="Adela" w:date="2025-10-22T21:06:00Z">
                  <w:rPr/>
                </w:rPrChange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25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reports.userId</w:t>
            </w:r>
            <w:proofErr w:type="spellEnd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26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 xml:space="preserve"> →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27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users._id</w:t>
            </w:r>
            <w:proofErr w:type="spellEnd"/>
          </w:p>
        </w:tc>
      </w:tr>
      <w:tr w:rsidR="00E01AD4" w:rsidRPr="00E01AD4" w:rsidTr="003B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28" w:author="Adela" w:date="2025-10-22T21:06:00Z">
                  <w:rPr/>
                </w:rPrChange>
              </w:rPr>
            </w:pPr>
            <w:r w:rsidRPr="00E01AD4">
              <w:rPr>
                <w:rStyle w:val="Strong"/>
                <w:rFonts w:ascii="Segoe UI" w:hAnsi="Segoe UI" w:cs="Segoe UI"/>
                <w:rPrChange w:id="4129" w:author="Adela" w:date="2025-10-22T21:06:00Z">
                  <w:rPr>
                    <w:rStyle w:val="Strong"/>
                  </w:rPr>
                </w:rPrChange>
              </w:rPr>
              <w:t>User ↔ Notifications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30" w:author="Adela" w:date="2025-10-22T21:06:00Z">
                  <w:rPr/>
                </w:rPrChange>
              </w:rPr>
            </w:pPr>
            <w:r w:rsidRPr="00E01AD4">
              <w:rPr>
                <w:rFonts w:ascii="Segoe UI" w:hAnsi="Segoe UI" w:cs="Segoe UI"/>
                <w:rPrChange w:id="4131" w:author="Adela" w:date="2025-10-22T21:06:00Z">
                  <w:rPr/>
                </w:rPrChange>
              </w:rPr>
              <w:t>Notifications are specific to a user.</w:t>
            </w:r>
          </w:p>
        </w:tc>
        <w:tc>
          <w:tcPr>
            <w:tcW w:w="0" w:type="auto"/>
            <w:vAlign w:val="center"/>
            <w:hideMark/>
          </w:tcPr>
          <w:p w:rsidR="003B3CF0" w:rsidRPr="00E01AD4" w:rsidRDefault="003B3CF0">
            <w:pPr>
              <w:rPr>
                <w:rFonts w:ascii="Segoe UI" w:hAnsi="Segoe UI" w:cs="Segoe UI"/>
                <w:rPrChange w:id="4132" w:author="Adela" w:date="2025-10-22T21:06:00Z">
                  <w:rPr/>
                </w:rPrChange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33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notifications.userId</w:t>
            </w:r>
            <w:proofErr w:type="spellEnd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34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 xml:space="preserve"> →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rPrChange w:id="4135" w:author="Adela" w:date="2025-10-22T21:06:00Z">
                  <w:rPr>
                    <w:rStyle w:val="HTMLCode"/>
                    <w:rFonts w:eastAsiaTheme="minorHAnsi"/>
                  </w:rPr>
                </w:rPrChange>
              </w:rPr>
              <w:t>users._id</w:t>
            </w:r>
            <w:proofErr w:type="spellEnd"/>
          </w:p>
        </w:tc>
      </w:tr>
    </w:tbl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4136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4137" w:author="Adela" w:date="2025-10-22T21:06:00Z">
            <w:rPr/>
          </w:rPrChange>
        </w:rPr>
        <w:t>These relationships help simplify aggregation queries (e.g., show patient moods and chat activity in a single dashboard view).</w:t>
      </w:r>
    </w:p>
    <w:p w:rsidR="003B3CF0" w:rsidRPr="00E01AD4" w:rsidRDefault="00E01AD4" w:rsidP="003B3CF0">
      <w:pPr>
        <w:rPr>
          <w:del w:id="4138" w:author="Adela" w:date="2025-10-22T21:06:00Z"/>
          <w:rFonts w:ascii="Segoe UI" w:hAnsi="Segoe UI" w:cs="Segoe UI"/>
        </w:rPr>
      </w:pPr>
      <w:del w:id="4139" w:author="Adela" w:date="2025-10-22T21:06:00Z">
        <w:r w:rsidRPr="00E01AD4">
          <w:rPr>
            <w:rFonts w:ascii="Segoe UI" w:hAnsi="Segoe UI" w:cs="Segoe UI"/>
          </w:rPr>
          <w:pict>
            <v:rect id="_x0000_i1147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4140" w:author="Adela" w:date="2025-10-22T21:06:00Z"/>
          <w:rFonts w:ascii="Segoe UI" w:hAnsi="Segoe UI" w:cs="Segoe UI"/>
        </w:rPr>
      </w:pPr>
      <w:ins w:id="4141" w:author="Adela" w:date="2025-10-22T21:06:00Z">
        <w:r w:rsidRPr="00E01AD4">
          <w:rPr>
            <w:rFonts w:ascii="Segoe UI" w:hAnsi="Segoe UI" w:cs="Segoe UI"/>
          </w:rPr>
          <w:pict>
            <v:rect id="_x0000_i1148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3"/>
        <w:rPr>
          <w:rFonts w:ascii="Segoe UI" w:hAnsi="Segoe UI" w:cs="Segoe UI"/>
          <w:color w:val="auto"/>
          <w:sz w:val="22"/>
          <w:rPrChange w:id="4142" w:author="Adela" w:date="2025-10-22T21:06:00Z">
            <w:rPr/>
          </w:rPrChange>
        </w:rPr>
      </w:pPr>
      <w:bookmarkStart w:id="4143" w:name="_Toc211762521"/>
      <w:bookmarkStart w:id="4144" w:name="_Toc212157001"/>
      <w:r w:rsidRPr="00E01AD4">
        <w:rPr>
          <w:rStyle w:val="Strong"/>
          <w:rFonts w:ascii="Segoe UI" w:hAnsi="Segoe UI" w:cs="Segoe UI"/>
          <w:color w:val="auto"/>
          <w:sz w:val="22"/>
          <w:rPrChange w:id="4145" w:author="Adela" w:date="2025-10-22T21:06:00Z">
            <w:rPr>
              <w:rStyle w:val="Strong"/>
              <w:b w:val="0"/>
              <w:bCs w:val="0"/>
            </w:rPr>
          </w:rPrChange>
        </w:rPr>
        <w:t>10.5 Indexing and Optimization</w:t>
      </w:r>
      <w:bookmarkEnd w:id="4143"/>
      <w:bookmarkEnd w:id="4144"/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4146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4147" w:author="Adela" w:date="2025-10-22T21:06:00Z">
            <w:rPr/>
          </w:rPrChange>
        </w:rPr>
        <w:t>To maintain performance and scalability:</w:t>
      </w:r>
    </w:p>
    <w:p w:rsidR="003B3CF0" w:rsidRPr="00E01AD4" w:rsidRDefault="003B3CF0" w:rsidP="003B3CF0">
      <w:pPr>
        <w:pStyle w:val="NormalWeb"/>
        <w:numPr>
          <w:ilvl w:val="0"/>
          <w:numId w:val="135"/>
        </w:numPr>
        <w:rPr>
          <w:rFonts w:ascii="Segoe UI" w:hAnsi="Segoe UI" w:cs="Segoe UI"/>
          <w:sz w:val="22"/>
          <w:rPrChange w:id="4148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49" w:author="Adela" w:date="2025-10-22T21:06:00Z">
            <w:rPr>
              <w:rStyle w:val="Strong"/>
            </w:rPr>
          </w:rPrChange>
        </w:rPr>
        <w:t>Create Indexes</w:t>
      </w:r>
      <w:r w:rsidRPr="00E01AD4">
        <w:rPr>
          <w:rFonts w:ascii="Segoe UI" w:hAnsi="Segoe UI" w:cs="Segoe UI"/>
          <w:sz w:val="22"/>
          <w:rPrChange w:id="4150" w:author="Adela" w:date="2025-10-22T21:06:00Z">
            <w:rPr/>
          </w:rPrChange>
        </w:rPr>
        <w:t xml:space="preserve"> on:</w:t>
      </w:r>
    </w:p>
    <w:p w:rsidR="003B3CF0" w:rsidRPr="00E01AD4" w:rsidRDefault="003B3CF0" w:rsidP="003B3CF0">
      <w:pPr>
        <w:pStyle w:val="NormalWeb"/>
        <w:numPr>
          <w:ilvl w:val="1"/>
          <w:numId w:val="135"/>
        </w:numPr>
        <w:rPr>
          <w:rFonts w:ascii="Segoe UI" w:hAnsi="Segoe UI" w:cs="Segoe UI"/>
          <w:sz w:val="22"/>
          <w:rPrChange w:id="4151" w:author="Adela" w:date="2025-10-22T21:06:00Z">
            <w:rPr/>
          </w:rPrChange>
        </w:rPr>
      </w:pPr>
      <w:r w:rsidRPr="00E01AD4">
        <w:rPr>
          <w:rStyle w:val="HTMLCode"/>
          <w:rFonts w:ascii="Segoe UI" w:hAnsi="Segoe UI" w:cs="Segoe UI"/>
          <w:sz w:val="22"/>
          <w:rPrChange w:id="4152" w:author="Adela" w:date="2025-10-22T21:06:00Z">
            <w:rPr>
              <w:rStyle w:val="HTMLCode"/>
            </w:rPr>
          </w:rPrChange>
        </w:rPr>
        <w:t>email</w:t>
      </w:r>
      <w:r w:rsidRPr="00E01AD4">
        <w:rPr>
          <w:rFonts w:ascii="Segoe UI" w:hAnsi="Segoe UI" w:cs="Segoe UI"/>
          <w:sz w:val="22"/>
          <w:rPrChange w:id="4153" w:author="Adela" w:date="2025-10-22T21:06:00Z">
            <w:rPr/>
          </w:rPrChange>
        </w:rPr>
        <w:t xml:space="preserve"> (unique)</w:t>
      </w:r>
    </w:p>
    <w:p w:rsidR="003B3CF0" w:rsidRPr="00E01AD4" w:rsidRDefault="003B3CF0" w:rsidP="003B3CF0">
      <w:pPr>
        <w:pStyle w:val="NormalWeb"/>
        <w:numPr>
          <w:ilvl w:val="1"/>
          <w:numId w:val="135"/>
        </w:numPr>
        <w:rPr>
          <w:rFonts w:ascii="Segoe UI" w:hAnsi="Segoe UI" w:cs="Segoe UI"/>
          <w:sz w:val="22"/>
          <w:rPrChange w:id="4154" w:author="Adela" w:date="2025-10-22T21:06:00Z">
            <w:rPr/>
          </w:rPrChange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rPrChange w:id="4155" w:author="Adela" w:date="2025-10-22T21:06:00Z">
            <w:rPr>
              <w:rStyle w:val="HTMLCode"/>
            </w:rPr>
          </w:rPrChange>
        </w:rPr>
        <w:t>createdAt</w:t>
      </w:r>
      <w:proofErr w:type="spellEnd"/>
      <w:r w:rsidRPr="00E01AD4">
        <w:rPr>
          <w:rFonts w:ascii="Segoe UI" w:hAnsi="Segoe UI" w:cs="Segoe UI"/>
          <w:sz w:val="22"/>
          <w:rPrChange w:id="4156" w:author="Adela" w:date="2025-10-22T21:06:00Z">
            <w:rPr/>
          </w:rPrChange>
        </w:rPr>
        <w:t xml:space="preserve"> (for sorting)</w:t>
      </w:r>
    </w:p>
    <w:p w:rsidR="003B3CF0" w:rsidRPr="00E01AD4" w:rsidRDefault="003B3CF0" w:rsidP="003B3CF0">
      <w:pPr>
        <w:pStyle w:val="NormalWeb"/>
        <w:numPr>
          <w:ilvl w:val="1"/>
          <w:numId w:val="135"/>
        </w:numPr>
        <w:rPr>
          <w:rFonts w:ascii="Segoe UI" w:hAnsi="Segoe UI" w:cs="Segoe UI"/>
          <w:sz w:val="22"/>
          <w:rPrChange w:id="4157" w:author="Adela" w:date="2025-10-22T21:06:00Z">
            <w:rPr/>
          </w:rPrChange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rPrChange w:id="4158" w:author="Adela" w:date="2025-10-22T21:06:00Z">
            <w:rPr>
              <w:rStyle w:val="HTMLCode"/>
            </w:rPr>
          </w:rPrChange>
        </w:rPr>
        <w:t>userId</w:t>
      </w:r>
      <w:proofErr w:type="spellEnd"/>
      <w:r w:rsidRPr="00E01AD4">
        <w:rPr>
          <w:rFonts w:ascii="Segoe UI" w:hAnsi="Segoe UI" w:cs="Segoe UI"/>
          <w:sz w:val="22"/>
          <w:rPrChange w:id="4159" w:author="Adela" w:date="2025-10-22T21:06:00Z">
            <w:rPr/>
          </w:rPrChange>
        </w:rPr>
        <w:t xml:space="preserve"> (for frequent lookups)</w:t>
      </w:r>
    </w:p>
    <w:p w:rsidR="003B3CF0" w:rsidRPr="00E01AD4" w:rsidRDefault="003B3CF0" w:rsidP="003B3CF0">
      <w:pPr>
        <w:pStyle w:val="NormalWeb"/>
        <w:numPr>
          <w:ilvl w:val="0"/>
          <w:numId w:val="135"/>
        </w:numPr>
        <w:rPr>
          <w:rFonts w:ascii="Segoe UI" w:hAnsi="Segoe UI" w:cs="Segoe UI"/>
          <w:sz w:val="22"/>
          <w:rPrChange w:id="4160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61" w:author="Adela" w:date="2025-10-22T21:06:00Z">
            <w:rPr>
              <w:rStyle w:val="Strong"/>
            </w:rPr>
          </w:rPrChange>
        </w:rPr>
        <w:t>Use TTL Indexes</w:t>
      </w:r>
      <w:r w:rsidRPr="00E01AD4">
        <w:rPr>
          <w:rFonts w:ascii="Segoe UI" w:hAnsi="Segoe UI" w:cs="Segoe UI"/>
          <w:sz w:val="22"/>
          <w:rPrChange w:id="4162" w:author="Adela" w:date="2025-10-22T21:06:00Z">
            <w:rPr/>
          </w:rPrChange>
        </w:rPr>
        <w:t xml:space="preserve"> on time-sensitive collections like </w:t>
      </w:r>
      <w:r w:rsidRPr="00E01AD4">
        <w:rPr>
          <w:rStyle w:val="HTMLCode"/>
          <w:rFonts w:ascii="Segoe UI" w:hAnsi="Segoe UI" w:cs="Segoe UI"/>
          <w:sz w:val="22"/>
          <w:rPrChange w:id="4163" w:author="Adela" w:date="2025-10-22T21:06:00Z">
            <w:rPr>
              <w:rStyle w:val="HTMLCode"/>
            </w:rPr>
          </w:rPrChange>
        </w:rPr>
        <w:t>sessions</w:t>
      </w:r>
      <w:r w:rsidRPr="00E01AD4">
        <w:rPr>
          <w:rFonts w:ascii="Segoe UI" w:hAnsi="Segoe UI" w:cs="Segoe UI"/>
          <w:sz w:val="22"/>
          <w:rPrChange w:id="4164" w:author="Adela" w:date="2025-10-22T21:06:00Z">
            <w:rPr/>
          </w:rPrChange>
        </w:rPr>
        <w:t xml:space="preserve"> and temporary logs.</w:t>
      </w:r>
    </w:p>
    <w:p w:rsidR="003B3CF0" w:rsidRPr="00E01AD4" w:rsidRDefault="003B3CF0" w:rsidP="003B3CF0">
      <w:pPr>
        <w:pStyle w:val="NormalWeb"/>
        <w:numPr>
          <w:ilvl w:val="0"/>
          <w:numId w:val="135"/>
        </w:numPr>
        <w:rPr>
          <w:rFonts w:ascii="Segoe UI" w:hAnsi="Segoe UI" w:cs="Segoe UI"/>
          <w:sz w:val="22"/>
          <w:rPrChange w:id="4165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66" w:author="Adela" w:date="2025-10-22T21:06:00Z">
            <w:rPr>
              <w:rStyle w:val="Strong"/>
            </w:rPr>
          </w:rPrChange>
        </w:rPr>
        <w:t>Aggregate Pipelines</w:t>
      </w:r>
      <w:r w:rsidRPr="00E01AD4">
        <w:rPr>
          <w:rFonts w:ascii="Segoe UI" w:hAnsi="Segoe UI" w:cs="Segoe UI"/>
          <w:sz w:val="22"/>
          <w:rPrChange w:id="4167" w:author="Adela" w:date="2025-10-22T21:06:00Z">
            <w:rPr/>
          </w:rPrChange>
        </w:rPr>
        <w:t xml:space="preserve"> for analytics dashboards (e.g., average mood over time).</w:t>
      </w:r>
    </w:p>
    <w:p w:rsidR="003B3CF0" w:rsidRPr="00E01AD4" w:rsidRDefault="00E01AD4" w:rsidP="003B3CF0">
      <w:pPr>
        <w:rPr>
          <w:del w:id="4168" w:author="Adela" w:date="2025-10-22T21:06:00Z"/>
          <w:rFonts w:ascii="Segoe UI" w:hAnsi="Segoe UI" w:cs="Segoe UI"/>
        </w:rPr>
      </w:pPr>
      <w:del w:id="4169" w:author="Adela" w:date="2025-10-22T21:06:00Z">
        <w:r w:rsidRPr="00E01AD4">
          <w:rPr>
            <w:rFonts w:ascii="Segoe UI" w:hAnsi="Segoe UI" w:cs="Segoe UI"/>
          </w:rPr>
          <w:pict>
            <v:rect id="_x0000_i1149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4170" w:author="Adela" w:date="2025-10-22T21:06:00Z"/>
          <w:rFonts w:ascii="Segoe UI" w:hAnsi="Segoe UI" w:cs="Segoe UI"/>
        </w:rPr>
      </w:pPr>
      <w:ins w:id="4171" w:author="Adela" w:date="2025-10-22T21:06:00Z">
        <w:r w:rsidRPr="00E01AD4">
          <w:rPr>
            <w:rFonts w:ascii="Segoe UI" w:hAnsi="Segoe UI" w:cs="Segoe UI"/>
          </w:rPr>
          <w:pict>
            <v:rect id="_x0000_i1150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3"/>
        <w:rPr>
          <w:rFonts w:ascii="Segoe UI" w:hAnsi="Segoe UI" w:cs="Segoe UI"/>
          <w:color w:val="auto"/>
          <w:sz w:val="22"/>
          <w:rPrChange w:id="4172" w:author="Adela" w:date="2025-10-22T21:06:00Z">
            <w:rPr/>
          </w:rPrChange>
        </w:rPr>
      </w:pPr>
      <w:bookmarkStart w:id="4173" w:name="_Toc211762522"/>
      <w:bookmarkStart w:id="4174" w:name="_Toc212157002"/>
      <w:r w:rsidRPr="00E01AD4">
        <w:rPr>
          <w:rStyle w:val="Strong"/>
          <w:rFonts w:ascii="Segoe UI" w:hAnsi="Segoe UI" w:cs="Segoe UI"/>
          <w:color w:val="auto"/>
          <w:sz w:val="22"/>
          <w:rPrChange w:id="4175" w:author="Adela" w:date="2025-10-22T21:06:00Z">
            <w:rPr>
              <w:rStyle w:val="Strong"/>
              <w:b w:val="0"/>
              <w:bCs w:val="0"/>
            </w:rPr>
          </w:rPrChange>
        </w:rPr>
        <w:t>10.6 Example Data Flow</w:t>
      </w:r>
      <w:bookmarkEnd w:id="4173"/>
      <w:bookmarkEnd w:id="4174"/>
    </w:p>
    <w:p w:rsidR="003B3CF0" w:rsidRPr="00E01AD4" w:rsidRDefault="003B3CF0" w:rsidP="003B3CF0">
      <w:pPr>
        <w:pStyle w:val="NormalWeb"/>
        <w:numPr>
          <w:ilvl w:val="0"/>
          <w:numId w:val="136"/>
        </w:numPr>
        <w:rPr>
          <w:rFonts w:ascii="Segoe UI" w:hAnsi="Segoe UI" w:cs="Segoe UI"/>
          <w:sz w:val="22"/>
          <w:rPrChange w:id="4176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77" w:author="Adela" w:date="2025-10-22T21:06:00Z">
            <w:rPr>
              <w:rStyle w:val="Strong"/>
            </w:rPr>
          </w:rPrChange>
        </w:rPr>
        <w:t>User Registration:</w:t>
      </w:r>
      <w:r w:rsidRPr="00E01AD4">
        <w:rPr>
          <w:rFonts w:ascii="Segoe UI" w:hAnsi="Segoe UI" w:cs="Segoe UI"/>
          <w:sz w:val="22"/>
          <w:rPrChange w:id="4178" w:author="Adela" w:date="2025-10-22T21:06:00Z">
            <w:rPr/>
          </w:rPrChange>
        </w:rPr>
        <w:br/>
        <w:t xml:space="preserve">A new record is added to </w:t>
      </w:r>
      <w:r w:rsidRPr="00E01AD4">
        <w:rPr>
          <w:rStyle w:val="HTMLCode"/>
          <w:rFonts w:ascii="Segoe UI" w:hAnsi="Segoe UI" w:cs="Segoe UI"/>
          <w:sz w:val="22"/>
          <w:rPrChange w:id="4179" w:author="Adela" w:date="2025-10-22T21:06:00Z">
            <w:rPr>
              <w:rStyle w:val="HTMLCode"/>
            </w:rPr>
          </w:rPrChange>
        </w:rPr>
        <w:t>users</w:t>
      </w:r>
      <w:r w:rsidRPr="00E01AD4">
        <w:rPr>
          <w:rFonts w:ascii="Segoe UI" w:hAnsi="Segoe UI" w:cs="Segoe UI"/>
          <w:sz w:val="22"/>
          <w:rPrChange w:id="4180" w:author="Adela" w:date="2025-10-22T21:06:00Z">
            <w:rPr/>
          </w:rPrChange>
        </w:rPr>
        <w:t>.</w:t>
      </w:r>
    </w:p>
    <w:p w:rsidR="003B3CF0" w:rsidRPr="00E01AD4" w:rsidRDefault="003B3CF0" w:rsidP="003B3CF0">
      <w:pPr>
        <w:pStyle w:val="NormalWeb"/>
        <w:numPr>
          <w:ilvl w:val="0"/>
          <w:numId w:val="136"/>
        </w:numPr>
        <w:rPr>
          <w:rFonts w:ascii="Segoe UI" w:hAnsi="Segoe UI" w:cs="Segoe UI"/>
          <w:sz w:val="22"/>
          <w:rPrChange w:id="4181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82" w:author="Adela" w:date="2025-10-22T21:06:00Z">
            <w:rPr>
              <w:rStyle w:val="Strong"/>
            </w:rPr>
          </w:rPrChange>
        </w:rPr>
        <w:t>Mood Check-in:</w:t>
      </w:r>
      <w:r w:rsidRPr="00E01AD4">
        <w:rPr>
          <w:rFonts w:ascii="Segoe UI" w:hAnsi="Segoe UI" w:cs="Segoe UI"/>
          <w:sz w:val="22"/>
          <w:rPrChange w:id="4183" w:author="Adela" w:date="2025-10-22T21:06:00Z">
            <w:rPr/>
          </w:rPrChange>
        </w:rPr>
        <w:br/>
        <w:t xml:space="preserve">Creates a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4184" w:author="Adela" w:date="2025-10-22T21:06:00Z">
            <w:rPr>
              <w:rStyle w:val="HTMLCode"/>
            </w:rPr>
          </w:rPrChange>
        </w:rPr>
        <w:t>mood_logs</w:t>
      </w:r>
      <w:proofErr w:type="spellEnd"/>
      <w:r w:rsidRPr="00E01AD4">
        <w:rPr>
          <w:rFonts w:ascii="Segoe UI" w:hAnsi="Segoe UI" w:cs="Segoe UI"/>
          <w:sz w:val="22"/>
          <w:rPrChange w:id="4185" w:author="Adela" w:date="2025-10-22T21:06:00Z">
            <w:rPr/>
          </w:rPrChange>
        </w:rPr>
        <w:t xml:space="preserve"> entry linked to the user.</w:t>
      </w:r>
    </w:p>
    <w:p w:rsidR="003B3CF0" w:rsidRPr="00E01AD4" w:rsidRDefault="003B3CF0" w:rsidP="003B3CF0">
      <w:pPr>
        <w:pStyle w:val="NormalWeb"/>
        <w:numPr>
          <w:ilvl w:val="0"/>
          <w:numId w:val="136"/>
        </w:numPr>
        <w:rPr>
          <w:rFonts w:ascii="Segoe UI" w:hAnsi="Segoe UI" w:cs="Segoe UI"/>
          <w:sz w:val="22"/>
          <w:rPrChange w:id="4186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87" w:author="Adela" w:date="2025-10-22T21:06:00Z">
            <w:rPr>
              <w:rStyle w:val="Strong"/>
            </w:rPr>
          </w:rPrChange>
        </w:rPr>
        <w:t>Notification Trigger:</w:t>
      </w:r>
      <w:r w:rsidRPr="00E01AD4">
        <w:rPr>
          <w:rFonts w:ascii="Segoe UI" w:hAnsi="Segoe UI" w:cs="Segoe UI"/>
          <w:sz w:val="22"/>
          <w:rPrChange w:id="4188" w:author="Adela" w:date="2025-10-22T21:06:00Z">
            <w:rPr/>
          </w:rPrChange>
        </w:rPr>
        <w:br/>
        <w:t xml:space="preserve">Firebase sends a reminder → stored in </w:t>
      </w:r>
      <w:r w:rsidRPr="00E01AD4">
        <w:rPr>
          <w:rStyle w:val="HTMLCode"/>
          <w:rFonts w:ascii="Segoe UI" w:hAnsi="Segoe UI" w:cs="Segoe UI"/>
          <w:sz w:val="22"/>
          <w:rPrChange w:id="4189" w:author="Adela" w:date="2025-10-22T21:06:00Z">
            <w:rPr>
              <w:rStyle w:val="HTMLCode"/>
            </w:rPr>
          </w:rPrChange>
        </w:rPr>
        <w:t>notifications</w:t>
      </w:r>
      <w:r w:rsidRPr="00E01AD4">
        <w:rPr>
          <w:rFonts w:ascii="Segoe UI" w:hAnsi="Segoe UI" w:cs="Segoe UI"/>
          <w:sz w:val="22"/>
          <w:rPrChange w:id="4190" w:author="Adela" w:date="2025-10-22T21:06:00Z">
            <w:rPr/>
          </w:rPrChange>
        </w:rPr>
        <w:t>.</w:t>
      </w:r>
    </w:p>
    <w:p w:rsidR="003B3CF0" w:rsidRPr="00E01AD4" w:rsidRDefault="003B3CF0" w:rsidP="003B3CF0">
      <w:pPr>
        <w:pStyle w:val="NormalWeb"/>
        <w:numPr>
          <w:ilvl w:val="0"/>
          <w:numId w:val="136"/>
        </w:numPr>
        <w:rPr>
          <w:rFonts w:ascii="Segoe UI" w:hAnsi="Segoe UI" w:cs="Segoe UI"/>
          <w:sz w:val="22"/>
          <w:rPrChange w:id="4191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92" w:author="Adela" w:date="2025-10-22T21:06:00Z">
            <w:rPr>
              <w:rStyle w:val="Strong"/>
            </w:rPr>
          </w:rPrChange>
        </w:rPr>
        <w:t>Caregiver Message:</w:t>
      </w:r>
      <w:r w:rsidRPr="00E01AD4">
        <w:rPr>
          <w:rFonts w:ascii="Segoe UI" w:hAnsi="Segoe UI" w:cs="Segoe UI"/>
          <w:sz w:val="22"/>
          <w:rPrChange w:id="4193" w:author="Adela" w:date="2025-10-22T21:06:00Z">
            <w:rPr/>
          </w:rPrChange>
        </w:rPr>
        <w:br/>
        <w:t xml:space="preserve">Sent → logged in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4194" w:author="Adela" w:date="2025-10-22T21:06:00Z">
            <w:rPr>
              <w:rStyle w:val="HTMLCode"/>
            </w:rPr>
          </w:rPrChange>
        </w:rPr>
        <w:t>chat_messages</w:t>
      </w:r>
      <w:proofErr w:type="spellEnd"/>
      <w:r w:rsidRPr="00E01AD4">
        <w:rPr>
          <w:rFonts w:ascii="Segoe UI" w:hAnsi="Segoe UI" w:cs="Segoe UI"/>
          <w:sz w:val="22"/>
          <w:rPrChange w:id="4195" w:author="Adela" w:date="2025-10-22T21:06:00Z">
            <w:rPr/>
          </w:rPrChange>
        </w:rPr>
        <w:t xml:space="preserve"> → triggers Firebase push → visible to receiver.</w:t>
      </w:r>
    </w:p>
    <w:p w:rsidR="003B3CF0" w:rsidRPr="00E01AD4" w:rsidRDefault="003B3CF0" w:rsidP="003B3CF0">
      <w:pPr>
        <w:pStyle w:val="NormalWeb"/>
        <w:numPr>
          <w:ilvl w:val="0"/>
          <w:numId w:val="136"/>
        </w:numPr>
        <w:rPr>
          <w:rFonts w:ascii="Segoe UI" w:hAnsi="Segoe UI" w:cs="Segoe UI"/>
          <w:sz w:val="22"/>
          <w:rPrChange w:id="4196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197" w:author="Adela" w:date="2025-10-22T21:06:00Z">
            <w:rPr>
              <w:rStyle w:val="Strong"/>
            </w:rPr>
          </w:rPrChange>
        </w:rPr>
        <w:lastRenderedPageBreak/>
        <w:t>Monthly Report Generation:</w:t>
      </w:r>
      <w:r w:rsidRPr="00E01AD4">
        <w:rPr>
          <w:rFonts w:ascii="Segoe UI" w:hAnsi="Segoe UI" w:cs="Segoe UI"/>
          <w:sz w:val="22"/>
          <w:rPrChange w:id="4198" w:author="Adela" w:date="2025-10-22T21:06:00Z">
            <w:rPr/>
          </w:rPrChange>
        </w:rPr>
        <w:br/>
      </w:r>
      <w:proofErr w:type="spellStart"/>
      <w:r w:rsidRPr="00E01AD4">
        <w:rPr>
          <w:rFonts w:ascii="Segoe UI" w:hAnsi="Segoe UI" w:cs="Segoe UI"/>
          <w:sz w:val="22"/>
          <w:rPrChange w:id="4199" w:author="Adela" w:date="2025-10-22T21:06:00Z">
            <w:rPr/>
          </w:rPrChange>
        </w:rPr>
        <w:t>Cron</w:t>
      </w:r>
      <w:proofErr w:type="spellEnd"/>
      <w:r w:rsidRPr="00E01AD4">
        <w:rPr>
          <w:rFonts w:ascii="Segoe UI" w:hAnsi="Segoe UI" w:cs="Segoe UI"/>
          <w:sz w:val="22"/>
          <w:rPrChange w:id="4200" w:author="Adela" w:date="2025-10-22T21:06:00Z">
            <w:rPr/>
          </w:rPrChange>
        </w:rPr>
        <w:t xml:space="preserve"> job aggregates </w:t>
      </w:r>
      <w:proofErr w:type="spellStart"/>
      <w:r w:rsidRPr="00E01AD4">
        <w:rPr>
          <w:rStyle w:val="HTMLCode"/>
          <w:rFonts w:ascii="Segoe UI" w:hAnsi="Segoe UI" w:cs="Segoe UI"/>
          <w:sz w:val="22"/>
          <w:rPrChange w:id="4201" w:author="Adela" w:date="2025-10-22T21:06:00Z">
            <w:rPr>
              <w:rStyle w:val="HTMLCode"/>
            </w:rPr>
          </w:rPrChange>
        </w:rPr>
        <w:t>mood_logs</w:t>
      </w:r>
      <w:proofErr w:type="spellEnd"/>
      <w:r w:rsidRPr="00E01AD4">
        <w:rPr>
          <w:rFonts w:ascii="Segoe UI" w:hAnsi="Segoe UI" w:cs="Segoe UI"/>
          <w:sz w:val="22"/>
          <w:rPrChange w:id="4202" w:author="Adela" w:date="2025-10-22T21:06:00Z">
            <w:rPr/>
          </w:rPrChange>
        </w:rPr>
        <w:t xml:space="preserve"> → creates PDF → uploads to </w:t>
      </w:r>
      <w:proofErr w:type="spellStart"/>
      <w:r w:rsidRPr="00E01AD4">
        <w:rPr>
          <w:rFonts w:ascii="Segoe UI" w:hAnsi="Segoe UI" w:cs="Segoe UI"/>
          <w:sz w:val="22"/>
          <w:rPrChange w:id="4203" w:author="Adela" w:date="2025-10-22T21:06:00Z">
            <w:rPr/>
          </w:rPrChange>
        </w:rPr>
        <w:t>Cloudinary</w:t>
      </w:r>
      <w:proofErr w:type="spellEnd"/>
      <w:r w:rsidRPr="00E01AD4">
        <w:rPr>
          <w:rFonts w:ascii="Segoe UI" w:hAnsi="Segoe UI" w:cs="Segoe UI"/>
          <w:sz w:val="22"/>
          <w:rPrChange w:id="4204" w:author="Adela" w:date="2025-10-22T21:06:00Z">
            <w:rPr/>
          </w:rPrChange>
        </w:rPr>
        <w:t xml:space="preserve"> → record added to </w:t>
      </w:r>
      <w:r w:rsidRPr="00E01AD4">
        <w:rPr>
          <w:rStyle w:val="HTMLCode"/>
          <w:rFonts w:ascii="Segoe UI" w:hAnsi="Segoe UI" w:cs="Segoe UI"/>
          <w:sz w:val="22"/>
          <w:rPrChange w:id="4205" w:author="Adela" w:date="2025-10-22T21:06:00Z">
            <w:rPr>
              <w:rStyle w:val="HTMLCode"/>
            </w:rPr>
          </w:rPrChange>
        </w:rPr>
        <w:t>reports</w:t>
      </w:r>
      <w:r w:rsidRPr="00E01AD4">
        <w:rPr>
          <w:rFonts w:ascii="Segoe UI" w:hAnsi="Segoe UI" w:cs="Segoe UI"/>
          <w:sz w:val="22"/>
          <w:rPrChange w:id="4206" w:author="Adela" w:date="2025-10-22T21:06:00Z">
            <w:rPr/>
          </w:rPrChange>
        </w:rPr>
        <w:t>.</w:t>
      </w:r>
    </w:p>
    <w:p w:rsidR="003B3CF0" w:rsidRPr="00E01AD4" w:rsidRDefault="00E01AD4" w:rsidP="003B3CF0">
      <w:pPr>
        <w:rPr>
          <w:del w:id="4207" w:author="Adela" w:date="2025-10-22T21:06:00Z"/>
          <w:rFonts w:ascii="Segoe UI" w:hAnsi="Segoe UI" w:cs="Segoe UI"/>
        </w:rPr>
      </w:pPr>
      <w:del w:id="4208" w:author="Adela" w:date="2025-10-22T21:06:00Z">
        <w:r w:rsidRPr="00E01AD4">
          <w:rPr>
            <w:rFonts w:ascii="Segoe UI" w:hAnsi="Segoe UI" w:cs="Segoe UI"/>
          </w:rPr>
          <w:pict>
            <v:rect id="_x0000_i1151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4209" w:author="Adela" w:date="2025-10-22T21:06:00Z"/>
          <w:rFonts w:ascii="Segoe UI" w:hAnsi="Segoe UI" w:cs="Segoe UI"/>
        </w:rPr>
      </w:pPr>
      <w:ins w:id="4210" w:author="Adela" w:date="2025-10-22T21:06:00Z">
        <w:r w:rsidRPr="00E01AD4">
          <w:rPr>
            <w:rFonts w:ascii="Segoe UI" w:hAnsi="Segoe UI" w:cs="Segoe UI"/>
          </w:rPr>
          <w:pict>
            <v:rect id="_x0000_i1152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3"/>
        <w:rPr>
          <w:rFonts w:ascii="Segoe UI" w:hAnsi="Segoe UI" w:cs="Segoe UI"/>
          <w:color w:val="auto"/>
          <w:sz w:val="22"/>
          <w:rPrChange w:id="4211" w:author="Adela" w:date="2025-10-22T21:06:00Z">
            <w:rPr/>
          </w:rPrChange>
        </w:rPr>
      </w:pPr>
      <w:bookmarkStart w:id="4212" w:name="_Toc211762523"/>
      <w:bookmarkStart w:id="4213" w:name="_Toc212157003"/>
      <w:r w:rsidRPr="00E01AD4">
        <w:rPr>
          <w:rStyle w:val="Strong"/>
          <w:rFonts w:ascii="Segoe UI" w:hAnsi="Segoe UI" w:cs="Segoe UI"/>
          <w:color w:val="auto"/>
          <w:sz w:val="22"/>
          <w:rPrChange w:id="4214" w:author="Adela" w:date="2025-10-22T21:06:00Z">
            <w:rPr>
              <w:rStyle w:val="Strong"/>
              <w:b w:val="0"/>
              <w:bCs w:val="0"/>
            </w:rPr>
          </w:rPrChange>
        </w:rPr>
        <w:t>10.7 Developer Best Practices</w:t>
      </w:r>
      <w:bookmarkEnd w:id="4212"/>
      <w:bookmarkEnd w:id="4213"/>
    </w:p>
    <w:p w:rsidR="003B3CF0" w:rsidRPr="00E01AD4" w:rsidRDefault="003B3CF0" w:rsidP="003B3CF0">
      <w:pPr>
        <w:pStyle w:val="NormalWeb"/>
        <w:numPr>
          <w:ilvl w:val="0"/>
          <w:numId w:val="137"/>
        </w:numPr>
        <w:rPr>
          <w:rFonts w:ascii="Segoe UI" w:hAnsi="Segoe UI" w:cs="Segoe UI"/>
          <w:sz w:val="22"/>
          <w:rPrChange w:id="4215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216" w:author="Adela" w:date="2025-10-22T21:06:00Z">
            <w:rPr>
              <w:rStyle w:val="Strong"/>
            </w:rPr>
          </w:rPrChange>
        </w:rPr>
        <w:t xml:space="preserve">Never expose internal </w:t>
      </w:r>
      <w:r w:rsidRPr="00E01AD4">
        <w:rPr>
          <w:rStyle w:val="HTMLCode"/>
          <w:rFonts w:ascii="Segoe UI" w:hAnsi="Segoe UI" w:cs="Segoe UI"/>
          <w:b/>
          <w:sz w:val="22"/>
          <w:rPrChange w:id="4217" w:author="Adela" w:date="2025-10-22T21:06:00Z">
            <w:rPr>
              <w:rStyle w:val="HTMLCode"/>
              <w:b/>
              <w:bCs/>
            </w:rPr>
          </w:rPrChange>
        </w:rPr>
        <w:t>_id</w:t>
      </w:r>
      <w:r w:rsidRPr="00E01AD4">
        <w:rPr>
          <w:rStyle w:val="Strong"/>
          <w:rFonts w:ascii="Segoe UI" w:hAnsi="Segoe UI" w:cs="Segoe UI"/>
          <w:sz w:val="22"/>
          <w:rPrChange w:id="4218" w:author="Adela" w:date="2025-10-22T21:06:00Z">
            <w:rPr>
              <w:rStyle w:val="Strong"/>
            </w:rPr>
          </w:rPrChange>
        </w:rPr>
        <w:t xml:space="preserve"> references</w:t>
      </w:r>
      <w:r w:rsidRPr="00E01AD4">
        <w:rPr>
          <w:rFonts w:ascii="Segoe UI" w:hAnsi="Segoe UI" w:cs="Segoe UI"/>
          <w:sz w:val="22"/>
          <w:rPrChange w:id="4219" w:author="Adela" w:date="2025-10-22T21:06:00Z">
            <w:rPr/>
          </w:rPrChange>
        </w:rPr>
        <w:t xml:space="preserve"> directly in public APIs. Use safe UUIDs where needed.</w:t>
      </w:r>
    </w:p>
    <w:p w:rsidR="003B3CF0" w:rsidRPr="00E01AD4" w:rsidRDefault="003B3CF0" w:rsidP="003B3CF0">
      <w:pPr>
        <w:pStyle w:val="NormalWeb"/>
        <w:numPr>
          <w:ilvl w:val="0"/>
          <w:numId w:val="137"/>
        </w:numPr>
        <w:rPr>
          <w:rFonts w:ascii="Segoe UI" w:hAnsi="Segoe UI" w:cs="Segoe UI"/>
          <w:sz w:val="22"/>
          <w:rPrChange w:id="4220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221" w:author="Adela" w:date="2025-10-22T21:06:00Z">
            <w:rPr>
              <w:rStyle w:val="Strong"/>
            </w:rPr>
          </w:rPrChange>
        </w:rPr>
        <w:t>Validate all incoming data</w:t>
      </w:r>
      <w:r w:rsidRPr="00E01AD4">
        <w:rPr>
          <w:rFonts w:ascii="Segoe UI" w:hAnsi="Segoe UI" w:cs="Segoe UI"/>
          <w:sz w:val="22"/>
          <w:rPrChange w:id="4222" w:author="Adela" w:date="2025-10-22T21:06:00Z">
            <w:rPr/>
          </w:rPrChange>
        </w:rPr>
        <w:t xml:space="preserve"> at the controller level before saving.</w:t>
      </w:r>
    </w:p>
    <w:p w:rsidR="003B3CF0" w:rsidRPr="00E01AD4" w:rsidRDefault="003B3CF0" w:rsidP="003B3CF0">
      <w:pPr>
        <w:pStyle w:val="NormalWeb"/>
        <w:numPr>
          <w:ilvl w:val="0"/>
          <w:numId w:val="137"/>
        </w:numPr>
        <w:rPr>
          <w:rFonts w:ascii="Segoe UI" w:hAnsi="Segoe UI" w:cs="Segoe UI"/>
          <w:sz w:val="22"/>
          <w:rPrChange w:id="4223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224" w:author="Adela" w:date="2025-10-22T21:06:00Z">
            <w:rPr>
              <w:rStyle w:val="Strong"/>
            </w:rPr>
          </w:rPrChange>
        </w:rPr>
        <w:t>Encrypt sensitive fields</w:t>
      </w:r>
      <w:r w:rsidRPr="00E01AD4">
        <w:rPr>
          <w:rFonts w:ascii="Segoe UI" w:hAnsi="Segoe UI" w:cs="Segoe UI"/>
          <w:sz w:val="22"/>
          <w:rPrChange w:id="4225" w:author="Adela" w:date="2025-10-22T21:06:00Z">
            <w:rPr/>
          </w:rPrChange>
        </w:rPr>
        <w:t xml:space="preserve"> (e.g., phone, caregiver notes).</w:t>
      </w:r>
    </w:p>
    <w:p w:rsidR="003B3CF0" w:rsidRPr="00E01AD4" w:rsidRDefault="003B3CF0" w:rsidP="003B3CF0">
      <w:pPr>
        <w:pStyle w:val="NormalWeb"/>
        <w:numPr>
          <w:ilvl w:val="0"/>
          <w:numId w:val="137"/>
        </w:numPr>
        <w:rPr>
          <w:rFonts w:ascii="Segoe UI" w:hAnsi="Segoe UI" w:cs="Segoe UI"/>
          <w:sz w:val="22"/>
          <w:rPrChange w:id="4226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227" w:author="Adela" w:date="2025-10-22T21:06:00Z">
            <w:rPr>
              <w:rStyle w:val="Strong"/>
            </w:rPr>
          </w:rPrChange>
        </w:rPr>
        <w:t>Use transactions</w:t>
      </w:r>
      <w:r w:rsidRPr="00E01AD4">
        <w:rPr>
          <w:rFonts w:ascii="Segoe UI" w:hAnsi="Segoe UI" w:cs="Segoe UI"/>
          <w:sz w:val="22"/>
          <w:rPrChange w:id="4228" w:author="Adela" w:date="2025-10-22T21:06:00Z">
            <w:rPr/>
          </w:rPrChange>
        </w:rPr>
        <w:t xml:space="preserve"> (where needed) when multiple writes depend on each other.</w:t>
      </w:r>
    </w:p>
    <w:p w:rsidR="003B3CF0" w:rsidRPr="00E01AD4" w:rsidRDefault="003B3CF0" w:rsidP="003B3CF0">
      <w:pPr>
        <w:pStyle w:val="NormalWeb"/>
        <w:numPr>
          <w:ilvl w:val="0"/>
          <w:numId w:val="137"/>
        </w:numPr>
        <w:rPr>
          <w:rFonts w:ascii="Segoe UI" w:hAnsi="Segoe UI" w:cs="Segoe UI"/>
          <w:sz w:val="22"/>
          <w:rPrChange w:id="4229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230" w:author="Adela" w:date="2025-10-22T21:06:00Z">
            <w:rPr>
              <w:rStyle w:val="Strong"/>
            </w:rPr>
          </w:rPrChange>
        </w:rPr>
        <w:t>Backup database daily</w:t>
      </w:r>
      <w:r w:rsidRPr="00E01AD4">
        <w:rPr>
          <w:rFonts w:ascii="Segoe UI" w:hAnsi="Segoe UI" w:cs="Segoe UI"/>
          <w:sz w:val="22"/>
          <w:rPrChange w:id="4231" w:author="Adela" w:date="2025-10-22T21:06:00Z">
            <w:rPr/>
          </w:rPrChange>
        </w:rPr>
        <w:t xml:space="preserve"> using automated cloud backup tools.</w:t>
      </w:r>
    </w:p>
    <w:p w:rsidR="003B3CF0" w:rsidRPr="00E01AD4" w:rsidRDefault="00E01AD4" w:rsidP="003B3CF0">
      <w:pPr>
        <w:rPr>
          <w:del w:id="4232" w:author="Adela" w:date="2025-10-22T21:06:00Z"/>
          <w:rFonts w:ascii="Segoe UI" w:hAnsi="Segoe UI" w:cs="Segoe UI"/>
        </w:rPr>
      </w:pPr>
      <w:del w:id="4233" w:author="Adela" w:date="2025-10-22T21:06:00Z">
        <w:r w:rsidRPr="00E01AD4">
          <w:rPr>
            <w:rFonts w:ascii="Segoe UI" w:hAnsi="Segoe UI" w:cs="Segoe UI"/>
          </w:rPr>
          <w:pict>
            <v:rect id="_x0000_i1153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4234" w:author="Adela" w:date="2025-10-22T21:06:00Z"/>
          <w:rFonts w:ascii="Segoe UI" w:hAnsi="Segoe UI" w:cs="Segoe UI"/>
        </w:rPr>
      </w:pPr>
      <w:ins w:id="4235" w:author="Adela" w:date="2025-10-22T21:06:00Z">
        <w:r w:rsidRPr="00E01AD4">
          <w:rPr>
            <w:rFonts w:ascii="Segoe UI" w:hAnsi="Segoe UI" w:cs="Segoe UI"/>
          </w:rPr>
          <w:pict>
            <v:rect id="_x0000_i1154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3"/>
        <w:rPr>
          <w:rFonts w:ascii="Segoe UI" w:hAnsi="Segoe UI" w:cs="Segoe UI"/>
          <w:color w:val="auto"/>
          <w:sz w:val="22"/>
          <w:rPrChange w:id="4236" w:author="Adela" w:date="2025-10-22T21:06:00Z">
            <w:rPr/>
          </w:rPrChange>
        </w:rPr>
      </w:pPr>
      <w:bookmarkStart w:id="4237" w:name="_Toc211762524"/>
      <w:bookmarkStart w:id="4238" w:name="_Toc212157004"/>
      <w:r w:rsidRPr="00E01AD4">
        <w:rPr>
          <w:rStyle w:val="Strong"/>
          <w:rFonts w:ascii="Segoe UI" w:hAnsi="Segoe UI" w:cs="Segoe UI"/>
          <w:color w:val="auto"/>
          <w:sz w:val="22"/>
          <w:rPrChange w:id="4239" w:author="Adela" w:date="2025-10-22T21:06:00Z">
            <w:rPr>
              <w:rStyle w:val="Strong"/>
              <w:b w:val="0"/>
              <w:bCs w:val="0"/>
            </w:rPr>
          </w:rPrChange>
        </w:rPr>
        <w:t>10.8 Future Expansion Considerations</w:t>
      </w:r>
      <w:bookmarkEnd w:id="4237"/>
      <w:bookmarkEnd w:id="4238"/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4240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4241" w:author="Adela" w:date="2025-10-22T21:06:00Z">
            <w:rPr/>
          </w:rPrChange>
        </w:rPr>
        <w:t>Future schema extensions will support:</w:t>
      </w:r>
    </w:p>
    <w:p w:rsidR="003B3CF0" w:rsidRPr="00E01AD4" w:rsidRDefault="003B3CF0" w:rsidP="003B3CF0">
      <w:pPr>
        <w:pStyle w:val="NormalWeb"/>
        <w:numPr>
          <w:ilvl w:val="0"/>
          <w:numId w:val="138"/>
        </w:numPr>
        <w:rPr>
          <w:rFonts w:ascii="Segoe UI" w:hAnsi="Segoe UI" w:cs="Segoe UI"/>
          <w:sz w:val="22"/>
          <w:rPrChange w:id="4242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243" w:author="Adela" w:date="2025-10-22T21:06:00Z">
            <w:rPr>
              <w:rStyle w:val="Strong"/>
            </w:rPr>
          </w:rPrChange>
        </w:rPr>
        <w:t>Doctor module</w:t>
      </w:r>
      <w:r w:rsidRPr="00E01AD4">
        <w:rPr>
          <w:rFonts w:ascii="Segoe UI" w:hAnsi="Segoe UI" w:cs="Segoe UI"/>
          <w:sz w:val="22"/>
          <w:rPrChange w:id="4244" w:author="Adela" w:date="2025-10-22T21:06:00Z">
            <w:rPr/>
          </w:rPrChange>
        </w:rPr>
        <w:t xml:space="preserve"> (appointments, prescriptions, recommendations)</w:t>
      </w:r>
    </w:p>
    <w:p w:rsidR="003B3CF0" w:rsidRPr="00E01AD4" w:rsidRDefault="003B3CF0" w:rsidP="003B3CF0">
      <w:pPr>
        <w:pStyle w:val="NormalWeb"/>
        <w:numPr>
          <w:ilvl w:val="0"/>
          <w:numId w:val="138"/>
        </w:numPr>
        <w:rPr>
          <w:rFonts w:ascii="Segoe UI" w:hAnsi="Segoe UI" w:cs="Segoe UI"/>
          <w:sz w:val="22"/>
          <w:rPrChange w:id="4245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246" w:author="Adela" w:date="2025-10-22T21:06:00Z">
            <w:rPr>
              <w:rStyle w:val="Strong"/>
            </w:rPr>
          </w:rPrChange>
        </w:rPr>
        <w:t>AI insights</w:t>
      </w:r>
      <w:r w:rsidRPr="00E01AD4">
        <w:rPr>
          <w:rFonts w:ascii="Segoe UI" w:hAnsi="Segoe UI" w:cs="Segoe UI"/>
          <w:sz w:val="22"/>
          <w:rPrChange w:id="4247" w:author="Adela" w:date="2025-10-22T21:06:00Z">
            <w:rPr/>
          </w:rPrChange>
        </w:rPr>
        <w:t xml:space="preserve"> collection (predictive emotional patterns)</w:t>
      </w:r>
    </w:p>
    <w:p w:rsidR="003B3CF0" w:rsidRPr="00E01AD4" w:rsidRDefault="003B3CF0" w:rsidP="003B3CF0">
      <w:pPr>
        <w:pStyle w:val="NormalWeb"/>
        <w:numPr>
          <w:ilvl w:val="0"/>
          <w:numId w:val="138"/>
        </w:numPr>
        <w:rPr>
          <w:rFonts w:ascii="Segoe UI" w:hAnsi="Segoe UI" w:cs="Segoe UI"/>
          <w:sz w:val="22"/>
          <w:rPrChange w:id="4248" w:author="Adela" w:date="2025-10-22T21:06:00Z">
            <w:rPr/>
          </w:rPrChange>
        </w:rPr>
      </w:pPr>
      <w:r w:rsidRPr="00E01AD4">
        <w:rPr>
          <w:rStyle w:val="Strong"/>
          <w:rFonts w:ascii="Segoe UI" w:hAnsi="Segoe UI" w:cs="Segoe UI"/>
          <w:sz w:val="22"/>
          <w:rPrChange w:id="4249" w:author="Adela" w:date="2025-10-22T21:06:00Z">
            <w:rPr>
              <w:rStyle w:val="Strong"/>
            </w:rPr>
          </w:rPrChange>
        </w:rPr>
        <w:t>Audit logs</w:t>
      </w:r>
      <w:r w:rsidRPr="00E01AD4">
        <w:rPr>
          <w:rFonts w:ascii="Segoe UI" w:hAnsi="Segoe UI" w:cs="Segoe UI"/>
          <w:sz w:val="22"/>
          <w:rPrChange w:id="4250" w:author="Adela" w:date="2025-10-22T21:06:00Z">
            <w:rPr/>
          </w:rPrChange>
        </w:rPr>
        <w:t xml:space="preserve"> for compliance tracking</w:t>
      </w:r>
    </w:p>
    <w:p w:rsidR="003B3CF0" w:rsidRPr="00E01AD4" w:rsidRDefault="00E01AD4" w:rsidP="003B3CF0">
      <w:pPr>
        <w:rPr>
          <w:del w:id="4251" w:author="Adela" w:date="2025-10-22T21:06:00Z"/>
          <w:rFonts w:ascii="Segoe UI" w:hAnsi="Segoe UI" w:cs="Segoe UI"/>
        </w:rPr>
      </w:pPr>
      <w:del w:id="4252" w:author="Adela" w:date="2025-10-22T21:06:00Z">
        <w:r w:rsidRPr="00E01AD4">
          <w:rPr>
            <w:rFonts w:ascii="Segoe UI" w:hAnsi="Segoe UI" w:cs="Segoe UI"/>
          </w:rPr>
          <w:pict>
            <v:rect id="_x0000_i1155" style="width:0;height:1.5pt" o:hralign="center" o:hrstd="t" o:hr="t" fillcolor="#a0a0a0" stroked="f"/>
          </w:pict>
        </w:r>
      </w:del>
    </w:p>
    <w:p w:rsidR="003B3CF0" w:rsidRPr="00E01AD4" w:rsidRDefault="00E01AD4" w:rsidP="003B3CF0">
      <w:pPr>
        <w:rPr>
          <w:ins w:id="4253" w:author="Adela" w:date="2025-10-22T21:06:00Z"/>
          <w:rFonts w:ascii="Segoe UI" w:hAnsi="Segoe UI" w:cs="Segoe UI"/>
        </w:rPr>
      </w:pPr>
      <w:ins w:id="4254" w:author="Adela" w:date="2025-10-22T21:06:00Z">
        <w:r w:rsidRPr="00E01AD4">
          <w:rPr>
            <w:rFonts w:ascii="Segoe UI" w:hAnsi="Segoe UI" w:cs="Segoe UI"/>
          </w:rPr>
          <w:pict>
            <v:rect id="_x0000_i1156" style="width:0;height:1.5pt" o:hralign="center" o:hrstd="t" o:hr="t" fillcolor="#a0a0a0" stroked="f"/>
          </w:pict>
        </w:r>
      </w:ins>
    </w:p>
    <w:p w:rsidR="003B3CF0" w:rsidRPr="00E01AD4" w:rsidRDefault="003B3CF0" w:rsidP="003B3CF0">
      <w:pPr>
        <w:pStyle w:val="Heading3"/>
        <w:rPr>
          <w:rFonts w:ascii="Segoe UI" w:hAnsi="Segoe UI" w:cs="Segoe UI"/>
          <w:color w:val="auto"/>
          <w:sz w:val="22"/>
          <w:rPrChange w:id="4255" w:author="Adela" w:date="2025-10-22T21:06:00Z">
            <w:rPr/>
          </w:rPrChange>
        </w:rPr>
      </w:pPr>
      <w:bookmarkStart w:id="4256" w:name="_Toc211762525"/>
      <w:bookmarkStart w:id="4257" w:name="_Toc212157005"/>
      <w:r w:rsidRPr="00E01AD4">
        <w:rPr>
          <w:rStyle w:val="Strong"/>
          <w:rFonts w:ascii="Segoe UI" w:hAnsi="Segoe UI" w:cs="Segoe UI"/>
          <w:color w:val="auto"/>
          <w:sz w:val="22"/>
          <w:rPrChange w:id="4258" w:author="Adela" w:date="2025-10-22T21:06:00Z">
            <w:rPr>
              <w:rStyle w:val="Strong"/>
              <w:b w:val="0"/>
              <w:bCs w:val="0"/>
            </w:rPr>
          </w:rPrChange>
        </w:rPr>
        <w:t>10.9 Summary</w:t>
      </w:r>
      <w:bookmarkEnd w:id="4256"/>
      <w:bookmarkEnd w:id="4257"/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4259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4260" w:author="Adela" w:date="2025-10-22T21:06:00Z">
            <w:rPr/>
          </w:rPrChange>
        </w:rPr>
        <w:t xml:space="preserve">The </w:t>
      </w:r>
      <w:proofErr w:type="spellStart"/>
      <w:r w:rsidRPr="00E01AD4">
        <w:rPr>
          <w:rFonts w:ascii="Segoe UI" w:hAnsi="Segoe UI" w:cs="Segoe UI"/>
          <w:sz w:val="22"/>
          <w:rPrChange w:id="4261" w:author="Adela" w:date="2025-10-22T21:06:00Z">
            <w:rPr/>
          </w:rPrChange>
        </w:rPr>
        <w:t>MediMate</w:t>
      </w:r>
      <w:proofErr w:type="spellEnd"/>
      <w:r w:rsidRPr="00E01AD4">
        <w:rPr>
          <w:rFonts w:ascii="Segoe UI" w:hAnsi="Segoe UI" w:cs="Segoe UI"/>
          <w:sz w:val="22"/>
          <w:rPrChange w:id="4262" w:author="Adela" w:date="2025-10-22T21:06:00Z">
            <w:rPr/>
          </w:rPrChange>
        </w:rPr>
        <w:t xml:space="preserve"> database schema provides a modular, scalable, and secure foundation for all app functionality.</w:t>
      </w:r>
      <w:r w:rsidRPr="00E01AD4">
        <w:rPr>
          <w:rFonts w:ascii="Segoe UI" w:hAnsi="Segoe UI" w:cs="Segoe UI"/>
          <w:sz w:val="22"/>
          <w:rPrChange w:id="4263" w:author="Adela" w:date="2025-10-22T21:06:00Z">
            <w:rPr/>
          </w:rPrChange>
        </w:rPr>
        <w:br/>
        <w:t>Each collection reflects a real-world entity—patient, caregiver, report, or message—ensuring logical data flow and long-term maintainability.</w:t>
      </w:r>
    </w:p>
    <w:p w:rsidR="003B3CF0" w:rsidRPr="00E01AD4" w:rsidRDefault="003B3CF0" w:rsidP="003B3CF0">
      <w:pPr>
        <w:pStyle w:val="NormalWeb"/>
        <w:rPr>
          <w:rFonts w:ascii="Segoe UI" w:hAnsi="Segoe UI" w:cs="Segoe UI"/>
          <w:sz w:val="22"/>
          <w:rPrChange w:id="4264" w:author="Adela" w:date="2025-10-22T21:06:00Z">
            <w:rPr/>
          </w:rPrChange>
        </w:rPr>
      </w:pPr>
      <w:r w:rsidRPr="00E01AD4">
        <w:rPr>
          <w:rFonts w:ascii="Segoe UI" w:hAnsi="Segoe UI" w:cs="Segoe UI"/>
          <w:sz w:val="22"/>
          <w:rPrChange w:id="4265" w:author="Adela" w:date="2025-10-22T21:06:00Z">
            <w:rPr/>
          </w:rPrChange>
        </w:rPr>
        <w:t xml:space="preserve">By following the schema conventions and referencing rules, developers can maintain </w:t>
      </w:r>
      <w:r w:rsidRPr="00E01AD4">
        <w:rPr>
          <w:rStyle w:val="Strong"/>
          <w:rFonts w:ascii="Segoe UI" w:hAnsi="Segoe UI" w:cs="Segoe UI"/>
          <w:sz w:val="22"/>
          <w:rPrChange w:id="4266" w:author="Adela" w:date="2025-10-22T21:06:00Z">
            <w:rPr>
              <w:rStyle w:val="Strong"/>
            </w:rPr>
          </w:rPrChange>
        </w:rPr>
        <w:t>data integrity</w:t>
      </w:r>
      <w:r w:rsidRPr="00E01AD4">
        <w:rPr>
          <w:rFonts w:ascii="Segoe UI" w:hAnsi="Segoe UI" w:cs="Segoe UI"/>
          <w:sz w:val="22"/>
          <w:rPrChange w:id="4267" w:author="Adela" w:date="2025-10-22T21:06:00Z">
            <w:rPr/>
          </w:rPrChange>
        </w:rPr>
        <w:t xml:space="preserve">, improve </w:t>
      </w:r>
      <w:r w:rsidRPr="00E01AD4">
        <w:rPr>
          <w:rStyle w:val="Strong"/>
          <w:rFonts w:ascii="Segoe UI" w:hAnsi="Segoe UI" w:cs="Segoe UI"/>
          <w:sz w:val="22"/>
          <w:rPrChange w:id="4268" w:author="Adela" w:date="2025-10-22T21:06:00Z">
            <w:rPr>
              <w:rStyle w:val="Strong"/>
            </w:rPr>
          </w:rPrChange>
        </w:rPr>
        <w:t>query performance</w:t>
      </w:r>
      <w:r w:rsidRPr="00E01AD4">
        <w:rPr>
          <w:rFonts w:ascii="Segoe UI" w:hAnsi="Segoe UI" w:cs="Segoe UI"/>
          <w:sz w:val="22"/>
          <w:rPrChange w:id="4269" w:author="Adela" w:date="2025-10-22T21:06:00Z">
            <w:rPr/>
          </w:rPrChange>
        </w:rPr>
        <w:t>, and ensure the app’s evolution remains stable and efficient.</w:t>
      </w:r>
    </w:p>
    <w:p w:rsidR="0000094E" w:rsidRPr="00E01AD4" w:rsidRDefault="0000094E">
      <w:pPr>
        <w:rPr>
          <w:ins w:id="4270" w:author="Adela" w:date="2025-10-22T21:06:00Z"/>
          <w:rFonts w:ascii="Segoe UI" w:hAnsi="Segoe UI" w:cs="Segoe UI"/>
        </w:rPr>
      </w:pPr>
      <w:ins w:id="4271" w:author="Adela" w:date="2025-10-22T21:06:00Z">
        <w:r w:rsidRPr="00E01AD4">
          <w:rPr>
            <w:rFonts w:ascii="Segoe UI" w:hAnsi="Segoe UI" w:cs="Segoe UI"/>
          </w:rPr>
          <w:br w:type="page"/>
        </w:r>
      </w:ins>
    </w:p>
    <w:p w:rsidR="00AA2259" w:rsidRPr="00E01AD4" w:rsidRDefault="00AA2259" w:rsidP="00AA2259">
      <w:pPr>
        <w:pStyle w:val="Heading2"/>
        <w:rPr>
          <w:ins w:id="4272" w:author="Adela" w:date="2025-10-22T21:06:00Z"/>
          <w:rFonts w:ascii="Segoe UI" w:hAnsi="Segoe UI" w:cs="Segoe UI"/>
          <w:color w:val="auto"/>
        </w:rPr>
      </w:pPr>
      <w:bookmarkStart w:id="4273" w:name="_Toc212157006"/>
      <w:ins w:id="4274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lastRenderedPageBreak/>
          <w:t>Section 11.0 – API Documentation</w:t>
        </w:r>
        <w:bookmarkEnd w:id="4273"/>
      </w:ins>
    </w:p>
    <w:p w:rsidR="00AA2259" w:rsidRPr="00E01AD4" w:rsidRDefault="00AA2259" w:rsidP="00AA2259">
      <w:pPr>
        <w:pStyle w:val="Heading3"/>
        <w:rPr>
          <w:ins w:id="4275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276" w:name="_Toc212157007"/>
      <w:ins w:id="4277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11.1 Overview</w:t>
        </w:r>
        <w:bookmarkEnd w:id="4276"/>
      </w:ins>
    </w:p>
    <w:p w:rsidR="00AA2259" w:rsidRPr="00E01AD4" w:rsidRDefault="00AA2259" w:rsidP="00AA2259">
      <w:pPr>
        <w:pStyle w:val="NormalWeb"/>
        <w:rPr>
          <w:ins w:id="4278" w:author="Adela" w:date="2025-10-22T21:06:00Z"/>
          <w:rFonts w:ascii="Segoe UI" w:hAnsi="Segoe UI" w:cs="Segoe UI"/>
          <w:sz w:val="22"/>
          <w:szCs w:val="22"/>
        </w:rPr>
      </w:pPr>
      <w:ins w:id="4279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The </w:t>
        </w:r>
        <w:proofErr w:type="spellStart"/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MediMate</w:t>
        </w:r>
        <w:proofErr w:type="spellEnd"/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 xml:space="preserve"> API Layer</w:t>
        </w:r>
        <w:r w:rsidRPr="00E01AD4">
          <w:rPr>
            <w:rFonts w:ascii="Segoe UI" w:hAnsi="Segoe UI" w:cs="Segoe UI"/>
            <w:sz w:val="22"/>
            <w:szCs w:val="22"/>
          </w:rPr>
          <w:t xml:space="preserve"> serves as the communication bridge between the frontend (mobile/web) and backend services.</w:t>
        </w:r>
        <w:r w:rsidRPr="00E01AD4">
          <w:rPr>
            <w:rFonts w:ascii="Segoe UI" w:hAnsi="Segoe UI" w:cs="Segoe UI"/>
            <w:sz w:val="22"/>
            <w:szCs w:val="22"/>
          </w:rPr>
          <w:br/>
          <w:t xml:space="preserve">It is implemented as a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RESTful API</w:t>
        </w:r>
        <w:r w:rsidRPr="00E01AD4">
          <w:rPr>
            <w:rFonts w:ascii="Segoe UI" w:hAnsi="Segoe UI" w:cs="Segoe UI"/>
            <w:sz w:val="22"/>
            <w:szCs w:val="22"/>
          </w:rPr>
          <w:t xml:space="preserve">, built with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Node.js (Express)</w:t>
        </w:r>
        <w:r w:rsidRPr="00E01AD4">
          <w:rPr>
            <w:rFonts w:ascii="Segoe UI" w:hAnsi="Segoe UI" w:cs="Segoe UI"/>
            <w:sz w:val="22"/>
            <w:szCs w:val="22"/>
          </w:rPr>
          <w:t xml:space="preserve">, using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JWT-based authentication</w:t>
        </w:r>
        <w:r w:rsidRPr="00E01AD4">
          <w:rPr>
            <w:rFonts w:ascii="Segoe UI" w:hAnsi="Segoe UI" w:cs="Segoe UI"/>
            <w:sz w:val="22"/>
            <w:szCs w:val="22"/>
          </w:rPr>
          <w:t xml:space="preserve"> and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role-based access control (RBAC)</w:t>
        </w:r>
        <w:r w:rsidRPr="00E01AD4">
          <w:rPr>
            <w:rFonts w:ascii="Segoe UI" w:hAnsi="Segoe UI" w:cs="Segoe UI"/>
            <w:sz w:val="22"/>
            <w:szCs w:val="22"/>
          </w:rPr>
          <w:t xml:space="preserve"> to ensure secure and organized data exchange.</w:t>
        </w:r>
      </w:ins>
    </w:p>
    <w:p w:rsidR="00AA2259" w:rsidRPr="00E01AD4" w:rsidRDefault="00AA2259" w:rsidP="00AA2259">
      <w:pPr>
        <w:pStyle w:val="NormalWeb"/>
        <w:rPr>
          <w:ins w:id="4280" w:author="Adela" w:date="2025-10-22T21:06:00Z"/>
          <w:rFonts w:ascii="Segoe UI" w:hAnsi="Segoe UI" w:cs="Segoe UI"/>
          <w:sz w:val="22"/>
          <w:szCs w:val="22"/>
        </w:rPr>
      </w:pPr>
      <w:ins w:id="4281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All endpoints follow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REST conventions</w:t>
        </w:r>
        <w:r w:rsidRPr="00E01AD4">
          <w:rPr>
            <w:rFonts w:ascii="Segoe UI" w:hAnsi="Segoe UI" w:cs="Segoe UI"/>
            <w:sz w:val="22"/>
            <w:szCs w:val="22"/>
          </w:rPr>
          <w:t xml:space="preserve">, use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JSON</w:t>
        </w:r>
        <w:r w:rsidRPr="00E01AD4">
          <w:rPr>
            <w:rFonts w:ascii="Segoe UI" w:hAnsi="Segoe UI" w:cs="Segoe UI"/>
            <w:sz w:val="22"/>
            <w:szCs w:val="22"/>
          </w:rPr>
          <w:t xml:space="preserve"> as the data format, and include clear HTTP status codes for error handling and debugging.</w:t>
        </w:r>
      </w:ins>
    </w:p>
    <w:p w:rsidR="00AA2259" w:rsidRPr="00E01AD4" w:rsidRDefault="00E01AD4" w:rsidP="00AA2259">
      <w:pPr>
        <w:rPr>
          <w:ins w:id="4282" w:author="Adela" w:date="2025-10-22T21:06:00Z"/>
          <w:rFonts w:ascii="Segoe UI" w:hAnsi="Segoe UI" w:cs="Segoe UI"/>
        </w:rPr>
      </w:pPr>
      <w:ins w:id="4283" w:author="Adela" w:date="2025-10-22T21:06:00Z">
        <w:r w:rsidRPr="00E01AD4">
          <w:rPr>
            <w:rFonts w:ascii="Segoe UI" w:hAnsi="Segoe UI" w:cs="Segoe UI"/>
          </w:rPr>
          <w:pict>
            <v:rect id="_x0000_i1157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284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285" w:name="_Toc212157008"/>
      <w:ins w:id="4286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11.2 API Design Philosophy</w:t>
        </w:r>
        <w:bookmarkEnd w:id="4285"/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349"/>
        <w:gridCol w:w="3583"/>
      </w:tblGrid>
      <w:tr w:rsidR="00E01AD4" w:rsidRPr="00E01AD4" w:rsidTr="00AA2259">
        <w:trPr>
          <w:tblHeader/>
          <w:tblCellSpacing w:w="15" w:type="dxa"/>
          <w:ins w:id="4287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jc w:val="center"/>
              <w:rPr>
                <w:ins w:id="4288" w:author="Adela" w:date="2025-10-22T21:06:00Z"/>
                <w:rFonts w:ascii="Segoe UI" w:hAnsi="Segoe UI" w:cs="Segoe UI"/>
                <w:b/>
                <w:bCs/>
              </w:rPr>
            </w:pPr>
            <w:ins w:id="4289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Principle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jc w:val="center"/>
              <w:rPr>
                <w:ins w:id="4290" w:author="Adela" w:date="2025-10-22T21:06:00Z"/>
                <w:rFonts w:ascii="Segoe UI" w:hAnsi="Segoe UI" w:cs="Segoe UI"/>
                <w:b/>
                <w:bCs/>
              </w:rPr>
            </w:pPr>
            <w:ins w:id="4291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Description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jc w:val="center"/>
              <w:rPr>
                <w:ins w:id="4292" w:author="Adela" w:date="2025-10-22T21:06:00Z"/>
                <w:rFonts w:ascii="Segoe UI" w:hAnsi="Segoe UI" w:cs="Segoe UI"/>
                <w:b/>
                <w:bCs/>
              </w:rPr>
            </w:pPr>
            <w:ins w:id="4293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Developer Application</w:t>
              </w:r>
            </w:ins>
          </w:p>
        </w:tc>
      </w:tr>
      <w:tr w:rsidR="00E01AD4" w:rsidRPr="00E01AD4" w:rsidTr="00AA2259">
        <w:trPr>
          <w:tblCellSpacing w:w="15" w:type="dxa"/>
          <w:ins w:id="4294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295" w:author="Adela" w:date="2025-10-22T21:06:00Z"/>
                <w:rFonts w:ascii="Segoe UI" w:hAnsi="Segoe UI" w:cs="Segoe UI"/>
              </w:rPr>
            </w:pPr>
            <w:ins w:id="4296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Consistency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297" w:author="Adela" w:date="2025-10-22T21:06:00Z"/>
                <w:rFonts w:ascii="Segoe UI" w:hAnsi="Segoe UI" w:cs="Segoe UI"/>
              </w:rPr>
            </w:pPr>
            <w:ins w:id="4298" w:author="Adela" w:date="2025-10-22T21:06:00Z">
              <w:r w:rsidRPr="00E01AD4">
                <w:rPr>
                  <w:rFonts w:ascii="Segoe UI" w:hAnsi="Segoe UI" w:cs="Segoe UI"/>
                </w:rPr>
                <w:t>Endpoints follow a predictable naming pattern and use plural nouns.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299" w:author="Adela" w:date="2025-10-22T21:06:00Z"/>
                <w:rFonts w:ascii="Segoe UI" w:hAnsi="Segoe UI" w:cs="Segoe UI"/>
              </w:rPr>
            </w:pPr>
            <w:ins w:id="4300" w:author="Adela" w:date="2025-10-22T21:06:00Z">
              <w:r w:rsidRPr="00E01AD4">
                <w:rPr>
                  <w:rFonts w:ascii="Segoe UI" w:hAnsi="Segoe UI" w:cs="Segoe UI"/>
                </w:rPr>
                <w:t xml:space="preserve">Example: </w:t>
              </w:r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/</w:t>
              </w:r>
              <w:proofErr w:type="spellStart"/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api</w:t>
              </w:r>
              <w:proofErr w:type="spellEnd"/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/users</w:t>
              </w:r>
              <w:r w:rsidRPr="00E01AD4">
                <w:rPr>
                  <w:rFonts w:ascii="Segoe UI" w:hAnsi="Segoe UI" w:cs="Segoe UI"/>
                </w:rPr>
                <w:t xml:space="preserve">, </w:t>
              </w:r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/</w:t>
              </w:r>
              <w:proofErr w:type="spellStart"/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api</w:t>
              </w:r>
              <w:proofErr w:type="spellEnd"/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/mood-logs</w:t>
              </w:r>
            </w:ins>
          </w:p>
        </w:tc>
      </w:tr>
      <w:tr w:rsidR="00E01AD4" w:rsidRPr="00E01AD4" w:rsidTr="00AA2259">
        <w:trPr>
          <w:tblCellSpacing w:w="15" w:type="dxa"/>
          <w:ins w:id="4301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02" w:author="Adela" w:date="2025-10-22T21:06:00Z"/>
                <w:rFonts w:ascii="Segoe UI" w:hAnsi="Segoe UI" w:cs="Segoe UI"/>
              </w:rPr>
            </w:pPr>
            <w:ins w:id="4303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Security First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04" w:author="Adela" w:date="2025-10-22T21:06:00Z"/>
                <w:rFonts w:ascii="Segoe UI" w:hAnsi="Segoe UI" w:cs="Segoe UI"/>
              </w:rPr>
            </w:pPr>
            <w:ins w:id="4305" w:author="Adela" w:date="2025-10-22T21:06:00Z">
              <w:r w:rsidRPr="00E01AD4">
                <w:rPr>
                  <w:rFonts w:ascii="Segoe UI" w:hAnsi="Segoe UI" w:cs="Segoe UI"/>
                </w:rPr>
                <w:t>All sensitive operations require JWT authentication and role validation.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06" w:author="Adela" w:date="2025-10-22T21:06:00Z"/>
                <w:rFonts w:ascii="Segoe UI" w:hAnsi="Segoe UI" w:cs="Segoe UI"/>
              </w:rPr>
            </w:pPr>
            <w:ins w:id="4307" w:author="Adela" w:date="2025-10-22T21:06:00Z">
              <w:r w:rsidRPr="00E01AD4">
                <w:rPr>
                  <w:rFonts w:ascii="Segoe UI" w:hAnsi="Segoe UI" w:cs="Segoe UI"/>
                </w:rPr>
                <w:t xml:space="preserve">Include token in the </w:t>
              </w:r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Authorization: Bearer &lt;token&gt;</w:t>
              </w:r>
              <w:r w:rsidRPr="00E01AD4">
                <w:rPr>
                  <w:rFonts w:ascii="Segoe UI" w:hAnsi="Segoe UI" w:cs="Segoe UI"/>
                </w:rPr>
                <w:t xml:space="preserve"> header.</w:t>
              </w:r>
            </w:ins>
          </w:p>
        </w:tc>
      </w:tr>
      <w:tr w:rsidR="00E01AD4" w:rsidRPr="00E01AD4" w:rsidTr="00AA2259">
        <w:trPr>
          <w:tblCellSpacing w:w="15" w:type="dxa"/>
          <w:ins w:id="4308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09" w:author="Adela" w:date="2025-10-22T21:06:00Z"/>
                <w:rFonts w:ascii="Segoe UI" w:hAnsi="Segoe UI" w:cs="Segoe UI"/>
              </w:rPr>
            </w:pPr>
            <w:ins w:id="4310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Statelessness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11" w:author="Adela" w:date="2025-10-22T21:06:00Z"/>
                <w:rFonts w:ascii="Segoe UI" w:hAnsi="Segoe UI" w:cs="Segoe UI"/>
              </w:rPr>
            </w:pPr>
            <w:ins w:id="4312" w:author="Adela" w:date="2025-10-22T21:06:00Z">
              <w:r w:rsidRPr="00E01AD4">
                <w:rPr>
                  <w:rFonts w:ascii="Segoe UI" w:hAnsi="Segoe UI" w:cs="Segoe UI"/>
                </w:rPr>
                <w:t>Each request is independent and contains all necessary data for processing.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13" w:author="Adela" w:date="2025-10-22T21:06:00Z"/>
                <w:rFonts w:ascii="Segoe UI" w:hAnsi="Segoe UI" w:cs="Segoe UI"/>
              </w:rPr>
            </w:pPr>
            <w:ins w:id="4314" w:author="Adela" w:date="2025-10-22T21:06:00Z">
              <w:r w:rsidRPr="00E01AD4">
                <w:rPr>
                  <w:rFonts w:ascii="Segoe UI" w:hAnsi="Segoe UI" w:cs="Segoe UI"/>
                </w:rPr>
                <w:t>Avoid storing session state on the server.</w:t>
              </w:r>
            </w:ins>
          </w:p>
        </w:tc>
      </w:tr>
      <w:tr w:rsidR="00E01AD4" w:rsidRPr="00E01AD4" w:rsidTr="00AA2259">
        <w:trPr>
          <w:tblCellSpacing w:w="15" w:type="dxa"/>
          <w:ins w:id="4315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16" w:author="Adela" w:date="2025-10-22T21:06:00Z"/>
                <w:rFonts w:ascii="Segoe UI" w:hAnsi="Segoe UI" w:cs="Segoe UI"/>
              </w:rPr>
            </w:pPr>
            <w:ins w:id="4317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Scalability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18" w:author="Adela" w:date="2025-10-22T21:06:00Z"/>
                <w:rFonts w:ascii="Segoe UI" w:hAnsi="Segoe UI" w:cs="Segoe UI"/>
              </w:rPr>
            </w:pPr>
            <w:ins w:id="4319" w:author="Adela" w:date="2025-10-22T21:06:00Z">
              <w:r w:rsidRPr="00E01AD4">
                <w:rPr>
                  <w:rFonts w:ascii="Segoe UI" w:hAnsi="Segoe UI" w:cs="Segoe UI"/>
                </w:rPr>
                <w:t>Designed for distributed cloud environments (GCP, AWS).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20" w:author="Adela" w:date="2025-10-22T21:06:00Z"/>
                <w:rFonts w:ascii="Segoe UI" w:hAnsi="Segoe UI" w:cs="Segoe UI"/>
              </w:rPr>
            </w:pPr>
            <w:ins w:id="4321" w:author="Adela" w:date="2025-10-22T21:06:00Z">
              <w:r w:rsidRPr="00E01AD4">
                <w:rPr>
                  <w:rFonts w:ascii="Segoe UI" w:hAnsi="Segoe UI" w:cs="Segoe UI"/>
                </w:rPr>
                <w:t>Support horizontal scaling through load balancers.</w:t>
              </w:r>
            </w:ins>
          </w:p>
        </w:tc>
      </w:tr>
      <w:tr w:rsidR="00E01AD4" w:rsidRPr="00E01AD4" w:rsidTr="00AA2259">
        <w:trPr>
          <w:tblCellSpacing w:w="15" w:type="dxa"/>
          <w:ins w:id="4322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23" w:author="Adela" w:date="2025-10-22T21:06:00Z"/>
                <w:rFonts w:ascii="Segoe UI" w:hAnsi="Segoe UI" w:cs="Segoe UI"/>
              </w:rPr>
            </w:pPr>
            <w:ins w:id="4324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Versioning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25" w:author="Adela" w:date="2025-10-22T21:06:00Z"/>
                <w:rFonts w:ascii="Segoe UI" w:hAnsi="Segoe UI" w:cs="Segoe UI"/>
              </w:rPr>
            </w:pPr>
            <w:ins w:id="4326" w:author="Adela" w:date="2025-10-22T21:06:00Z">
              <w:r w:rsidRPr="00E01AD4">
                <w:rPr>
                  <w:rFonts w:ascii="Segoe UI" w:hAnsi="Segoe UI" w:cs="Segoe UI"/>
                </w:rPr>
                <w:t>Version prefix included for future backward compatibility.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27" w:author="Adela" w:date="2025-10-22T21:06:00Z"/>
                <w:rFonts w:ascii="Segoe UI" w:hAnsi="Segoe UI" w:cs="Segoe UI"/>
              </w:rPr>
            </w:pPr>
            <w:ins w:id="4328" w:author="Adela" w:date="2025-10-22T21:06:00Z">
              <w:r w:rsidRPr="00E01AD4">
                <w:rPr>
                  <w:rFonts w:ascii="Segoe UI" w:hAnsi="Segoe UI" w:cs="Segoe UI"/>
                </w:rPr>
                <w:t xml:space="preserve">Example: </w:t>
              </w:r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/</w:t>
              </w:r>
              <w:proofErr w:type="spellStart"/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api</w:t>
              </w:r>
              <w:proofErr w:type="spellEnd"/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/v1/...</w:t>
              </w:r>
            </w:ins>
          </w:p>
        </w:tc>
      </w:tr>
    </w:tbl>
    <w:p w:rsidR="00AA2259" w:rsidRPr="00E01AD4" w:rsidRDefault="00E01AD4" w:rsidP="00AA2259">
      <w:pPr>
        <w:rPr>
          <w:ins w:id="4329" w:author="Adela" w:date="2025-10-22T21:06:00Z"/>
          <w:rFonts w:ascii="Segoe UI" w:hAnsi="Segoe UI" w:cs="Segoe UI"/>
        </w:rPr>
      </w:pPr>
      <w:ins w:id="4330" w:author="Adela" w:date="2025-10-22T21:06:00Z">
        <w:r w:rsidRPr="00E01AD4">
          <w:rPr>
            <w:rFonts w:ascii="Segoe UI" w:hAnsi="Segoe UI" w:cs="Segoe UI"/>
          </w:rPr>
          <w:pict>
            <v:rect id="_x0000_i1158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331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332" w:name="_Toc212157009"/>
      <w:ins w:id="4333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11.3 API Base URL</w:t>
        </w:r>
        <w:bookmarkEnd w:id="4332"/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753"/>
      </w:tblGrid>
      <w:tr w:rsidR="00E01AD4" w:rsidRPr="00E01AD4" w:rsidTr="00AA2259">
        <w:trPr>
          <w:tblHeader/>
          <w:tblCellSpacing w:w="15" w:type="dxa"/>
          <w:ins w:id="4334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jc w:val="center"/>
              <w:rPr>
                <w:ins w:id="4335" w:author="Adela" w:date="2025-10-22T21:06:00Z"/>
                <w:rFonts w:ascii="Segoe UI" w:hAnsi="Segoe UI" w:cs="Segoe UI"/>
                <w:b/>
                <w:bCs/>
              </w:rPr>
            </w:pPr>
            <w:ins w:id="4336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Environment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jc w:val="center"/>
              <w:rPr>
                <w:ins w:id="4337" w:author="Adela" w:date="2025-10-22T21:06:00Z"/>
                <w:rFonts w:ascii="Segoe UI" w:hAnsi="Segoe UI" w:cs="Segoe UI"/>
                <w:b/>
                <w:bCs/>
              </w:rPr>
            </w:pPr>
            <w:ins w:id="4338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Base URL</w:t>
              </w:r>
            </w:ins>
          </w:p>
        </w:tc>
      </w:tr>
      <w:tr w:rsidR="00E01AD4" w:rsidRPr="00E01AD4" w:rsidTr="00AA2259">
        <w:trPr>
          <w:tblCellSpacing w:w="15" w:type="dxa"/>
          <w:ins w:id="4339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40" w:author="Adela" w:date="2025-10-22T21:06:00Z"/>
                <w:rFonts w:ascii="Segoe UI" w:hAnsi="Segoe UI" w:cs="Segoe UI"/>
              </w:rPr>
            </w:pPr>
            <w:ins w:id="4341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Development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42" w:author="Adela" w:date="2025-10-22T21:06:00Z"/>
                <w:rFonts w:ascii="Segoe UI" w:hAnsi="Segoe UI" w:cs="Segoe UI"/>
              </w:rPr>
            </w:pPr>
            <w:ins w:id="4343" w:author="Adela" w:date="2025-10-22T21:06:00Z"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https://dev.api.medimate.com/api/v1/</w:t>
              </w:r>
            </w:ins>
          </w:p>
        </w:tc>
      </w:tr>
      <w:tr w:rsidR="00E01AD4" w:rsidRPr="00E01AD4" w:rsidTr="00AA2259">
        <w:trPr>
          <w:tblCellSpacing w:w="15" w:type="dxa"/>
          <w:ins w:id="4344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45" w:author="Adela" w:date="2025-10-22T21:06:00Z"/>
                <w:rFonts w:ascii="Segoe UI" w:hAnsi="Segoe UI" w:cs="Segoe UI"/>
              </w:rPr>
            </w:pPr>
            <w:ins w:id="4346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Production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347" w:author="Adela" w:date="2025-10-22T21:06:00Z"/>
                <w:rFonts w:ascii="Segoe UI" w:hAnsi="Segoe UI" w:cs="Segoe UI"/>
              </w:rPr>
            </w:pPr>
            <w:ins w:id="4348" w:author="Adela" w:date="2025-10-22T21:06:00Z"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https://api.medimate.com/api/v1/</w:t>
              </w:r>
            </w:ins>
          </w:p>
        </w:tc>
      </w:tr>
    </w:tbl>
    <w:p w:rsidR="00AA2259" w:rsidRPr="00E01AD4" w:rsidRDefault="00AA2259" w:rsidP="00AA2259">
      <w:pPr>
        <w:pStyle w:val="NormalWeb"/>
        <w:rPr>
          <w:ins w:id="4349" w:author="Adela" w:date="2025-10-22T21:06:00Z"/>
          <w:rFonts w:ascii="Segoe UI" w:hAnsi="Segoe UI" w:cs="Segoe UI"/>
          <w:sz w:val="22"/>
          <w:szCs w:val="22"/>
        </w:rPr>
      </w:pPr>
      <w:ins w:id="4350" w:author="Adela" w:date="2025-10-22T21:06:00Z">
        <w:r w:rsidRPr="00E01AD4">
          <w:rPr>
            <w:rFonts w:ascii="Segoe UI" w:hAnsi="Segoe UI" w:cs="Segoe UI"/>
            <w:sz w:val="22"/>
            <w:szCs w:val="22"/>
          </w:rPr>
          <w:t>All requests must include:</w:t>
        </w:r>
      </w:ins>
    </w:p>
    <w:p w:rsidR="00AA2259" w:rsidRPr="00E01AD4" w:rsidRDefault="00AA2259" w:rsidP="00AA2259">
      <w:pPr>
        <w:pStyle w:val="HTMLPreformatted"/>
        <w:rPr>
          <w:ins w:id="4351" w:author="Adela" w:date="2025-10-22T21:06:00Z"/>
          <w:rStyle w:val="HTMLCode"/>
          <w:rFonts w:ascii="Segoe UI" w:hAnsi="Segoe UI" w:cs="Segoe UI"/>
          <w:sz w:val="22"/>
          <w:szCs w:val="22"/>
        </w:rPr>
      </w:pPr>
      <w:ins w:id="435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>Content-Type: application/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json</w:t>
        </w:r>
        <w:proofErr w:type="spellEnd"/>
      </w:ins>
    </w:p>
    <w:p w:rsidR="00AA2259" w:rsidRPr="00E01AD4" w:rsidRDefault="00AA2259" w:rsidP="00AA2259">
      <w:pPr>
        <w:pStyle w:val="HTMLPreformatted"/>
        <w:rPr>
          <w:ins w:id="4353" w:author="Adela" w:date="2025-10-22T21:06:00Z"/>
          <w:rStyle w:val="HTMLCode"/>
          <w:rFonts w:ascii="Segoe UI" w:hAnsi="Segoe UI" w:cs="Segoe UI"/>
          <w:sz w:val="22"/>
          <w:szCs w:val="22"/>
        </w:rPr>
      </w:pPr>
      <w:ins w:id="435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lastRenderedPageBreak/>
          <w:t>Authorization: Bearer &lt;JWT_TOKEN&gt;</w:t>
        </w:r>
      </w:ins>
    </w:p>
    <w:p w:rsidR="00AA2259" w:rsidRPr="00E01AD4" w:rsidRDefault="00E01AD4" w:rsidP="00AA2259">
      <w:pPr>
        <w:rPr>
          <w:ins w:id="4355" w:author="Adela" w:date="2025-10-22T21:06:00Z"/>
          <w:rFonts w:ascii="Segoe UI" w:hAnsi="Segoe UI" w:cs="Segoe UI"/>
        </w:rPr>
      </w:pPr>
      <w:ins w:id="4356" w:author="Adela" w:date="2025-10-22T21:06:00Z">
        <w:r w:rsidRPr="00E01AD4">
          <w:rPr>
            <w:rFonts w:ascii="Segoe UI" w:hAnsi="Segoe UI" w:cs="Segoe UI"/>
          </w:rPr>
          <w:pict>
            <v:rect id="_x0000_i1159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357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358" w:name="_Toc212157010"/>
      <w:ins w:id="4359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11.4 Authentication Endpoints</w:t>
        </w:r>
        <w:bookmarkEnd w:id="4358"/>
      </w:ins>
    </w:p>
    <w:p w:rsidR="00AA2259" w:rsidRPr="00E01AD4" w:rsidRDefault="00AA2259" w:rsidP="00AA2259">
      <w:pPr>
        <w:pStyle w:val="Heading4"/>
        <w:rPr>
          <w:ins w:id="4360" w:author="Adela" w:date="2025-10-22T21:06:00Z"/>
          <w:rFonts w:ascii="Segoe UI" w:hAnsi="Segoe UI" w:cs="Segoe UI"/>
          <w:color w:val="auto"/>
        </w:rPr>
      </w:pPr>
      <w:ins w:id="4361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1. POST /</w:t>
        </w:r>
        <w:proofErr w:type="spellStart"/>
        <w:r w:rsidRPr="00E01AD4">
          <w:rPr>
            <w:rStyle w:val="Strong"/>
            <w:rFonts w:ascii="Segoe UI" w:hAnsi="Segoe UI" w:cs="Segoe UI"/>
            <w:bCs w:val="0"/>
            <w:color w:val="auto"/>
          </w:rPr>
          <w:t>auth</w:t>
        </w:r>
        <w:proofErr w:type="spellEnd"/>
        <w:r w:rsidRPr="00E01AD4">
          <w:rPr>
            <w:rStyle w:val="Strong"/>
            <w:rFonts w:ascii="Segoe UI" w:hAnsi="Segoe UI" w:cs="Segoe UI"/>
            <w:bCs w:val="0"/>
            <w:color w:val="auto"/>
          </w:rPr>
          <w:t>/register</w:t>
        </w:r>
      </w:ins>
    </w:p>
    <w:p w:rsidR="00AA2259" w:rsidRPr="00E01AD4" w:rsidRDefault="00AA2259" w:rsidP="00AA2259">
      <w:pPr>
        <w:pStyle w:val="NormalWeb"/>
        <w:rPr>
          <w:ins w:id="4362" w:author="Adela" w:date="2025-10-22T21:06:00Z"/>
          <w:rFonts w:ascii="Segoe UI" w:hAnsi="Segoe UI" w:cs="Segoe UI"/>
          <w:sz w:val="22"/>
          <w:szCs w:val="22"/>
        </w:rPr>
      </w:pPr>
      <w:ins w:id="4363" w:author="Adela" w:date="2025-10-22T21:06:00Z">
        <w:r w:rsidRPr="00E01AD4">
          <w:rPr>
            <w:rFonts w:ascii="Segoe UI" w:hAnsi="Segoe UI" w:cs="Segoe UI"/>
            <w:sz w:val="22"/>
            <w:szCs w:val="22"/>
          </w:rPr>
          <w:t>Registers a new user (patient or caregiver).</w:t>
        </w:r>
      </w:ins>
    </w:p>
    <w:p w:rsidR="00AA2259" w:rsidRPr="00E01AD4" w:rsidRDefault="00AA2259" w:rsidP="00AA2259">
      <w:pPr>
        <w:pStyle w:val="NormalWeb"/>
        <w:rPr>
          <w:ins w:id="4364" w:author="Adela" w:date="2025-10-22T21:06:00Z"/>
          <w:rFonts w:ascii="Segoe UI" w:hAnsi="Segoe UI" w:cs="Segoe UI"/>
          <w:sz w:val="22"/>
          <w:szCs w:val="22"/>
        </w:rPr>
      </w:pPr>
      <w:ins w:id="4365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Request:</w:t>
        </w:r>
      </w:ins>
    </w:p>
    <w:p w:rsidR="00AA2259" w:rsidRPr="00E01AD4" w:rsidRDefault="00AA2259" w:rsidP="00AA2259">
      <w:pPr>
        <w:pStyle w:val="HTMLPreformatted"/>
        <w:rPr>
          <w:ins w:id="4366" w:author="Adela" w:date="2025-10-22T21:06:00Z"/>
          <w:rStyle w:val="HTMLCode"/>
          <w:rFonts w:ascii="Segoe UI" w:hAnsi="Segoe UI" w:cs="Segoe UI"/>
          <w:sz w:val="22"/>
          <w:szCs w:val="22"/>
        </w:rPr>
      </w:pPr>
      <w:ins w:id="4367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368" w:author="Adela" w:date="2025-10-22T21:06:00Z"/>
          <w:rStyle w:val="HTMLCode"/>
          <w:rFonts w:ascii="Segoe UI" w:hAnsi="Segoe UI" w:cs="Segoe UI"/>
          <w:sz w:val="22"/>
          <w:szCs w:val="22"/>
        </w:rPr>
      </w:pPr>
      <w:ins w:id="4369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fullName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"Jane Doe"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370" w:author="Adela" w:date="2025-10-22T21:06:00Z"/>
          <w:rStyle w:val="HTMLCode"/>
          <w:rFonts w:ascii="Segoe UI" w:hAnsi="Segoe UI" w:cs="Segoe UI"/>
          <w:sz w:val="22"/>
          <w:szCs w:val="22"/>
        </w:rPr>
      </w:pPr>
      <w:ins w:id="437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"email"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"jane@example.com"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372" w:author="Adela" w:date="2025-10-22T21:06:00Z"/>
          <w:rStyle w:val="HTMLCode"/>
          <w:rFonts w:ascii="Segoe UI" w:hAnsi="Segoe UI" w:cs="Segoe UI"/>
          <w:sz w:val="22"/>
          <w:szCs w:val="22"/>
        </w:rPr>
      </w:pPr>
      <w:ins w:id="4373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"password"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"mypassword123"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374" w:author="Adela" w:date="2025-10-22T21:06:00Z"/>
          <w:rStyle w:val="HTMLCode"/>
          <w:rFonts w:ascii="Segoe UI" w:hAnsi="Segoe UI" w:cs="Segoe UI"/>
          <w:sz w:val="22"/>
          <w:szCs w:val="22"/>
        </w:rPr>
      </w:pPr>
      <w:ins w:id="4375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"role"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"patient"</w:t>
        </w:r>
      </w:ins>
    </w:p>
    <w:p w:rsidR="00AA2259" w:rsidRPr="00E01AD4" w:rsidRDefault="00AA2259" w:rsidP="00AA2259">
      <w:pPr>
        <w:pStyle w:val="HTMLPreformatted"/>
        <w:rPr>
          <w:ins w:id="4376" w:author="Adela" w:date="2025-10-22T21:06:00Z"/>
          <w:rStyle w:val="HTMLCode"/>
          <w:rFonts w:ascii="Segoe UI" w:hAnsi="Segoe UI" w:cs="Segoe UI"/>
          <w:sz w:val="22"/>
          <w:szCs w:val="22"/>
        </w:rPr>
      </w:pPr>
      <w:ins w:id="4377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378" w:author="Adela" w:date="2025-10-22T21:06:00Z"/>
          <w:rFonts w:ascii="Segoe UI" w:hAnsi="Segoe UI" w:cs="Segoe UI"/>
          <w:sz w:val="22"/>
          <w:szCs w:val="22"/>
        </w:rPr>
      </w:pPr>
      <w:ins w:id="4379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Response:</w:t>
        </w:r>
      </w:ins>
    </w:p>
    <w:p w:rsidR="00AA2259" w:rsidRPr="00E01AD4" w:rsidRDefault="00AA2259" w:rsidP="00AA2259">
      <w:pPr>
        <w:pStyle w:val="HTMLPreformatted"/>
        <w:rPr>
          <w:ins w:id="4380" w:author="Adela" w:date="2025-10-22T21:06:00Z"/>
          <w:rStyle w:val="HTMLCode"/>
          <w:rFonts w:ascii="Segoe UI" w:hAnsi="Segoe UI" w:cs="Segoe UI"/>
          <w:sz w:val="22"/>
          <w:szCs w:val="22"/>
        </w:rPr>
      </w:pPr>
      <w:ins w:id="4381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382" w:author="Adela" w:date="2025-10-22T21:06:00Z"/>
          <w:rStyle w:val="HTMLCode"/>
          <w:rFonts w:ascii="Segoe UI" w:hAnsi="Segoe UI" w:cs="Segoe UI"/>
          <w:sz w:val="22"/>
          <w:szCs w:val="22"/>
        </w:rPr>
      </w:pPr>
      <w:ins w:id="4383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"message"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"User registered successfully"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384" w:author="Adela" w:date="2025-10-22T21:06:00Z"/>
          <w:rStyle w:val="HTMLCode"/>
          <w:rFonts w:ascii="Segoe UI" w:hAnsi="Segoe UI" w:cs="Segoe UI"/>
          <w:sz w:val="22"/>
          <w:szCs w:val="22"/>
        </w:rPr>
      </w:pPr>
      <w:ins w:id="4385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userId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"64ae234abc98d1e7f9c1d112"</w:t>
        </w:r>
      </w:ins>
    </w:p>
    <w:p w:rsidR="00AA2259" w:rsidRPr="00E01AD4" w:rsidRDefault="00AA2259" w:rsidP="00AA2259">
      <w:pPr>
        <w:pStyle w:val="HTMLPreformatted"/>
        <w:rPr>
          <w:ins w:id="4386" w:author="Adela" w:date="2025-10-22T21:06:00Z"/>
          <w:rStyle w:val="HTMLCode"/>
          <w:rFonts w:ascii="Segoe UI" w:hAnsi="Segoe UI" w:cs="Segoe UI"/>
          <w:sz w:val="22"/>
          <w:szCs w:val="22"/>
        </w:rPr>
      </w:pPr>
      <w:ins w:id="4387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388" w:author="Adela" w:date="2025-10-22T21:06:00Z"/>
          <w:rFonts w:ascii="Segoe UI" w:hAnsi="Segoe UI" w:cs="Segoe UI"/>
          <w:sz w:val="22"/>
          <w:szCs w:val="22"/>
        </w:rPr>
      </w:pPr>
      <w:ins w:id="4389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Notes for Developers:</w:t>
        </w:r>
      </w:ins>
    </w:p>
    <w:p w:rsidR="00AA2259" w:rsidRPr="00E01AD4" w:rsidRDefault="00AA2259" w:rsidP="00AA2259">
      <w:pPr>
        <w:pStyle w:val="NormalWeb"/>
        <w:numPr>
          <w:ilvl w:val="0"/>
          <w:numId w:val="139"/>
        </w:numPr>
        <w:rPr>
          <w:ins w:id="4390" w:author="Adela" w:date="2025-10-22T21:06:00Z"/>
          <w:rFonts w:ascii="Segoe UI" w:hAnsi="Segoe UI" w:cs="Segoe UI"/>
          <w:sz w:val="22"/>
          <w:szCs w:val="22"/>
        </w:rPr>
      </w:pPr>
      <w:ins w:id="4391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Passwords are hashed using </w:t>
        </w:r>
        <w:proofErr w:type="spellStart"/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bcrypt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before saving.</w:t>
        </w:r>
      </w:ins>
    </w:p>
    <w:p w:rsidR="00AA2259" w:rsidRPr="00E01AD4" w:rsidRDefault="00AA2259" w:rsidP="00AA2259">
      <w:pPr>
        <w:pStyle w:val="NormalWeb"/>
        <w:numPr>
          <w:ilvl w:val="0"/>
          <w:numId w:val="139"/>
        </w:numPr>
        <w:rPr>
          <w:ins w:id="4392" w:author="Adela" w:date="2025-10-22T21:06:00Z"/>
          <w:rFonts w:ascii="Segoe UI" w:hAnsi="Segoe UI" w:cs="Segoe UI"/>
          <w:sz w:val="22"/>
          <w:szCs w:val="22"/>
        </w:rPr>
      </w:pPr>
      <w:ins w:id="4393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Default role is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patient</w:t>
        </w:r>
        <w:r w:rsidRPr="00E01AD4">
          <w:rPr>
            <w:rFonts w:ascii="Segoe UI" w:hAnsi="Segoe UI" w:cs="Segoe UI"/>
            <w:sz w:val="22"/>
            <w:szCs w:val="22"/>
          </w:rPr>
          <w:t xml:space="preserve"> unless otherwise specified.</w:t>
        </w:r>
      </w:ins>
    </w:p>
    <w:p w:rsidR="00AA2259" w:rsidRPr="00E01AD4" w:rsidRDefault="00AA2259" w:rsidP="00AA2259">
      <w:pPr>
        <w:pStyle w:val="NormalWeb"/>
        <w:numPr>
          <w:ilvl w:val="0"/>
          <w:numId w:val="139"/>
        </w:numPr>
        <w:rPr>
          <w:ins w:id="4394" w:author="Adela" w:date="2025-10-22T21:06:00Z"/>
          <w:rFonts w:ascii="Segoe UI" w:hAnsi="Segoe UI" w:cs="Segoe UI"/>
          <w:sz w:val="22"/>
          <w:szCs w:val="22"/>
        </w:rPr>
      </w:pPr>
      <w:ins w:id="439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Email uniqueness enforced at the DB level.</w:t>
        </w:r>
      </w:ins>
    </w:p>
    <w:p w:rsidR="00AA2259" w:rsidRPr="00E01AD4" w:rsidRDefault="00E01AD4" w:rsidP="00AA2259">
      <w:pPr>
        <w:rPr>
          <w:ins w:id="4396" w:author="Adela" w:date="2025-10-22T21:06:00Z"/>
          <w:rFonts w:ascii="Segoe UI" w:hAnsi="Segoe UI" w:cs="Segoe UI"/>
        </w:rPr>
      </w:pPr>
      <w:ins w:id="4397" w:author="Adela" w:date="2025-10-22T21:06:00Z">
        <w:r w:rsidRPr="00E01AD4">
          <w:rPr>
            <w:rFonts w:ascii="Segoe UI" w:hAnsi="Segoe UI" w:cs="Segoe UI"/>
          </w:rPr>
          <w:pict>
            <v:rect id="_x0000_i1160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4"/>
        <w:rPr>
          <w:ins w:id="4398" w:author="Adela" w:date="2025-10-22T21:06:00Z"/>
          <w:rFonts w:ascii="Segoe UI" w:hAnsi="Segoe UI" w:cs="Segoe UI"/>
          <w:color w:val="auto"/>
        </w:rPr>
      </w:pPr>
      <w:ins w:id="4399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2. POST /</w:t>
        </w:r>
        <w:proofErr w:type="spellStart"/>
        <w:r w:rsidRPr="00E01AD4">
          <w:rPr>
            <w:rStyle w:val="Strong"/>
            <w:rFonts w:ascii="Segoe UI" w:hAnsi="Segoe UI" w:cs="Segoe UI"/>
            <w:bCs w:val="0"/>
            <w:color w:val="auto"/>
          </w:rPr>
          <w:t>auth</w:t>
        </w:r>
        <w:proofErr w:type="spellEnd"/>
        <w:r w:rsidRPr="00E01AD4">
          <w:rPr>
            <w:rStyle w:val="Strong"/>
            <w:rFonts w:ascii="Segoe UI" w:hAnsi="Segoe UI" w:cs="Segoe UI"/>
            <w:bCs w:val="0"/>
            <w:color w:val="auto"/>
          </w:rPr>
          <w:t>/login</w:t>
        </w:r>
      </w:ins>
    </w:p>
    <w:p w:rsidR="00AA2259" w:rsidRPr="00E01AD4" w:rsidRDefault="00AA2259" w:rsidP="00AA2259">
      <w:pPr>
        <w:pStyle w:val="NormalWeb"/>
        <w:rPr>
          <w:ins w:id="4400" w:author="Adela" w:date="2025-10-22T21:06:00Z"/>
          <w:rFonts w:ascii="Segoe UI" w:hAnsi="Segoe UI" w:cs="Segoe UI"/>
          <w:sz w:val="22"/>
          <w:szCs w:val="22"/>
        </w:rPr>
      </w:pPr>
      <w:ins w:id="4401" w:author="Adela" w:date="2025-10-22T21:06:00Z">
        <w:r w:rsidRPr="00E01AD4">
          <w:rPr>
            <w:rFonts w:ascii="Segoe UI" w:hAnsi="Segoe UI" w:cs="Segoe UI"/>
            <w:sz w:val="22"/>
            <w:szCs w:val="22"/>
          </w:rPr>
          <w:t>Authenticates a user and returns a JWT token.</w:t>
        </w:r>
      </w:ins>
    </w:p>
    <w:p w:rsidR="00AA2259" w:rsidRPr="00E01AD4" w:rsidRDefault="00AA2259" w:rsidP="00AA2259">
      <w:pPr>
        <w:pStyle w:val="NormalWeb"/>
        <w:rPr>
          <w:ins w:id="4402" w:author="Adela" w:date="2025-10-22T21:06:00Z"/>
          <w:rFonts w:ascii="Segoe UI" w:hAnsi="Segoe UI" w:cs="Segoe UI"/>
          <w:sz w:val="22"/>
          <w:szCs w:val="22"/>
        </w:rPr>
      </w:pPr>
      <w:ins w:id="4403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Request:</w:t>
        </w:r>
      </w:ins>
    </w:p>
    <w:p w:rsidR="00AA2259" w:rsidRPr="00E01AD4" w:rsidRDefault="00AA2259" w:rsidP="00AA2259">
      <w:pPr>
        <w:pStyle w:val="HTMLPreformatted"/>
        <w:rPr>
          <w:ins w:id="4404" w:author="Adela" w:date="2025-10-22T21:06:00Z"/>
          <w:rStyle w:val="HTMLCode"/>
          <w:rFonts w:ascii="Segoe UI" w:hAnsi="Segoe UI" w:cs="Segoe UI"/>
          <w:sz w:val="22"/>
          <w:szCs w:val="22"/>
        </w:rPr>
      </w:pPr>
      <w:ins w:id="4405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406" w:author="Adela" w:date="2025-10-22T21:06:00Z"/>
          <w:rStyle w:val="HTMLCode"/>
          <w:rFonts w:ascii="Segoe UI" w:hAnsi="Segoe UI" w:cs="Segoe UI"/>
          <w:sz w:val="22"/>
          <w:szCs w:val="22"/>
        </w:rPr>
      </w:pPr>
      <w:ins w:id="4407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"email"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"jane@example.com"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408" w:author="Adela" w:date="2025-10-22T21:06:00Z"/>
          <w:rStyle w:val="HTMLCode"/>
          <w:rFonts w:ascii="Segoe UI" w:hAnsi="Segoe UI" w:cs="Segoe UI"/>
          <w:sz w:val="22"/>
          <w:szCs w:val="22"/>
        </w:rPr>
      </w:pPr>
      <w:ins w:id="4409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"password"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"mypassword123"</w:t>
        </w:r>
      </w:ins>
    </w:p>
    <w:p w:rsidR="00AA2259" w:rsidRPr="00E01AD4" w:rsidRDefault="00AA2259" w:rsidP="00AA2259">
      <w:pPr>
        <w:pStyle w:val="HTMLPreformatted"/>
        <w:rPr>
          <w:ins w:id="4410" w:author="Adela" w:date="2025-10-22T21:06:00Z"/>
          <w:rStyle w:val="HTMLCode"/>
          <w:rFonts w:ascii="Segoe UI" w:hAnsi="Segoe UI" w:cs="Segoe UI"/>
          <w:sz w:val="22"/>
          <w:szCs w:val="22"/>
        </w:rPr>
      </w:pPr>
      <w:ins w:id="4411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412" w:author="Adela" w:date="2025-10-22T21:06:00Z"/>
          <w:rFonts w:ascii="Segoe UI" w:hAnsi="Segoe UI" w:cs="Segoe UI"/>
          <w:sz w:val="22"/>
          <w:szCs w:val="22"/>
        </w:rPr>
      </w:pPr>
      <w:ins w:id="4413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Response:</w:t>
        </w:r>
      </w:ins>
    </w:p>
    <w:p w:rsidR="00AA2259" w:rsidRPr="00E01AD4" w:rsidRDefault="00AA2259" w:rsidP="00AA2259">
      <w:pPr>
        <w:pStyle w:val="HTMLPreformatted"/>
        <w:rPr>
          <w:ins w:id="4414" w:author="Adela" w:date="2025-10-22T21:06:00Z"/>
          <w:rStyle w:val="HTMLCode"/>
          <w:rFonts w:ascii="Segoe UI" w:hAnsi="Segoe UI" w:cs="Segoe UI"/>
          <w:sz w:val="22"/>
          <w:szCs w:val="22"/>
        </w:rPr>
      </w:pPr>
      <w:ins w:id="4415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lastRenderedPageBreak/>
          <w:t>{</w:t>
        </w:r>
      </w:ins>
    </w:p>
    <w:p w:rsidR="00AA2259" w:rsidRPr="00E01AD4" w:rsidRDefault="00AA2259" w:rsidP="00AA2259">
      <w:pPr>
        <w:pStyle w:val="HTMLPreformatted"/>
        <w:rPr>
          <w:ins w:id="4416" w:author="Adela" w:date="2025-10-22T21:06:00Z"/>
          <w:rStyle w:val="HTMLCode"/>
          <w:rFonts w:ascii="Segoe UI" w:hAnsi="Segoe UI" w:cs="Segoe UI"/>
          <w:sz w:val="22"/>
          <w:szCs w:val="22"/>
        </w:rPr>
      </w:pPr>
      <w:ins w:id="4417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"token"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"JWT_TOKEN_HERE"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418" w:author="Adela" w:date="2025-10-22T21:06:00Z"/>
          <w:rStyle w:val="HTMLCode"/>
          <w:rFonts w:ascii="Segoe UI" w:hAnsi="Segoe UI" w:cs="Segoe UI"/>
          <w:sz w:val="22"/>
          <w:szCs w:val="22"/>
        </w:rPr>
      </w:pPr>
      <w:ins w:id="4419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"user"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420" w:author="Adela" w:date="2025-10-22T21:06:00Z"/>
          <w:rStyle w:val="HTMLCode"/>
          <w:rFonts w:ascii="Segoe UI" w:hAnsi="Segoe UI" w:cs="Segoe UI"/>
          <w:sz w:val="22"/>
          <w:szCs w:val="22"/>
        </w:rPr>
      </w:pPr>
      <w:ins w:id="442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"id"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"64ae234abc98d1e7f9c1d112"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422" w:author="Adela" w:date="2025-10-22T21:06:00Z"/>
          <w:rStyle w:val="HTMLCode"/>
          <w:rFonts w:ascii="Segoe UI" w:hAnsi="Segoe UI" w:cs="Segoe UI"/>
          <w:sz w:val="22"/>
          <w:szCs w:val="22"/>
        </w:rPr>
      </w:pPr>
      <w:ins w:id="4423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"role"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"patient"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424" w:author="Adela" w:date="2025-10-22T21:06:00Z"/>
          <w:rStyle w:val="HTMLCode"/>
          <w:rFonts w:ascii="Segoe UI" w:hAnsi="Segoe UI" w:cs="Segoe UI"/>
          <w:sz w:val="22"/>
          <w:szCs w:val="22"/>
        </w:rPr>
      </w:pPr>
      <w:ins w:id="4425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fullName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"Jane Doe"</w:t>
        </w:r>
      </w:ins>
    </w:p>
    <w:p w:rsidR="00AA2259" w:rsidRPr="00E01AD4" w:rsidRDefault="00AA2259" w:rsidP="00AA2259">
      <w:pPr>
        <w:pStyle w:val="HTMLPreformatted"/>
        <w:rPr>
          <w:ins w:id="4426" w:author="Adela" w:date="2025-10-22T21:06:00Z"/>
          <w:rStyle w:val="HTMLCode"/>
          <w:rFonts w:ascii="Segoe UI" w:hAnsi="Segoe UI" w:cs="Segoe UI"/>
          <w:sz w:val="22"/>
          <w:szCs w:val="22"/>
        </w:rPr>
      </w:pPr>
      <w:ins w:id="4427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HTMLPreformatted"/>
        <w:rPr>
          <w:ins w:id="4428" w:author="Adela" w:date="2025-10-22T21:06:00Z"/>
          <w:rStyle w:val="HTMLCode"/>
          <w:rFonts w:ascii="Segoe UI" w:hAnsi="Segoe UI" w:cs="Segoe UI"/>
          <w:sz w:val="22"/>
          <w:szCs w:val="22"/>
        </w:rPr>
      </w:pPr>
      <w:ins w:id="4429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430" w:author="Adela" w:date="2025-10-22T21:06:00Z"/>
          <w:rFonts w:ascii="Segoe UI" w:hAnsi="Segoe UI" w:cs="Segoe UI"/>
          <w:sz w:val="22"/>
          <w:szCs w:val="22"/>
        </w:rPr>
      </w:pPr>
      <w:ins w:id="4431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Notes for Developers:</w:t>
        </w:r>
      </w:ins>
    </w:p>
    <w:p w:rsidR="00AA2259" w:rsidRPr="00E01AD4" w:rsidRDefault="00AA2259" w:rsidP="00AA2259">
      <w:pPr>
        <w:pStyle w:val="NormalWeb"/>
        <w:numPr>
          <w:ilvl w:val="0"/>
          <w:numId w:val="140"/>
        </w:numPr>
        <w:rPr>
          <w:ins w:id="4432" w:author="Adela" w:date="2025-10-22T21:06:00Z"/>
          <w:rFonts w:ascii="Segoe UI" w:hAnsi="Segoe UI" w:cs="Segoe UI"/>
          <w:sz w:val="22"/>
          <w:szCs w:val="22"/>
        </w:rPr>
      </w:pPr>
      <w:ins w:id="4433" w:author="Adela" w:date="2025-10-22T21:06:00Z">
        <w:r w:rsidRPr="00E01AD4">
          <w:rPr>
            <w:rFonts w:ascii="Segoe UI" w:hAnsi="Segoe UI" w:cs="Segoe UI"/>
            <w:sz w:val="22"/>
            <w:szCs w:val="22"/>
          </w:rPr>
          <w:t>Tokens are valid for 7 days.</w:t>
        </w:r>
      </w:ins>
    </w:p>
    <w:p w:rsidR="00AA2259" w:rsidRPr="00E01AD4" w:rsidRDefault="00AA2259" w:rsidP="00AA2259">
      <w:pPr>
        <w:pStyle w:val="NormalWeb"/>
        <w:numPr>
          <w:ilvl w:val="0"/>
          <w:numId w:val="140"/>
        </w:numPr>
        <w:rPr>
          <w:ins w:id="4434" w:author="Adela" w:date="2025-10-22T21:06:00Z"/>
          <w:rFonts w:ascii="Segoe UI" w:hAnsi="Segoe UI" w:cs="Segoe UI"/>
          <w:sz w:val="22"/>
          <w:szCs w:val="22"/>
        </w:rPr>
      </w:pPr>
      <w:ins w:id="4435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Use </w:t>
        </w:r>
        <w:proofErr w:type="spellStart"/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HttpOnly</w:t>
        </w:r>
        <w:proofErr w:type="spellEnd"/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 xml:space="preserve"> cookies</w:t>
        </w:r>
        <w:r w:rsidRPr="00E01AD4">
          <w:rPr>
            <w:rFonts w:ascii="Segoe UI" w:hAnsi="Segoe UI" w:cs="Segoe UI"/>
            <w:sz w:val="22"/>
            <w:szCs w:val="22"/>
          </w:rPr>
          <w:t xml:space="preserve"> for web sessions.</w:t>
        </w:r>
      </w:ins>
    </w:p>
    <w:p w:rsidR="00AA2259" w:rsidRPr="00E01AD4" w:rsidRDefault="00AA2259" w:rsidP="00AA2259">
      <w:pPr>
        <w:pStyle w:val="NormalWeb"/>
        <w:numPr>
          <w:ilvl w:val="0"/>
          <w:numId w:val="140"/>
        </w:numPr>
        <w:rPr>
          <w:ins w:id="4436" w:author="Adela" w:date="2025-10-22T21:06:00Z"/>
          <w:rFonts w:ascii="Segoe UI" w:hAnsi="Segoe UI" w:cs="Segoe UI"/>
          <w:sz w:val="22"/>
          <w:szCs w:val="22"/>
        </w:rPr>
      </w:pPr>
      <w:ins w:id="4437" w:author="Adela" w:date="2025-10-22T21:06:00Z">
        <w:r w:rsidRPr="00E01AD4">
          <w:rPr>
            <w:rFonts w:ascii="Segoe UI" w:hAnsi="Segoe UI" w:cs="Segoe UI"/>
            <w:sz w:val="22"/>
            <w:szCs w:val="22"/>
          </w:rPr>
          <w:t>Revoke old tokens on password reset.</w:t>
        </w:r>
      </w:ins>
    </w:p>
    <w:p w:rsidR="00AA2259" w:rsidRPr="00E01AD4" w:rsidRDefault="00E01AD4" w:rsidP="00AA2259">
      <w:pPr>
        <w:rPr>
          <w:ins w:id="4438" w:author="Adela" w:date="2025-10-22T21:06:00Z"/>
          <w:rFonts w:ascii="Segoe UI" w:hAnsi="Segoe UI" w:cs="Segoe UI"/>
        </w:rPr>
      </w:pPr>
      <w:ins w:id="4439" w:author="Adela" w:date="2025-10-22T21:06:00Z">
        <w:r w:rsidRPr="00E01AD4">
          <w:rPr>
            <w:rFonts w:ascii="Segoe UI" w:hAnsi="Segoe UI" w:cs="Segoe UI"/>
          </w:rPr>
          <w:pict>
            <v:rect id="_x0000_i1161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4"/>
        <w:rPr>
          <w:ins w:id="4440" w:author="Adela" w:date="2025-10-22T21:06:00Z"/>
          <w:rFonts w:ascii="Segoe UI" w:hAnsi="Segoe UI" w:cs="Segoe UI"/>
          <w:color w:val="auto"/>
        </w:rPr>
      </w:pPr>
      <w:ins w:id="4441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3. POST /</w:t>
        </w:r>
        <w:proofErr w:type="spellStart"/>
        <w:r w:rsidRPr="00E01AD4">
          <w:rPr>
            <w:rStyle w:val="Strong"/>
            <w:rFonts w:ascii="Segoe UI" w:hAnsi="Segoe UI" w:cs="Segoe UI"/>
            <w:bCs w:val="0"/>
            <w:color w:val="auto"/>
          </w:rPr>
          <w:t>auth</w:t>
        </w:r>
        <w:proofErr w:type="spellEnd"/>
        <w:r w:rsidRPr="00E01AD4">
          <w:rPr>
            <w:rStyle w:val="Strong"/>
            <w:rFonts w:ascii="Segoe UI" w:hAnsi="Segoe UI" w:cs="Segoe UI"/>
            <w:bCs w:val="0"/>
            <w:color w:val="auto"/>
          </w:rPr>
          <w:t>/logout</w:t>
        </w:r>
      </w:ins>
    </w:p>
    <w:p w:rsidR="00AA2259" w:rsidRPr="00E01AD4" w:rsidRDefault="00AA2259" w:rsidP="00AA2259">
      <w:pPr>
        <w:pStyle w:val="NormalWeb"/>
        <w:rPr>
          <w:ins w:id="4442" w:author="Adela" w:date="2025-10-22T21:06:00Z"/>
          <w:rFonts w:ascii="Segoe UI" w:hAnsi="Segoe UI" w:cs="Segoe UI"/>
          <w:sz w:val="22"/>
          <w:szCs w:val="22"/>
        </w:rPr>
      </w:pPr>
      <w:ins w:id="4443" w:author="Adela" w:date="2025-10-22T21:06:00Z">
        <w:r w:rsidRPr="00E01AD4">
          <w:rPr>
            <w:rFonts w:ascii="Segoe UI" w:hAnsi="Segoe UI" w:cs="Segoe UI"/>
            <w:sz w:val="22"/>
            <w:szCs w:val="22"/>
          </w:rPr>
          <w:t>Logs out a user and invalidates the session.</w:t>
        </w:r>
      </w:ins>
    </w:p>
    <w:p w:rsidR="00AA2259" w:rsidRPr="00E01AD4" w:rsidRDefault="00AA2259" w:rsidP="00AA2259">
      <w:pPr>
        <w:pStyle w:val="NormalWeb"/>
        <w:rPr>
          <w:ins w:id="4444" w:author="Adela" w:date="2025-10-22T21:06:00Z"/>
          <w:rFonts w:ascii="Segoe UI" w:hAnsi="Segoe UI" w:cs="Segoe UI"/>
          <w:sz w:val="22"/>
          <w:szCs w:val="22"/>
        </w:rPr>
      </w:pPr>
      <w:ins w:id="4445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Response:</w:t>
        </w:r>
      </w:ins>
    </w:p>
    <w:p w:rsidR="00AA2259" w:rsidRPr="00E01AD4" w:rsidRDefault="00AA2259" w:rsidP="00AA2259">
      <w:pPr>
        <w:pStyle w:val="HTMLPreformatted"/>
        <w:rPr>
          <w:ins w:id="4446" w:author="Adela" w:date="2025-10-22T21:06:00Z"/>
          <w:rStyle w:val="HTMLCode"/>
          <w:rFonts w:ascii="Segoe UI" w:hAnsi="Segoe UI" w:cs="Segoe UI"/>
          <w:sz w:val="22"/>
          <w:szCs w:val="22"/>
        </w:rPr>
      </w:pPr>
      <w:proofErr w:type="gramStart"/>
      <w:ins w:id="4447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gramEnd"/>
        <w:r w:rsidRPr="00E01AD4">
          <w:rPr>
            <w:rStyle w:val="hljs-attr"/>
            <w:rFonts w:ascii="Segoe UI" w:hAnsi="Segoe UI" w:cs="Segoe UI"/>
            <w:sz w:val="22"/>
            <w:szCs w:val="22"/>
          </w:rPr>
          <w:t>message"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"User logged out successfully"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E01AD4" w:rsidP="00AA2259">
      <w:pPr>
        <w:rPr>
          <w:ins w:id="4448" w:author="Adela" w:date="2025-10-22T21:06:00Z"/>
          <w:rFonts w:ascii="Segoe UI" w:hAnsi="Segoe UI" w:cs="Segoe UI"/>
        </w:rPr>
      </w:pPr>
      <w:ins w:id="4449" w:author="Adela" w:date="2025-10-22T21:06:00Z">
        <w:r w:rsidRPr="00E01AD4">
          <w:rPr>
            <w:rFonts w:ascii="Segoe UI" w:hAnsi="Segoe UI" w:cs="Segoe UI"/>
          </w:rPr>
          <w:pict>
            <v:rect id="_x0000_i1162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450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451" w:name="_Toc212157011"/>
      <w:ins w:id="4452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11.5 User Management Endpoints</w:t>
        </w:r>
        <w:bookmarkEnd w:id="4451"/>
      </w:ins>
    </w:p>
    <w:p w:rsidR="00AA2259" w:rsidRPr="00E01AD4" w:rsidRDefault="00AA2259" w:rsidP="00AA2259">
      <w:pPr>
        <w:pStyle w:val="Heading4"/>
        <w:rPr>
          <w:ins w:id="4453" w:author="Adela" w:date="2025-10-22T21:06:00Z"/>
          <w:rFonts w:ascii="Segoe UI" w:hAnsi="Segoe UI" w:cs="Segoe UI"/>
          <w:color w:val="auto"/>
        </w:rPr>
      </w:pPr>
      <w:ins w:id="4454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1. GET /users/profile</w:t>
        </w:r>
      </w:ins>
    </w:p>
    <w:p w:rsidR="00AA2259" w:rsidRPr="00E01AD4" w:rsidRDefault="00AA2259" w:rsidP="00AA2259">
      <w:pPr>
        <w:pStyle w:val="NormalWeb"/>
        <w:rPr>
          <w:ins w:id="4455" w:author="Adela" w:date="2025-10-22T21:06:00Z"/>
          <w:rFonts w:ascii="Segoe UI" w:hAnsi="Segoe UI" w:cs="Segoe UI"/>
          <w:sz w:val="22"/>
          <w:szCs w:val="22"/>
        </w:rPr>
      </w:pPr>
      <w:ins w:id="4456" w:author="Adela" w:date="2025-10-22T21:06:00Z">
        <w:r w:rsidRPr="00E01AD4">
          <w:rPr>
            <w:rFonts w:ascii="Segoe UI" w:hAnsi="Segoe UI" w:cs="Segoe UI"/>
            <w:sz w:val="22"/>
            <w:szCs w:val="22"/>
          </w:rPr>
          <w:t>Fetches the profile of the authenticated user.</w:t>
        </w:r>
      </w:ins>
    </w:p>
    <w:p w:rsidR="00AA2259" w:rsidRPr="00E01AD4" w:rsidRDefault="00AA2259" w:rsidP="00AA2259">
      <w:pPr>
        <w:pStyle w:val="NormalWeb"/>
        <w:rPr>
          <w:ins w:id="4457" w:author="Adela" w:date="2025-10-22T21:06:00Z"/>
          <w:rFonts w:ascii="Segoe UI" w:hAnsi="Segoe UI" w:cs="Segoe UI"/>
          <w:sz w:val="22"/>
          <w:szCs w:val="22"/>
        </w:rPr>
      </w:pPr>
      <w:ins w:id="4458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Response:</w:t>
        </w:r>
      </w:ins>
    </w:p>
    <w:p w:rsidR="00AA2259" w:rsidRPr="00E01AD4" w:rsidRDefault="00AA2259" w:rsidP="00AA2259">
      <w:pPr>
        <w:pStyle w:val="HTMLPreformatted"/>
        <w:rPr>
          <w:ins w:id="4459" w:author="Adela" w:date="2025-10-22T21:06:00Z"/>
          <w:rStyle w:val="HTMLCode"/>
          <w:rFonts w:ascii="Segoe UI" w:hAnsi="Segoe UI" w:cs="Segoe UI"/>
          <w:sz w:val="22"/>
          <w:szCs w:val="22"/>
        </w:rPr>
      </w:pPr>
      <w:ins w:id="4460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461" w:author="Adela" w:date="2025-10-22T21:06:00Z"/>
          <w:rStyle w:val="HTMLCode"/>
          <w:rFonts w:ascii="Segoe UI" w:hAnsi="Segoe UI" w:cs="Segoe UI"/>
          <w:sz w:val="22"/>
          <w:szCs w:val="22"/>
        </w:rPr>
      </w:pPr>
      <w:ins w:id="446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"id"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"64ae234abc98d1e7f9c1d112"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463" w:author="Adela" w:date="2025-10-22T21:06:00Z"/>
          <w:rStyle w:val="HTMLCode"/>
          <w:rFonts w:ascii="Segoe UI" w:hAnsi="Segoe UI" w:cs="Segoe UI"/>
          <w:sz w:val="22"/>
          <w:szCs w:val="22"/>
        </w:rPr>
      </w:pPr>
      <w:ins w:id="446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fullName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"Jane Doe"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465" w:author="Adela" w:date="2025-10-22T21:06:00Z"/>
          <w:rStyle w:val="HTMLCode"/>
          <w:rFonts w:ascii="Segoe UI" w:hAnsi="Segoe UI" w:cs="Segoe UI"/>
          <w:sz w:val="22"/>
          <w:szCs w:val="22"/>
        </w:rPr>
      </w:pPr>
      <w:ins w:id="446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"email"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"jane@example.com"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467" w:author="Adela" w:date="2025-10-22T21:06:00Z"/>
          <w:rStyle w:val="HTMLCode"/>
          <w:rFonts w:ascii="Segoe UI" w:hAnsi="Segoe UI" w:cs="Segoe UI"/>
          <w:sz w:val="22"/>
          <w:szCs w:val="22"/>
        </w:rPr>
      </w:pPr>
      <w:ins w:id="446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"role"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"patient"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469" w:author="Adela" w:date="2025-10-22T21:06:00Z"/>
          <w:rStyle w:val="HTMLCode"/>
          <w:rFonts w:ascii="Segoe UI" w:hAnsi="Segoe UI" w:cs="Segoe UI"/>
          <w:sz w:val="22"/>
          <w:szCs w:val="22"/>
        </w:rPr>
      </w:pPr>
      <w:ins w:id="447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linkedCaregiver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"64ae234abc98d1e7f9c1d113"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471" w:author="Adela" w:date="2025-10-22T21:06:00Z"/>
          <w:rStyle w:val="HTMLCode"/>
          <w:rFonts w:ascii="Segoe UI" w:hAnsi="Segoe UI" w:cs="Segoe UI"/>
          <w:sz w:val="22"/>
          <w:szCs w:val="22"/>
        </w:rPr>
      </w:pPr>
      <w:ins w:id="447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privacyMode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true</w:t>
        </w:r>
      </w:ins>
    </w:p>
    <w:p w:rsidR="00AA2259" w:rsidRPr="00E01AD4" w:rsidRDefault="00AA2259" w:rsidP="00AA2259">
      <w:pPr>
        <w:pStyle w:val="HTMLPreformatted"/>
        <w:rPr>
          <w:ins w:id="4473" w:author="Adela" w:date="2025-10-22T21:06:00Z"/>
          <w:rStyle w:val="HTMLCode"/>
          <w:rFonts w:ascii="Segoe UI" w:hAnsi="Segoe UI" w:cs="Segoe UI"/>
          <w:sz w:val="22"/>
          <w:szCs w:val="22"/>
        </w:rPr>
      </w:pPr>
      <w:ins w:id="4474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475" w:author="Adela" w:date="2025-10-22T21:06:00Z"/>
          <w:rFonts w:ascii="Segoe UI" w:hAnsi="Segoe UI" w:cs="Segoe UI"/>
          <w:sz w:val="22"/>
          <w:szCs w:val="22"/>
        </w:rPr>
      </w:pPr>
      <w:ins w:id="4476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Developer Notes:</w:t>
        </w:r>
      </w:ins>
    </w:p>
    <w:p w:rsidR="00AA2259" w:rsidRPr="00E01AD4" w:rsidRDefault="00AA2259" w:rsidP="00AA2259">
      <w:pPr>
        <w:pStyle w:val="NormalWeb"/>
        <w:numPr>
          <w:ilvl w:val="0"/>
          <w:numId w:val="141"/>
        </w:numPr>
        <w:rPr>
          <w:ins w:id="4477" w:author="Adela" w:date="2025-10-22T21:06:00Z"/>
          <w:rFonts w:ascii="Segoe UI" w:hAnsi="Segoe UI" w:cs="Segoe UI"/>
          <w:sz w:val="22"/>
          <w:szCs w:val="22"/>
        </w:rPr>
      </w:pPr>
      <w:ins w:id="4478" w:author="Adela" w:date="2025-10-22T21:06:00Z">
        <w:r w:rsidRPr="00E01AD4">
          <w:rPr>
            <w:rFonts w:ascii="Segoe UI" w:hAnsi="Segoe UI" w:cs="Segoe UI"/>
            <w:sz w:val="22"/>
            <w:szCs w:val="22"/>
          </w:rPr>
          <w:t>Token required in headers.</w:t>
        </w:r>
      </w:ins>
    </w:p>
    <w:p w:rsidR="00AA2259" w:rsidRPr="00E01AD4" w:rsidRDefault="00AA2259" w:rsidP="00AA2259">
      <w:pPr>
        <w:pStyle w:val="NormalWeb"/>
        <w:numPr>
          <w:ilvl w:val="0"/>
          <w:numId w:val="141"/>
        </w:numPr>
        <w:rPr>
          <w:ins w:id="4479" w:author="Adela" w:date="2025-10-22T21:06:00Z"/>
          <w:rFonts w:ascii="Segoe UI" w:hAnsi="Segoe UI" w:cs="Segoe UI"/>
          <w:sz w:val="22"/>
          <w:szCs w:val="22"/>
        </w:rPr>
      </w:pPr>
      <w:ins w:id="4480" w:author="Adela" w:date="2025-10-22T21:06:00Z">
        <w:r w:rsidRPr="00E01AD4">
          <w:rPr>
            <w:rFonts w:ascii="Segoe UI" w:hAnsi="Segoe UI" w:cs="Segoe UI"/>
            <w:sz w:val="22"/>
            <w:szCs w:val="22"/>
          </w:rPr>
          <w:lastRenderedPageBreak/>
          <w:t>Use this endpoint to populate user dashboards or profile pages.</w:t>
        </w:r>
      </w:ins>
    </w:p>
    <w:p w:rsidR="00AA2259" w:rsidRPr="00E01AD4" w:rsidRDefault="00E01AD4" w:rsidP="00AA2259">
      <w:pPr>
        <w:rPr>
          <w:ins w:id="4481" w:author="Adela" w:date="2025-10-22T21:06:00Z"/>
          <w:rFonts w:ascii="Segoe UI" w:hAnsi="Segoe UI" w:cs="Segoe UI"/>
        </w:rPr>
      </w:pPr>
      <w:ins w:id="4482" w:author="Adela" w:date="2025-10-22T21:06:00Z">
        <w:r w:rsidRPr="00E01AD4">
          <w:rPr>
            <w:rFonts w:ascii="Segoe UI" w:hAnsi="Segoe UI" w:cs="Segoe UI"/>
          </w:rPr>
          <w:pict>
            <v:rect id="_x0000_i1163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4"/>
        <w:rPr>
          <w:ins w:id="4483" w:author="Adela" w:date="2025-10-22T21:06:00Z"/>
          <w:rFonts w:ascii="Segoe UI" w:hAnsi="Segoe UI" w:cs="Segoe UI"/>
          <w:color w:val="auto"/>
        </w:rPr>
      </w:pPr>
      <w:ins w:id="4484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2. PATCH /users/update</w:t>
        </w:r>
      </w:ins>
    </w:p>
    <w:p w:rsidR="00AA2259" w:rsidRPr="00E01AD4" w:rsidRDefault="00AA2259" w:rsidP="00AA2259">
      <w:pPr>
        <w:pStyle w:val="NormalWeb"/>
        <w:rPr>
          <w:ins w:id="4485" w:author="Adela" w:date="2025-10-22T21:06:00Z"/>
          <w:rFonts w:ascii="Segoe UI" w:hAnsi="Segoe UI" w:cs="Segoe UI"/>
          <w:sz w:val="22"/>
          <w:szCs w:val="22"/>
        </w:rPr>
      </w:pPr>
      <w:ins w:id="4486" w:author="Adela" w:date="2025-10-22T21:06:00Z">
        <w:r w:rsidRPr="00E01AD4">
          <w:rPr>
            <w:rFonts w:ascii="Segoe UI" w:hAnsi="Segoe UI" w:cs="Segoe UI"/>
            <w:sz w:val="22"/>
            <w:szCs w:val="22"/>
          </w:rPr>
          <w:t>Updates user profile details.</w:t>
        </w:r>
      </w:ins>
    </w:p>
    <w:p w:rsidR="00AA2259" w:rsidRPr="00E01AD4" w:rsidRDefault="00AA2259" w:rsidP="00AA2259">
      <w:pPr>
        <w:pStyle w:val="NormalWeb"/>
        <w:rPr>
          <w:ins w:id="4487" w:author="Adela" w:date="2025-10-22T21:06:00Z"/>
          <w:rFonts w:ascii="Segoe UI" w:hAnsi="Segoe UI" w:cs="Segoe UI"/>
          <w:sz w:val="22"/>
          <w:szCs w:val="22"/>
        </w:rPr>
      </w:pPr>
      <w:ins w:id="4488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Request:</w:t>
        </w:r>
      </w:ins>
    </w:p>
    <w:p w:rsidR="00AA2259" w:rsidRPr="00E01AD4" w:rsidRDefault="00AA2259" w:rsidP="00AA2259">
      <w:pPr>
        <w:pStyle w:val="HTMLPreformatted"/>
        <w:rPr>
          <w:ins w:id="4489" w:author="Adela" w:date="2025-10-22T21:06:00Z"/>
          <w:rStyle w:val="HTMLCode"/>
          <w:rFonts w:ascii="Segoe UI" w:hAnsi="Segoe UI" w:cs="Segoe UI"/>
          <w:sz w:val="22"/>
          <w:szCs w:val="22"/>
        </w:rPr>
      </w:pPr>
      <w:ins w:id="4490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491" w:author="Adela" w:date="2025-10-22T21:06:00Z"/>
          <w:rStyle w:val="HTMLCode"/>
          <w:rFonts w:ascii="Segoe UI" w:hAnsi="Segoe UI" w:cs="Segoe UI"/>
          <w:sz w:val="22"/>
          <w:szCs w:val="22"/>
        </w:rPr>
      </w:pPr>
      <w:ins w:id="449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fullName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"Jane A. Doe"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493" w:author="Adela" w:date="2025-10-22T21:06:00Z"/>
          <w:rStyle w:val="HTMLCode"/>
          <w:rFonts w:ascii="Segoe UI" w:hAnsi="Segoe UI" w:cs="Segoe UI"/>
          <w:sz w:val="22"/>
          <w:szCs w:val="22"/>
        </w:rPr>
      </w:pPr>
      <w:ins w:id="449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privacyMode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false</w:t>
        </w:r>
      </w:ins>
    </w:p>
    <w:p w:rsidR="00AA2259" w:rsidRPr="00E01AD4" w:rsidRDefault="00AA2259" w:rsidP="00AA2259">
      <w:pPr>
        <w:pStyle w:val="HTMLPreformatted"/>
        <w:rPr>
          <w:ins w:id="4495" w:author="Adela" w:date="2025-10-22T21:06:00Z"/>
          <w:rStyle w:val="HTMLCode"/>
          <w:rFonts w:ascii="Segoe UI" w:hAnsi="Segoe UI" w:cs="Segoe UI"/>
          <w:sz w:val="22"/>
          <w:szCs w:val="22"/>
        </w:rPr>
      </w:pPr>
      <w:ins w:id="4496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497" w:author="Adela" w:date="2025-10-22T21:06:00Z"/>
          <w:rFonts w:ascii="Segoe UI" w:hAnsi="Segoe UI" w:cs="Segoe UI"/>
          <w:sz w:val="22"/>
          <w:szCs w:val="22"/>
        </w:rPr>
      </w:pPr>
      <w:ins w:id="4498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Response:</w:t>
        </w:r>
      </w:ins>
    </w:p>
    <w:p w:rsidR="00AA2259" w:rsidRPr="00E01AD4" w:rsidRDefault="00AA2259" w:rsidP="00AA2259">
      <w:pPr>
        <w:pStyle w:val="HTMLPreformatted"/>
        <w:rPr>
          <w:ins w:id="4499" w:author="Adela" w:date="2025-10-22T21:06:00Z"/>
          <w:rStyle w:val="HTMLCode"/>
          <w:rFonts w:ascii="Segoe UI" w:hAnsi="Segoe UI" w:cs="Segoe UI"/>
          <w:sz w:val="22"/>
          <w:szCs w:val="22"/>
        </w:rPr>
      </w:pPr>
      <w:proofErr w:type="gramStart"/>
      <w:ins w:id="4500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gramEnd"/>
        <w:r w:rsidRPr="00E01AD4">
          <w:rPr>
            <w:rStyle w:val="hljs-attr"/>
            <w:rFonts w:ascii="Segoe UI" w:hAnsi="Segoe UI" w:cs="Segoe UI"/>
            <w:sz w:val="22"/>
            <w:szCs w:val="22"/>
          </w:rPr>
          <w:t>message"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"Profile updated successfully"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501" w:author="Adela" w:date="2025-10-22T21:06:00Z"/>
          <w:rFonts w:ascii="Segoe UI" w:hAnsi="Segoe UI" w:cs="Segoe UI"/>
          <w:sz w:val="22"/>
          <w:szCs w:val="22"/>
        </w:rPr>
      </w:pPr>
      <w:ins w:id="4502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Developer Notes:</w:t>
        </w:r>
      </w:ins>
    </w:p>
    <w:p w:rsidR="00AA2259" w:rsidRPr="00E01AD4" w:rsidRDefault="00AA2259" w:rsidP="00AA2259">
      <w:pPr>
        <w:pStyle w:val="NormalWeb"/>
        <w:numPr>
          <w:ilvl w:val="0"/>
          <w:numId w:val="142"/>
        </w:numPr>
        <w:rPr>
          <w:ins w:id="4503" w:author="Adela" w:date="2025-10-22T21:06:00Z"/>
          <w:rFonts w:ascii="Segoe UI" w:hAnsi="Segoe UI" w:cs="Segoe UI"/>
          <w:sz w:val="22"/>
          <w:szCs w:val="22"/>
        </w:rPr>
      </w:pPr>
      <w:ins w:id="4504" w:author="Adela" w:date="2025-10-22T21:06:00Z">
        <w:r w:rsidRPr="00E01AD4">
          <w:rPr>
            <w:rFonts w:ascii="Segoe UI" w:hAnsi="Segoe UI" w:cs="Segoe UI"/>
            <w:sz w:val="22"/>
            <w:szCs w:val="22"/>
          </w:rPr>
          <w:t>Validate editable fields (avoid changing role/email directly).</w:t>
        </w:r>
      </w:ins>
    </w:p>
    <w:p w:rsidR="00AA2259" w:rsidRPr="00E01AD4" w:rsidRDefault="00AA2259" w:rsidP="00AA2259">
      <w:pPr>
        <w:pStyle w:val="NormalWeb"/>
        <w:numPr>
          <w:ilvl w:val="0"/>
          <w:numId w:val="142"/>
        </w:numPr>
        <w:rPr>
          <w:ins w:id="4505" w:author="Adela" w:date="2025-10-22T21:06:00Z"/>
          <w:rFonts w:ascii="Segoe UI" w:hAnsi="Segoe UI" w:cs="Segoe UI"/>
          <w:sz w:val="22"/>
          <w:szCs w:val="22"/>
        </w:rPr>
      </w:pPr>
      <w:ins w:id="4506" w:author="Adela" w:date="2025-10-22T21:06:00Z">
        <w:r w:rsidRPr="00E01AD4">
          <w:rPr>
            <w:rFonts w:ascii="Segoe UI" w:hAnsi="Segoe UI" w:cs="Segoe UI"/>
            <w:sz w:val="22"/>
            <w:szCs w:val="22"/>
          </w:rPr>
          <w:t>Enforce access control: a user can only edit their own profile.</w:t>
        </w:r>
      </w:ins>
    </w:p>
    <w:p w:rsidR="00AA2259" w:rsidRPr="00E01AD4" w:rsidRDefault="00E01AD4" w:rsidP="00AA2259">
      <w:pPr>
        <w:rPr>
          <w:ins w:id="4507" w:author="Adela" w:date="2025-10-22T21:06:00Z"/>
          <w:rFonts w:ascii="Segoe UI" w:hAnsi="Segoe UI" w:cs="Segoe UI"/>
          <w:b/>
        </w:rPr>
      </w:pPr>
      <w:ins w:id="4508" w:author="Adela" w:date="2025-10-22T21:06:00Z">
        <w:r w:rsidRPr="00E01AD4">
          <w:rPr>
            <w:rFonts w:ascii="Segoe UI" w:hAnsi="Segoe UI" w:cs="Segoe UI"/>
            <w:b/>
          </w:rPr>
          <w:pict>
            <v:rect id="_x0000_i1164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509" w:author="Adela" w:date="2025-10-22T21:06:00Z"/>
          <w:rFonts w:ascii="Segoe UI" w:hAnsi="Segoe UI" w:cs="Segoe UI"/>
          <w:b/>
          <w:color w:val="auto"/>
          <w:sz w:val="22"/>
          <w:szCs w:val="22"/>
        </w:rPr>
      </w:pPr>
      <w:bookmarkStart w:id="4510" w:name="_Toc212157012"/>
      <w:ins w:id="4511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11.6 Mood Tracking Endpoints</w:t>
        </w:r>
        <w:bookmarkEnd w:id="4510"/>
      </w:ins>
    </w:p>
    <w:p w:rsidR="00AA2259" w:rsidRPr="00E01AD4" w:rsidRDefault="00AA2259" w:rsidP="00AA2259">
      <w:pPr>
        <w:pStyle w:val="Heading4"/>
        <w:rPr>
          <w:ins w:id="4512" w:author="Adela" w:date="2025-10-22T21:06:00Z"/>
          <w:rFonts w:ascii="Segoe UI" w:hAnsi="Segoe UI" w:cs="Segoe UI"/>
          <w:b/>
          <w:color w:val="auto"/>
        </w:rPr>
      </w:pPr>
      <w:ins w:id="4513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1. POST /mood-logs</w:t>
        </w:r>
      </w:ins>
    </w:p>
    <w:p w:rsidR="00AA2259" w:rsidRPr="00E01AD4" w:rsidRDefault="00AA2259" w:rsidP="00AA2259">
      <w:pPr>
        <w:pStyle w:val="NormalWeb"/>
        <w:rPr>
          <w:ins w:id="4514" w:author="Adela" w:date="2025-10-22T21:06:00Z"/>
          <w:rFonts w:ascii="Segoe UI" w:hAnsi="Segoe UI" w:cs="Segoe UI"/>
          <w:sz w:val="22"/>
          <w:szCs w:val="22"/>
        </w:rPr>
      </w:pPr>
      <w:ins w:id="451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Logs the user’s current mood.</w:t>
        </w:r>
      </w:ins>
    </w:p>
    <w:p w:rsidR="00AA2259" w:rsidRPr="00E01AD4" w:rsidRDefault="00AA2259" w:rsidP="00AA2259">
      <w:pPr>
        <w:pStyle w:val="NormalWeb"/>
        <w:rPr>
          <w:ins w:id="4516" w:author="Adela" w:date="2025-10-22T21:06:00Z"/>
          <w:rFonts w:ascii="Segoe UI" w:hAnsi="Segoe UI" w:cs="Segoe UI"/>
          <w:sz w:val="22"/>
          <w:szCs w:val="22"/>
        </w:rPr>
      </w:pPr>
      <w:ins w:id="4517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Request:</w:t>
        </w:r>
      </w:ins>
    </w:p>
    <w:p w:rsidR="00AA2259" w:rsidRPr="00E01AD4" w:rsidRDefault="00AA2259" w:rsidP="00AA2259">
      <w:pPr>
        <w:pStyle w:val="HTMLPreformatted"/>
        <w:rPr>
          <w:ins w:id="4518" w:author="Adela" w:date="2025-10-22T21:06:00Z"/>
          <w:rStyle w:val="HTMLCode"/>
          <w:rFonts w:ascii="Segoe UI" w:hAnsi="Segoe UI" w:cs="Segoe UI"/>
          <w:sz w:val="22"/>
          <w:szCs w:val="22"/>
        </w:rPr>
      </w:pPr>
      <w:ins w:id="4519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520" w:author="Adela" w:date="2025-10-22T21:06:00Z"/>
          <w:rStyle w:val="HTMLCode"/>
          <w:rFonts w:ascii="Segoe UI" w:hAnsi="Segoe UI" w:cs="Segoe UI"/>
          <w:sz w:val="22"/>
          <w:szCs w:val="22"/>
        </w:rPr>
      </w:pPr>
      <w:ins w:id="452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"mood"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"calm"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522" w:author="Adela" w:date="2025-10-22T21:06:00Z"/>
          <w:rStyle w:val="HTMLCode"/>
          <w:rFonts w:ascii="Segoe UI" w:hAnsi="Segoe UI" w:cs="Segoe UI"/>
          <w:sz w:val="22"/>
          <w:szCs w:val="22"/>
        </w:rPr>
      </w:pPr>
      <w:ins w:id="4523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"intensity"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number"/>
            <w:rFonts w:ascii="Segoe UI" w:hAnsi="Segoe UI" w:cs="Segoe UI"/>
            <w:sz w:val="22"/>
            <w:szCs w:val="22"/>
          </w:rPr>
          <w:t>4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524" w:author="Adela" w:date="2025-10-22T21:06:00Z"/>
          <w:rStyle w:val="HTMLCode"/>
          <w:rFonts w:ascii="Segoe UI" w:hAnsi="Segoe UI" w:cs="Segoe UI"/>
          <w:sz w:val="22"/>
          <w:szCs w:val="22"/>
        </w:rPr>
      </w:pPr>
      <w:ins w:id="4525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"notes"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"Had a relaxing walk in the park"</w:t>
        </w:r>
      </w:ins>
    </w:p>
    <w:p w:rsidR="00AA2259" w:rsidRPr="00E01AD4" w:rsidRDefault="00AA2259" w:rsidP="00AA2259">
      <w:pPr>
        <w:pStyle w:val="HTMLPreformatted"/>
        <w:rPr>
          <w:ins w:id="4526" w:author="Adela" w:date="2025-10-22T21:06:00Z"/>
          <w:rStyle w:val="HTMLCode"/>
          <w:rFonts w:ascii="Segoe UI" w:hAnsi="Segoe UI" w:cs="Segoe UI"/>
          <w:sz w:val="22"/>
          <w:szCs w:val="22"/>
        </w:rPr>
      </w:pPr>
      <w:ins w:id="4527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528" w:author="Adela" w:date="2025-10-22T21:06:00Z"/>
          <w:rFonts w:ascii="Segoe UI" w:hAnsi="Segoe UI" w:cs="Segoe UI"/>
          <w:sz w:val="22"/>
          <w:szCs w:val="22"/>
        </w:rPr>
      </w:pPr>
      <w:ins w:id="4529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Response:</w:t>
        </w:r>
      </w:ins>
    </w:p>
    <w:p w:rsidR="00AA2259" w:rsidRPr="00E01AD4" w:rsidRDefault="00AA2259" w:rsidP="00AA2259">
      <w:pPr>
        <w:pStyle w:val="HTMLPreformatted"/>
        <w:rPr>
          <w:ins w:id="4530" w:author="Adela" w:date="2025-10-22T21:06:00Z"/>
          <w:rStyle w:val="HTMLCode"/>
          <w:rFonts w:ascii="Segoe UI" w:hAnsi="Segoe UI" w:cs="Segoe UI"/>
          <w:sz w:val="22"/>
          <w:szCs w:val="22"/>
        </w:rPr>
      </w:pPr>
      <w:ins w:id="4531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532" w:author="Adela" w:date="2025-10-22T21:06:00Z"/>
          <w:rStyle w:val="HTMLCode"/>
          <w:rFonts w:ascii="Segoe UI" w:hAnsi="Segoe UI" w:cs="Segoe UI"/>
          <w:sz w:val="22"/>
          <w:szCs w:val="22"/>
        </w:rPr>
      </w:pPr>
      <w:ins w:id="4533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"message"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"Mood logged successfully"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534" w:author="Adela" w:date="2025-10-22T21:06:00Z"/>
          <w:rStyle w:val="HTMLCode"/>
          <w:rFonts w:ascii="Segoe UI" w:hAnsi="Segoe UI" w:cs="Segoe UI"/>
          <w:sz w:val="22"/>
          <w:szCs w:val="22"/>
        </w:rPr>
      </w:pPr>
      <w:ins w:id="4535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moodId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"64ae234abc98d1e7f9c1d210"</w:t>
        </w:r>
      </w:ins>
    </w:p>
    <w:p w:rsidR="00AA2259" w:rsidRPr="00E01AD4" w:rsidRDefault="00AA2259" w:rsidP="00AA2259">
      <w:pPr>
        <w:pStyle w:val="HTMLPreformatted"/>
        <w:rPr>
          <w:ins w:id="4536" w:author="Adela" w:date="2025-10-22T21:06:00Z"/>
          <w:rStyle w:val="HTMLCode"/>
          <w:rFonts w:ascii="Segoe UI" w:hAnsi="Segoe UI" w:cs="Segoe UI"/>
          <w:sz w:val="22"/>
          <w:szCs w:val="22"/>
        </w:rPr>
      </w:pPr>
      <w:ins w:id="4537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538" w:author="Adela" w:date="2025-10-22T21:06:00Z"/>
          <w:rFonts w:ascii="Segoe UI" w:hAnsi="Segoe UI" w:cs="Segoe UI"/>
          <w:sz w:val="22"/>
          <w:szCs w:val="22"/>
        </w:rPr>
      </w:pPr>
      <w:ins w:id="4539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lastRenderedPageBreak/>
          <w:t>Developer Notes:</w:t>
        </w:r>
      </w:ins>
    </w:p>
    <w:p w:rsidR="00AA2259" w:rsidRPr="00E01AD4" w:rsidRDefault="00AA2259" w:rsidP="00AA2259">
      <w:pPr>
        <w:pStyle w:val="NormalWeb"/>
        <w:numPr>
          <w:ilvl w:val="0"/>
          <w:numId w:val="143"/>
        </w:numPr>
        <w:rPr>
          <w:ins w:id="4540" w:author="Adela" w:date="2025-10-22T21:06:00Z"/>
          <w:rFonts w:ascii="Segoe UI" w:hAnsi="Segoe UI" w:cs="Segoe UI"/>
          <w:sz w:val="22"/>
          <w:szCs w:val="22"/>
        </w:rPr>
      </w:pPr>
      <w:ins w:id="4541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Auto-attaches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userId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from the JWT token.</w:t>
        </w:r>
      </w:ins>
    </w:p>
    <w:p w:rsidR="00AA2259" w:rsidRPr="00E01AD4" w:rsidRDefault="00AA2259" w:rsidP="00AA2259">
      <w:pPr>
        <w:pStyle w:val="NormalWeb"/>
        <w:numPr>
          <w:ilvl w:val="0"/>
          <w:numId w:val="143"/>
        </w:numPr>
        <w:rPr>
          <w:ins w:id="4542" w:author="Adela" w:date="2025-10-22T21:06:00Z"/>
          <w:rFonts w:ascii="Segoe UI" w:hAnsi="Segoe UI" w:cs="Segoe UI"/>
          <w:sz w:val="22"/>
          <w:szCs w:val="22"/>
        </w:rPr>
      </w:pPr>
      <w:ins w:id="4543" w:author="Adela" w:date="2025-10-22T21:06:00Z">
        <w:r w:rsidRPr="00E01AD4">
          <w:rPr>
            <w:rFonts w:ascii="Segoe UI" w:hAnsi="Segoe UI" w:cs="Segoe UI"/>
            <w:sz w:val="22"/>
            <w:szCs w:val="22"/>
          </w:rPr>
          <w:t>Timestamp added automatically in backend.</w:t>
        </w:r>
      </w:ins>
    </w:p>
    <w:p w:rsidR="00AA2259" w:rsidRPr="00E01AD4" w:rsidRDefault="00AA2259" w:rsidP="00AA2259">
      <w:pPr>
        <w:pStyle w:val="NormalWeb"/>
        <w:numPr>
          <w:ilvl w:val="0"/>
          <w:numId w:val="143"/>
        </w:numPr>
        <w:rPr>
          <w:ins w:id="4544" w:author="Adela" w:date="2025-10-22T21:06:00Z"/>
          <w:rFonts w:ascii="Segoe UI" w:hAnsi="Segoe UI" w:cs="Segoe UI"/>
          <w:sz w:val="22"/>
          <w:szCs w:val="22"/>
        </w:rPr>
      </w:pPr>
      <w:ins w:id="454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Used in mood tracking charts and analytics.</w:t>
        </w:r>
      </w:ins>
    </w:p>
    <w:p w:rsidR="00AA2259" w:rsidRPr="00E01AD4" w:rsidRDefault="00E01AD4" w:rsidP="00AA2259">
      <w:pPr>
        <w:rPr>
          <w:ins w:id="4546" w:author="Adela" w:date="2025-10-22T21:06:00Z"/>
          <w:rFonts w:ascii="Segoe UI" w:hAnsi="Segoe UI" w:cs="Segoe UI"/>
        </w:rPr>
      </w:pPr>
      <w:ins w:id="4547" w:author="Adela" w:date="2025-10-22T21:06:00Z">
        <w:r w:rsidRPr="00E01AD4">
          <w:rPr>
            <w:rFonts w:ascii="Segoe UI" w:hAnsi="Segoe UI" w:cs="Segoe UI"/>
          </w:rPr>
          <w:pict>
            <v:rect id="_x0000_i1165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4"/>
        <w:rPr>
          <w:ins w:id="4548" w:author="Adela" w:date="2025-10-22T21:06:00Z"/>
          <w:rFonts w:ascii="Segoe UI" w:hAnsi="Segoe UI" w:cs="Segoe UI"/>
          <w:color w:val="auto"/>
        </w:rPr>
      </w:pPr>
      <w:ins w:id="4549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2. GET /mood-logs</w:t>
        </w:r>
      </w:ins>
    </w:p>
    <w:p w:rsidR="00AA2259" w:rsidRPr="00E01AD4" w:rsidRDefault="00AA2259" w:rsidP="00AA2259">
      <w:pPr>
        <w:pStyle w:val="NormalWeb"/>
        <w:rPr>
          <w:ins w:id="4550" w:author="Adela" w:date="2025-10-22T21:06:00Z"/>
          <w:rFonts w:ascii="Segoe UI" w:hAnsi="Segoe UI" w:cs="Segoe UI"/>
          <w:sz w:val="22"/>
          <w:szCs w:val="22"/>
        </w:rPr>
      </w:pPr>
      <w:ins w:id="4551" w:author="Adela" w:date="2025-10-22T21:06:00Z">
        <w:r w:rsidRPr="00E01AD4">
          <w:rPr>
            <w:rFonts w:ascii="Segoe UI" w:hAnsi="Segoe UI" w:cs="Segoe UI"/>
            <w:sz w:val="22"/>
            <w:szCs w:val="22"/>
          </w:rPr>
          <w:t>Fetches all mood entries for the logged-in user.</w:t>
        </w:r>
      </w:ins>
    </w:p>
    <w:p w:rsidR="00AA2259" w:rsidRPr="00E01AD4" w:rsidRDefault="00AA2259" w:rsidP="00AA2259">
      <w:pPr>
        <w:pStyle w:val="NormalWeb"/>
        <w:rPr>
          <w:ins w:id="4552" w:author="Adela" w:date="2025-10-22T21:06:00Z"/>
          <w:rFonts w:ascii="Segoe UI" w:hAnsi="Segoe UI" w:cs="Segoe UI"/>
          <w:sz w:val="22"/>
          <w:szCs w:val="22"/>
        </w:rPr>
      </w:pPr>
      <w:ins w:id="4553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Response:</w:t>
        </w:r>
      </w:ins>
    </w:p>
    <w:p w:rsidR="00AA2259" w:rsidRPr="00E01AD4" w:rsidRDefault="00AA2259" w:rsidP="00AA2259">
      <w:pPr>
        <w:pStyle w:val="HTMLPreformatted"/>
        <w:rPr>
          <w:ins w:id="4554" w:author="Adela" w:date="2025-10-22T21:06:00Z"/>
          <w:rStyle w:val="HTMLCode"/>
          <w:rFonts w:ascii="Segoe UI" w:hAnsi="Segoe UI" w:cs="Segoe UI"/>
          <w:sz w:val="22"/>
          <w:szCs w:val="22"/>
        </w:rPr>
      </w:pPr>
      <w:ins w:id="4555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[</w:t>
        </w:r>
      </w:ins>
    </w:p>
    <w:p w:rsidR="00AA2259" w:rsidRPr="00E01AD4" w:rsidRDefault="00AA2259" w:rsidP="00AA2259">
      <w:pPr>
        <w:pStyle w:val="HTMLPreformatted"/>
        <w:rPr>
          <w:ins w:id="4556" w:author="Adela" w:date="2025-10-22T21:06:00Z"/>
          <w:rStyle w:val="HTMLCode"/>
          <w:rFonts w:ascii="Segoe UI" w:hAnsi="Segoe UI" w:cs="Segoe UI"/>
          <w:sz w:val="22"/>
          <w:szCs w:val="22"/>
        </w:rPr>
      </w:pPr>
      <w:ins w:id="4557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558" w:author="Adela" w:date="2025-10-22T21:06:00Z"/>
          <w:rStyle w:val="HTMLCode"/>
          <w:rFonts w:ascii="Segoe UI" w:hAnsi="Segoe UI" w:cs="Segoe UI"/>
          <w:sz w:val="22"/>
          <w:szCs w:val="22"/>
        </w:rPr>
      </w:pPr>
      <w:ins w:id="4559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"mood"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"anxious"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560" w:author="Adela" w:date="2025-10-22T21:06:00Z"/>
          <w:rStyle w:val="HTMLCode"/>
          <w:rFonts w:ascii="Segoe UI" w:hAnsi="Segoe UI" w:cs="Segoe UI"/>
          <w:sz w:val="22"/>
          <w:szCs w:val="22"/>
        </w:rPr>
      </w:pPr>
      <w:ins w:id="456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"intensity"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number"/>
            <w:rFonts w:ascii="Segoe UI" w:hAnsi="Segoe UI" w:cs="Segoe UI"/>
            <w:sz w:val="22"/>
            <w:szCs w:val="22"/>
          </w:rPr>
          <w:t>7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562" w:author="Adela" w:date="2025-10-22T21:06:00Z"/>
          <w:rStyle w:val="HTMLCode"/>
          <w:rFonts w:ascii="Segoe UI" w:hAnsi="Segoe UI" w:cs="Segoe UI"/>
          <w:sz w:val="22"/>
          <w:szCs w:val="22"/>
        </w:rPr>
      </w:pPr>
      <w:ins w:id="4563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createdAt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"2025-10-12T08:22:00Z"</w:t>
        </w:r>
      </w:ins>
    </w:p>
    <w:p w:rsidR="00AA2259" w:rsidRPr="00E01AD4" w:rsidRDefault="00AA2259" w:rsidP="00AA2259">
      <w:pPr>
        <w:pStyle w:val="HTMLPreformatted"/>
        <w:rPr>
          <w:ins w:id="4564" w:author="Adela" w:date="2025-10-22T21:06:00Z"/>
          <w:rStyle w:val="HTMLCode"/>
          <w:rFonts w:ascii="Segoe UI" w:hAnsi="Segoe UI" w:cs="Segoe UI"/>
          <w:sz w:val="22"/>
          <w:szCs w:val="22"/>
        </w:rPr>
      </w:pPr>
      <w:ins w:id="4565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},</w:t>
        </w:r>
      </w:ins>
    </w:p>
    <w:p w:rsidR="00AA2259" w:rsidRPr="00E01AD4" w:rsidRDefault="00AA2259" w:rsidP="00AA2259">
      <w:pPr>
        <w:pStyle w:val="HTMLPreformatted"/>
        <w:rPr>
          <w:ins w:id="4566" w:author="Adela" w:date="2025-10-22T21:06:00Z"/>
          <w:rStyle w:val="HTMLCode"/>
          <w:rFonts w:ascii="Segoe UI" w:hAnsi="Segoe UI" w:cs="Segoe UI"/>
          <w:sz w:val="22"/>
          <w:szCs w:val="22"/>
        </w:rPr>
      </w:pPr>
      <w:ins w:id="4567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568" w:author="Adela" w:date="2025-10-22T21:06:00Z"/>
          <w:rStyle w:val="HTMLCode"/>
          <w:rFonts w:ascii="Segoe UI" w:hAnsi="Segoe UI" w:cs="Segoe UI"/>
          <w:sz w:val="22"/>
          <w:szCs w:val="22"/>
        </w:rPr>
      </w:pPr>
      <w:ins w:id="4569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"mood"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"happy"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570" w:author="Adela" w:date="2025-10-22T21:06:00Z"/>
          <w:rStyle w:val="HTMLCode"/>
          <w:rFonts w:ascii="Segoe UI" w:hAnsi="Segoe UI" w:cs="Segoe UI"/>
          <w:sz w:val="22"/>
          <w:szCs w:val="22"/>
        </w:rPr>
      </w:pPr>
      <w:ins w:id="457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"intensity"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number"/>
            <w:rFonts w:ascii="Segoe UI" w:hAnsi="Segoe UI" w:cs="Segoe UI"/>
            <w:sz w:val="22"/>
            <w:szCs w:val="22"/>
          </w:rPr>
          <w:t>9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572" w:author="Adela" w:date="2025-10-22T21:06:00Z"/>
          <w:rStyle w:val="HTMLCode"/>
          <w:rFonts w:ascii="Segoe UI" w:hAnsi="Segoe UI" w:cs="Segoe UI"/>
          <w:sz w:val="22"/>
          <w:szCs w:val="22"/>
        </w:rPr>
      </w:pPr>
      <w:ins w:id="4573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createdAt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"2025-10-14T10:10:00Z"</w:t>
        </w:r>
      </w:ins>
    </w:p>
    <w:p w:rsidR="00AA2259" w:rsidRPr="00E01AD4" w:rsidRDefault="00AA2259" w:rsidP="00AA2259">
      <w:pPr>
        <w:pStyle w:val="HTMLPreformatted"/>
        <w:rPr>
          <w:ins w:id="4574" w:author="Adela" w:date="2025-10-22T21:06:00Z"/>
          <w:rStyle w:val="HTMLCode"/>
          <w:rFonts w:ascii="Segoe UI" w:hAnsi="Segoe UI" w:cs="Segoe UI"/>
          <w:sz w:val="22"/>
          <w:szCs w:val="22"/>
        </w:rPr>
      </w:pPr>
      <w:ins w:id="4575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HTMLPreformatted"/>
        <w:rPr>
          <w:ins w:id="4576" w:author="Adela" w:date="2025-10-22T21:06:00Z"/>
          <w:rStyle w:val="HTMLCode"/>
          <w:rFonts w:ascii="Segoe UI" w:hAnsi="Segoe UI" w:cs="Segoe UI"/>
          <w:sz w:val="22"/>
          <w:szCs w:val="22"/>
        </w:rPr>
      </w:pPr>
      <w:ins w:id="4577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]</w:t>
        </w:r>
      </w:ins>
    </w:p>
    <w:p w:rsidR="00AA2259" w:rsidRPr="00E01AD4" w:rsidRDefault="00AA2259" w:rsidP="00AA2259">
      <w:pPr>
        <w:pStyle w:val="NormalWeb"/>
        <w:rPr>
          <w:ins w:id="4578" w:author="Adela" w:date="2025-10-22T21:06:00Z"/>
          <w:rFonts w:ascii="Segoe UI" w:hAnsi="Segoe UI" w:cs="Segoe UI"/>
          <w:sz w:val="22"/>
          <w:szCs w:val="22"/>
        </w:rPr>
      </w:pPr>
      <w:ins w:id="4579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Developer Notes:</w:t>
        </w:r>
      </w:ins>
    </w:p>
    <w:p w:rsidR="00AA2259" w:rsidRPr="00E01AD4" w:rsidRDefault="00AA2259" w:rsidP="00AA2259">
      <w:pPr>
        <w:pStyle w:val="NormalWeb"/>
        <w:numPr>
          <w:ilvl w:val="0"/>
          <w:numId w:val="144"/>
        </w:numPr>
        <w:rPr>
          <w:ins w:id="4580" w:author="Adela" w:date="2025-10-22T21:06:00Z"/>
          <w:rFonts w:ascii="Segoe UI" w:hAnsi="Segoe UI" w:cs="Segoe UI"/>
          <w:sz w:val="22"/>
          <w:szCs w:val="22"/>
        </w:rPr>
      </w:pPr>
      <w:ins w:id="4581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Use query filters </w:t>
        </w:r>
        <w:proofErr w:type="gramStart"/>
        <w:r w:rsidRPr="00E01AD4">
          <w:rPr>
            <w:rFonts w:ascii="Segoe UI" w:hAnsi="Segoe UI" w:cs="Segoe UI"/>
            <w:sz w:val="22"/>
            <w:szCs w:val="22"/>
          </w:rPr>
          <w:t>(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?from</w:t>
        </w:r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>=2025-10-01&amp;to=2025-10-15</w:t>
        </w:r>
        <w:r w:rsidRPr="00E01AD4">
          <w:rPr>
            <w:rFonts w:ascii="Segoe UI" w:hAnsi="Segoe UI" w:cs="Segoe UI"/>
            <w:sz w:val="22"/>
            <w:szCs w:val="22"/>
          </w:rPr>
          <w:t>) for range-based retrieval.</w:t>
        </w:r>
      </w:ins>
    </w:p>
    <w:p w:rsidR="00AA2259" w:rsidRPr="00E01AD4" w:rsidRDefault="00AA2259" w:rsidP="00AA2259">
      <w:pPr>
        <w:pStyle w:val="NormalWeb"/>
        <w:numPr>
          <w:ilvl w:val="0"/>
          <w:numId w:val="144"/>
        </w:numPr>
        <w:rPr>
          <w:ins w:id="4582" w:author="Adela" w:date="2025-10-22T21:06:00Z"/>
          <w:rFonts w:ascii="Segoe UI" w:hAnsi="Segoe UI" w:cs="Segoe UI"/>
          <w:sz w:val="22"/>
          <w:szCs w:val="22"/>
        </w:rPr>
      </w:pPr>
      <w:ins w:id="4583" w:author="Adela" w:date="2025-10-22T21:06:00Z">
        <w:r w:rsidRPr="00E01AD4">
          <w:rPr>
            <w:rFonts w:ascii="Segoe UI" w:hAnsi="Segoe UI" w:cs="Segoe UI"/>
            <w:sz w:val="22"/>
            <w:szCs w:val="22"/>
          </w:rPr>
          <w:t>Sort moods chronologically for chart generation.</w:t>
        </w:r>
      </w:ins>
    </w:p>
    <w:p w:rsidR="00AA2259" w:rsidRPr="00E01AD4" w:rsidRDefault="00E01AD4" w:rsidP="00AA2259">
      <w:pPr>
        <w:rPr>
          <w:ins w:id="4584" w:author="Adela" w:date="2025-10-22T21:06:00Z"/>
          <w:rFonts w:ascii="Segoe UI" w:hAnsi="Segoe UI" w:cs="Segoe UI"/>
        </w:rPr>
      </w:pPr>
      <w:ins w:id="4585" w:author="Adela" w:date="2025-10-22T21:06:00Z">
        <w:r w:rsidRPr="00E01AD4">
          <w:rPr>
            <w:rFonts w:ascii="Segoe UI" w:hAnsi="Segoe UI" w:cs="Segoe UI"/>
          </w:rPr>
          <w:pict>
            <v:rect id="_x0000_i1166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586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587" w:name="_Toc212157013"/>
      <w:ins w:id="4588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11.7 Messaging Endpoints</w:t>
        </w:r>
        <w:bookmarkEnd w:id="4587"/>
      </w:ins>
    </w:p>
    <w:p w:rsidR="00AA2259" w:rsidRPr="00E01AD4" w:rsidRDefault="00AA2259" w:rsidP="00AA2259">
      <w:pPr>
        <w:pStyle w:val="Heading4"/>
        <w:rPr>
          <w:ins w:id="4589" w:author="Adela" w:date="2025-10-22T21:06:00Z"/>
          <w:rFonts w:ascii="Segoe UI" w:hAnsi="Segoe UI" w:cs="Segoe UI"/>
          <w:color w:val="auto"/>
        </w:rPr>
      </w:pPr>
      <w:ins w:id="4590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1. POST /messages/send</w:t>
        </w:r>
      </w:ins>
    </w:p>
    <w:p w:rsidR="00AA2259" w:rsidRPr="00E01AD4" w:rsidRDefault="00AA2259" w:rsidP="00AA2259">
      <w:pPr>
        <w:pStyle w:val="NormalWeb"/>
        <w:rPr>
          <w:ins w:id="4591" w:author="Adela" w:date="2025-10-22T21:06:00Z"/>
          <w:rFonts w:ascii="Segoe UI" w:hAnsi="Segoe UI" w:cs="Segoe UI"/>
          <w:sz w:val="22"/>
          <w:szCs w:val="22"/>
        </w:rPr>
      </w:pPr>
      <w:ins w:id="4592" w:author="Adela" w:date="2025-10-22T21:06:00Z">
        <w:r w:rsidRPr="00E01AD4">
          <w:rPr>
            <w:rFonts w:ascii="Segoe UI" w:hAnsi="Segoe UI" w:cs="Segoe UI"/>
            <w:sz w:val="22"/>
            <w:szCs w:val="22"/>
          </w:rPr>
          <w:t>Sends a new message between a patient and caregiver.</w:t>
        </w:r>
      </w:ins>
    </w:p>
    <w:p w:rsidR="00AA2259" w:rsidRPr="00E01AD4" w:rsidRDefault="00AA2259" w:rsidP="00AA2259">
      <w:pPr>
        <w:pStyle w:val="NormalWeb"/>
        <w:rPr>
          <w:ins w:id="4593" w:author="Adela" w:date="2025-10-22T21:06:00Z"/>
          <w:rFonts w:ascii="Segoe UI" w:hAnsi="Segoe UI" w:cs="Segoe UI"/>
          <w:sz w:val="22"/>
          <w:szCs w:val="22"/>
        </w:rPr>
      </w:pPr>
      <w:ins w:id="4594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Request:</w:t>
        </w:r>
      </w:ins>
    </w:p>
    <w:p w:rsidR="00AA2259" w:rsidRPr="00E01AD4" w:rsidRDefault="00AA2259" w:rsidP="00AA2259">
      <w:pPr>
        <w:pStyle w:val="HTMLPreformatted"/>
        <w:rPr>
          <w:ins w:id="4595" w:author="Adela" w:date="2025-10-22T21:06:00Z"/>
          <w:rStyle w:val="HTMLCode"/>
          <w:rFonts w:ascii="Segoe UI" w:hAnsi="Segoe UI" w:cs="Segoe UI"/>
          <w:sz w:val="22"/>
          <w:szCs w:val="22"/>
        </w:rPr>
      </w:pPr>
      <w:ins w:id="4596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597" w:author="Adela" w:date="2025-10-22T21:06:00Z"/>
          <w:rStyle w:val="HTMLCode"/>
          <w:rFonts w:ascii="Segoe UI" w:hAnsi="Segoe UI" w:cs="Segoe UI"/>
          <w:sz w:val="22"/>
          <w:szCs w:val="22"/>
        </w:rPr>
      </w:pPr>
      <w:ins w:id="459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receiverId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"64ae234abc98d1e7f9c1d113"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599" w:author="Adela" w:date="2025-10-22T21:06:00Z"/>
          <w:rStyle w:val="HTMLCode"/>
          <w:rFonts w:ascii="Segoe UI" w:hAnsi="Segoe UI" w:cs="Segoe UI"/>
          <w:sz w:val="22"/>
          <w:szCs w:val="22"/>
        </w:rPr>
      </w:pPr>
      <w:ins w:id="460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messageText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"Hey, I’m feeling better today."</w:t>
        </w:r>
      </w:ins>
    </w:p>
    <w:p w:rsidR="00AA2259" w:rsidRPr="00E01AD4" w:rsidRDefault="00AA2259" w:rsidP="00AA2259">
      <w:pPr>
        <w:pStyle w:val="HTMLPreformatted"/>
        <w:rPr>
          <w:ins w:id="4601" w:author="Adela" w:date="2025-10-22T21:06:00Z"/>
          <w:rStyle w:val="HTMLCode"/>
          <w:rFonts w:ascii="Segoe UI" w:hAnsi="Segoe UI" w:cs="Segoe UI"/>
          <w:sz w:val="22"/>
          <w:szCs w:val="22"/>
        </w:rPr>
      </w:pPr>
      <w:ins w:id="4602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603" w:author="Adela" w:date="2025-10-22T21:06:00Z"/>
          <w:rFonts w:ascii="Segoe UI" w:hAnsi="Segoe UI" w:cs="Segoe UI"/>
          <w:sz w:val="22"/>
          <w:szCs w:val="22"/>
        </w:rPr>
      </w:pPr>
      <w:ins w:id="4604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lastRenderedPageBreak/>
          <w:t>Response:</w:t>
        </w:r>
      </w:ins>
    </w:p>
    <w:p w:rsidR="00AA2259" w:rsidRPr="00E01AD4" w:rsidRDefault="00AA2259" w:rsidP="00AA2259">
      <w:pPr>
        <w:pStyle w:val="HTMLPreformatted"/>
        <w:rPr>
          <w:ins w:id="4605" w:author="Adela" w:date="2025-10-22T21:06:00Z"/>
          <w:rStyle w:val="HTMLCode"/>
          <w:rFonts w:ascii="Segoe UI" w:hAnsi="Segoe UI" w:cs="Segoe UI"/>
          <w:sz w:val="22"/>
          <w:szCs w:val="22"/>
        </w:rPr>
      </w:pPr>
      <w:ins w:id="4606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607" w:author="Adela" w:date="2025-10-22T21:06:00Z"/>
          <w:rStyle w:val="HTMLCode"/>
          <w:rFonts w:ascii="Segoe UI" w:hAnsi="Segoe UI" w:cs="Segoe UI"/>
          <w:sz w:val="22"/>
          <w:szCs w:val="22"/>
        </w:rPr>
      </w:pPr>
      <w:ins w:id="460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"message"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"Message sent successfully"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609" w:author="Adela" w:date="2025-10-22T21:06:00Z"/>
          <w:rStyle w:val="HTMLCode"/>
          <w:rFonts w:ascii="Segoe UI" w:hAnsi="Segoe UI" w:cs="Segoe UI"/>
          <w:sz w:val="22"/>
          <w:szCs w:val="22"/>
        </w:rPr>
      </w:pPr>
      <w:ins w:id="461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chatId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"64ae234abc98d1e7f9c1d300"</w:t>
        </w:r>
      </w:ins>
    </w:p>
    <w:p w:rsidR="00AA2259" w:rsidRPr="00E01AD4" w:rsidRDefault="00AA2259" w:rsidP="00AA2259">
      <w:pPr>
        <w:pStyle w:val="HTMLPreformatted"/>
        <w:rPr>
          <w:ins w:id="4611" w:author="Adela" w:date="2025-10-22T21:06:00Z"/>
          <w:rStyle w:val="HTMLCode"/>
          <w:rFonts w:ascii="Segoe UI" w:hAnsi="Segoe UI" w:cs="Segoe UI"/>
          <w:sz w:val="22"/>
          <w:szCs w:val="22"/>
        </w:rPr>
      </w:pPr>
      <w:ins w:id="4612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613" w:author="Adela" w:date="2025-10-22T21:06:00Z"/>
          <w:rFonts w:ascii="Segoe UI" w:hAnsi="Segoe UI" w:cs="Segoe UI"/>
          <w:sz w:val="22"/>
          <w:szCs w:val="22"/>
        </w:rPr>
      </w:pPr>
      <w:ins w:id="4614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Developer Notes:</w:t>
        </w:r>
      </w:ins>
    </w:p>
    <w:p w:rsidR="00AA2259" w:rsidRPr="00E01AD4" w:rsidRDefault="00AA2259" w:rsidP="00AA2259">
      <w:pPr>
        <w:pStyle w:val="NormalWeb"/>
        <w:numPr>
          <w:ilvl w:val="0"/>
          <w:numId w:val="145"/>
        </w:numPr>
        <w:rPr>
          <w:ins w:id="4615" w:author="Adela" w:date="2025-10-22T21:06:00Z"/>
          <w:rFonts w:ascii="Segoe UI" w:hAnsi="Segoe UI" w:cs="Segoe UI"/>
          <w:sz w:val="22"/>
          <w:szCs w:val="22"/>
        </w:rPr>
      </w:pPr>
      <w:ins w:id="4616" w:author="Adela" w:date="2025-10-22T21:06:00Z">
        <w:r w:rsidRPr="00E01AD4">
          <w:rPr>
            <w:rFonts w:ascii="Segoe UI" w:hAnsi="Segoe UI" w:cs="Segoe UI"/>
            <w:sz w:val="22"/>
            <w:szCs w:val="22"/>
          </w:rPr>
          <w:t>Triggers Firebase push notification automatically.</w:t>
        </w:r>
      </w:ins>
    </w:p>
    <w:p w:rsidR="00AA2259" w:rsidRPr="00E01AD4" w:rsidRDefault="00AA2259" w:rsidP="00AA2259">
      <w:pPr>
        <w:pStyle w:val="NormalWeb"/>
        <w:numPr>
          <w:ilvl w:val="0"/>
          <w:numId w:val="145"/>
        </w:numPr>
        <w:rPr>
          <w:ins w:id="4617" w:author="Adela" w:date="2025-10-22T21:06:00Z"/>
          <w:rFonts w:ascii="Segoe UI" w:hAnsi="Segoe UI" w:cs="Segoe UI"/>
          <w:sz w:val="22"/>
          <w:szCs w:val="22"/>
        </w:rPr>
      </w:pPr>
      <w:ins w:id="4618" w:author="Adela" w:date="2025-10-22T21:06:00Z">
        <w:r w:rsidRPr="00E01AD4">
          <w:rPr>
            <w:rFonts w:ascii="Segoe UI" w:hAnsi="Segoe UI" w:cs="Segoe UI"/>
            <w:sz w:val="22"/>
            <w:szCs w:val="22"/>
          </w:rPr>
          <w:t>Respect privacy: no message previews on lock screens.</w:t>
        </w:r>
      </w:ins>
    </w:p>
    <w:p w:rsidR="00AA2259" w:rsidRPr="00E01AD4" w:rsidRDefault="00E01AD4" w:rsidP="00AA2259">
      <w:pPr>
        <w:rPr>
          <w:ins w:id="4619" w:author="Adela" w:date="2025-10-22T21:06:00Z"/>
          <w:rFonts w:ascii="Segoe UI" w:hAnsi="Segoe UI" w:cs="Segoe UI"/>
        </w:rPr>
      </w:pPr>
      <w:ins w:id="4620" w:author="Adela" w:date="2025-10-22T21:06:00Z">
        <w:r w:rsidRPr="00E01AD4">
          <w:rPr>
            <w:rFonts w:ascii="Segoe UI" w:hAnsi="Segoe UI" w:cs="Segoe UI"/>
          </w:rPr>
          <w:pict>
            <v:rect id="_x0000_i1167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4"/>
        <w:rPr>
          <w:ins w:id="4621" w:author="Adela" w:date="2025-10-22T21:06:00Z"/>
          <w:rFonts w:ascii="Segoe UI" w:hAnsi="Segoe UI" w:cs="Segoe UI"/>
          <w:color w:val="auto"/>
        </w:rPr>
      </w:pPr>
      <w:ins w:id="4622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2. GET /messages/conversation</w:t>
        </w:r>
        <w:proofErr w:type="gramStart"/>
        <w:r w:rsidRPr="00E01AD4">
          <w:rPr>
            <w:rStyle w:val="Strong"/>
            <w:rFonts w:ascii="Segoe UI" w:hAnsi="Segoe UI" w:cs="Segoe UI"/>
            <w:bCs w:val="0"/>
            <w:color w:val="auto"/>
          </w:rPr>
          <w:t>/:</w:t>
        </w:r>
        <w:proofErr w:type="spellStart"/>
        <w:r w:rsidRPr="00E01AD4">
          <w:rPr>
            <w:rStyle w:val="Strong"/>
            <w:rFonts w:ascii="Segoe UI" w:hAnsi="Segoe UI" w:cs="Segoe UI"/>
            <w:bCs w:val="0"/>
            <w:color w:val="auto"/>
          </w:rPr>
          <w:t>receiverId</w:t>
        </w:r>
        <w:proofErr w:type="spellEnd"/>
        <w:proofErr w:type="gramEnd"/>
      </w:ins>
    </w:p>
    <w:p w:rsidR="00AA2259" w:rsidRPr="00E01AD4" w:rsidRDefault="00AA2259" w:rsidP="00AA2259">
      <w:pPr>
        <w:pStyle w:val="NormalWeb"/>
        <w:rPr>
          <w:ins w:id="4623" w:author="Adela" w:date="2025-10-22T21:06:00Z"/>
          <w:rFonts w:ascii="Segoe UI" w:hAnsi="Segoe UI" w:cs="Segoe UI"/>
          <w:sz w:val="22"/>
          <w:szCs w:val="22"/>
        </w:rPr>
      </w:pPr>
      <w:ins w:id="4624" w:author="Adela" w:date="2025-10-22T21:06:00Z">
        <w:r w:rsidRPr="00E01AD4">
          <w:rPr>
            <w:rFonts w:ascii="Segoe UI" w:hAnsi="Segoe UI" w:cs="Segoe UI"/>
            <w:sz w:val="22"/>
            <w:szCs w:val="22"/>
          </w:rPr>
          <w:t>Fetches the conversation thread between two users.</w:t>
        </w:r>
      </w:ins>
    </w:p>
    <w:p w:rsidR="00AA2259" w:rsidRPr="00E01AD4" w:rsidRDefault="00AA2259" w:rsidP="00AA2259">
      <w:pPr>
        <w:pStyle w:val="NormalWeb"/>
        <w:rPr>
          <w:ins w:id="4625" w:author="Adela" w:date="2025-10-22T21:06:00Z"/>
          <w:rFonts w:ascii="Segoe UI" w:hAnsi="Segoe UI" w:cs="Segoe UI"/>
          <w:sz w:val="22"/>
          <w:szCs w:val="22"/>
        </w:rPr>
      </w:pPr>
      <w:ins w:id="4626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Response:</w:t>
        </w:r>
      </w:ins>
    </w:p>
    <w:p w:rsidR="00AA2259" w:rsidRPr="00E01AD4" w:rsidRDefault="00AA2259" w:rsidP="00AA2259">
      <w:pPr>
        <w:pStyle w:val="HTMLPreformatted"/>
        <w:rPr>
          <w:ins w:id="4627" w:author="Adela" w:date="2025-10-22T21:06:00Z"/>
          <w:rStyle w:val="HTMLCode"/>
          <w:rFonts w:ascii="Segoe UI" w:hAnsi="Segoe UI" w:cs="Segoe UI"/>
          <w:sz w:val="22"/>
          <w:szCs w:val="22"/>
        </w:rPr>
      </w:pPr>
      <w:ins w:id="4628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[</w:t>
        </w:r>
      </w:ins>
    </w:p>
    <w:p w:rsidR="00AA2259" w:rsidRPr="00E01AD4" w:rsidRDefault="00AA2259" w:rsidP="00AA2259">
      <w:pPr>
        <w:pStyle w:val="HTMLPreformatted"/>
        <w:rPr>
          <w:ins w:id="4629" w:author="Adela" w:date="2025-10-22T21:06:00Z"/>
          <w:rStyle w:val="HTMLCode"/>
          <w:rFonts w:ascii="Segoe UI" w:hAnsi="Segoe UI" w:cs="Segoe UI"/>
          <w:sz w:val="22"/>
          <w:szCs w:val="22"/>
        </w:rPr>
      </w:pPr>
      <w:ins w:id="463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631" w:author="Adela" w:date="2025-10-22T21:06:00Z"/>
          <w:rStyle w:val="HTMLCode"/>
          <w:rFonts w:ascii="Segoe UI" w:hAnsi="Segoe UI" w:cs="Segoe UI"/>
          <w:sz w:val="22"/>
          <w:szCs w:val="22"/>
        </w:rPr>
      </w:pPr>
      <w:ins w:id="463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senderId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"64ae234abc98d1e7f9c1d112"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633" w:author="Adela" w:date="2025-10-22T21:06:00Z"/>
          <w:rStyle w:val="HTMLCode"/>
          <w:rFonts w:ascii="Segoe UI" w:hAnsi="Segoe UI" w:cs="Segoe UI"/>
          <w:sz w:val="22"/>
          <w:szCs w:val="22"/>
        </w:rPr>
      </w:pPr>
      <w:ins w:id="463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messageText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"Hey!"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635" w:author="Adela" w:date="2025-10-22T21:06:00Z"/>
          <w:rStyle w:val="HTMLCode"/>
          <w:rFonts w:ascii="Segoe UI" w:hAnsi="Segoe UI" w:cs="Segoe UI"/>
          <w:sz w:val="22"/>
          <w:szCs w:val="22"/>
        </w:rPr>
      </w:pPr>
      <w:ins w:id="463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"timestamp"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"2025-10-14T09:30:00Z"</w:t>
        </w:r>
      </w:ins>
    </w:p>
    <w:p w:rsidR="00AA2259" w:rsidRPr="00E01AD4" w:rsidRDefault="00AA2259" w:rsidP="00AA2259">
      <w:pPr>
        <w:pStyle w:val="HTMLPreformatted"/>
        <w:rPr>
          <w:ins w:id="4637" w:author="Adela" w:date="2025-10-22T21:06:00Z"/>
          <w:rStyle w:val="HTMLCode"/>
          <w:rFonts w:ascii="Segoe UI" w:hAnsi="Segoe UI" w:cs="Segoe UI"/>
          <w:sz w:val="22"/>
          <w:szCs w:val="22"/>
        </w:rPr>
      </w:pPr>
      <w:ins w:id="463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},</w:t>
        </w:r>
      </w:ins>
    </w:p>
    <w:p w:rsidR="00AA2259" w:rsidRPr="00E01AD4" w:rsidRDefault="00AA2259" w:rsidP="00AA2259">
      <w:pPr>
        <w:pStyle w:val="HTMLPreformatted"/>
        <w:rPr>
          <w:ins w:id="4639" w:author="Adela" w:date="2025-10-22T21:06:00Z"/>
          <w:rStyle w:val="HTMLCode"/>
          <w:rFonts w:ascii="Segoe UI" w:hAnsi="Segoe UI" w:cs="Segoe UI"/>
          <w:sz w:val="22"/>
          <w:szCs w:val="22"/>
        </w:rPr>
      </w:pPr>
      <w:ins w:id="464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641" w:author="Adela" w:date="2025-10-22T21:06:00Z"/>
          <w:rStyle w:val="HTMLCode"/>
          <w:rFonts w:ascii="Segoe UI" w:hAnsi="Segoe UI" w:cs="Segoe UI"/>
          <w:sz w:val="22"/>
          <w:szCs w:val="22"/>
        </w:rPr>
      </w:pPr>
      <w:ins w:id="464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senderId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"64ae234abc98d1e7f9c1d113"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643" w:author="Adela" w:date="2025-10-22T21:06:00Z"/>
          <w:rStyle w:val="HTMLCode"/>
          <w:rFonts w:ascii="Segoe UI" w:hAnsi="Segoe UI" w:cs="Segoe UI"/>
          <w:sz w:val="22"/>
          <w:szCs w:val="22"/>
        </w:rPr>
      </w:pPr>
      <w:ins w:id="464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messageText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"Hi there! How are you feeling?"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645" w:author="Adela" w:date="2025-10-22T21:06:00Z"/>
          <w:rStyle w:val="HTMLCode"/>
          <w:rFonts w:ascii="Segoe UI" w:hAnsi="Segoe UI" w:cs="Segoe UI"/>
          <w:sz w:val="22"/>
          <w:szCs w:val="22"/>
        </w:rPr>
      </w:pPr>
      <w:ins w:id="464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"timestamp"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"2025-10-14T09:32:00Z"</w:t>
        </w:r>
      </w:ins>
    </w:p>
    <w:p w:rsidR="00AA2259" w:rsidRPr="00E01AD4" w:rsidRDefault="00AA2259" w:rsidP="00AA2259">
      <w:pPr>
        <w:pStyle w:val="HTMLPreformatted"/>
        <w:rPr>
          <w:ins w:id="4647" w:author="Adela" w:date="2025-10-22T21:06:00Z"/>
          <w:rStyle w:val="HTMLCode"/>
          <w:rFonts w:ascii="Segoe UI" w:hAnsi="Segoe UI" w:cs="Segoe UI"/>
          <w:sz w:val="22"/>
          <w:szCs w:val="22"/>
        </w:rPr>
      </w:pPr>
      <w:ins w:id="464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HTMLPreformatted"/>
        <w:rPr>
          <w:ins w:id="4649" w:author="Adela" w:date="2025-10-22T21:06:00Z"/>
          <w:rStyle w:val="HTMLCode"/>
          <w:rFonts w:ascii="Segoe UI" w:hAnsi="Segoe UI" w:cs="Segoe UI"/>
          <w:sz w:val="22"/>
          <w:szCs w:val="22"/>
        </w:rPr>
      </w:pPr>
      <w:ins w:id="4650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]</w:t>
        </w:r>
      </w:ins>
    </w:p>
    <w:p w:rsidR="00AA2259" w:rsidRPr="00E01AD4" w:rsidRDefault="00AA2259" w:rsidP="00AA2259">
      <w:pPr>
        <w:pStyle w:val="NormalWeb"/>
        <w:rPr>
          <w:ins w:id="4651" w:author="Adela" w:date="2025-10-22T21:06:00Z"/>
          <w:rFonts w:ascii="Segoe UI" w:hAnsi="Segoe UI" w:cs="Segoe UI"/>
          <w:sz w:val="22"/>
          <w:szCs w:val="22"/>
        </w:rPr>
      </w:pPr>
      <w:ins w:id="4652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Developer Notes:</w:t>
        </w:r>
      </w:ins>
    </w:p>
    <w:p w:rsidR="00AA2259" w:rsidRPr="00E01AD4" w:rsidRDefault="00AA2259" w:rsidP="00AA2259">
      <w:pPr>
        <w:pStyle w:val="NormalWeb"/>
        <w:numPr>
          <w:ilvl w:val="0"/>
          <w:numId w:val="146"/>
        </w:numPr>
        <w:rPr>
          <w:ins w:id="4653" w:author="Adela" w:date="2025-10-22T21:06:00Z"/>
          <w:rFonts w:ascii="Segoe UI" w:hAnsi="Segoe UI" w:cs="Segoe UI"/>
          <w:sz w:val="22"/>
          <w:szCs w:val="22"/>
        </w:rPr>
      </w:pPr>
      <w:ins w:id="4654" w:author="Adela" w:date="2025-10-22T21:06:00Z">
        <w:r w:rsidRPr="00E01AD4">
          <w:rPr>
            <w:rFonts w:ascii="Segoe UI" w:hAnsi="Segoe UI" w:cs="Segoe UI"/>
            <w:sz w:val="22"/>
            <w:szCs w:val="22"/>
          </w:rPr>
          <w:t>Messages auto-marked as read once retrieved.</w:t>
        </w:r>
      </w:ins>
    </w:p>
    <w:p w:rsidR="00AA2259" w:rsidRPr="00E01AD4" w:rsidRDefault="00AA2259" w:rsidP="00AA2259">
      <w:pPr>
        <w:pStyle w:val="NormalWeb"/>
        <w:numPr>
          <w:ilvl w:val="0"/>
          <w:numId w:val="146"/>
        </w:numPr>
        <w:rPr>
          <w:ins w:id="4655" w:author="Adela" w:date="2025-10-22T21:06:00Z"/>
          <w:rFonts w:ascii="Segoe UI" w:hAnsi="Segoe UI" w:cs="Segoe UI"/>
          <w:sz w:val="22"/>
          <w:szCs w:val="22"/>
        </w:rPr>
      </w:pPr>
      <w:ins w:id="4656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Limit messages per query for pagination </w:t>
        </w:r>
        <w:proofErr w:type="gramStart"/>
        <w:r w:rsidRPr="00E01AD4">
          <w:rPr>
            <w:rFonts w:ascii="Segoe UI" w:hAnsi="Segoe UI" w:cs="Segoe UI"/>
            <w:sz w:val="22"/>
            <w:szCs w:val="22"/>
          </w:rPr>
          <w:t>(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?limit</w:t>
        </w:r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>=20&amp;page=2</w:t>
        </w:r>
        <w:r w:rsidRPr="00E01AD4">
          <w:rPr>
            <w:rFonts w:ascii="Segoe UI" w:hAnsi="Segoe UI" w:cs="Segoe UI"/>
            <w:sz w:val="22"/>
            <w:szCs w:val="22"/>
          </w:rPr>
          <w:t>).</w:t>
        </w:r>
      </w:ins>
    </w:p>
    <w:p w:rsidR="00AA2259" w:rsidRPr="00E01AD4" w:rsidRDefault="00E01AD4" w:rsidP="00AA2259">
      <w:pPr>
        <w:rPr>
          <w:ins w:id="4657" w:author="Adela" w:date="2025-10-22T21:06:00Z"/>
          <w:rFonts w:ascii="Segoe UI" w:hAnsi="Segoe UI" w:cs="Segoe UI"/>
        </w:rPr>
      </w:pPr>
      <w:ins w:id="4658" w:author="Adela" w:date="2025-10-22T21:06:00Z">
        <w:r w:rsidRPr="00E01AD4">
          <w:rPr>
            <w:rFonts w:ascii="Segoe UI" w:hAnsi="Segoe UI" w:cs="Segoe UI"/>
          </w:rPr>
          <w:pict>
            <v:rect id="_x0000_i1168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659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660" w:name="_Toc212157014"/>
      <w:ins w:id="4661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11.8 Notification Endpoints</w:t>
        </w:r>
        <w:bookmarkEnd w:id="4660"/>
      </w:ins>
    </w:p>
    <w:p w:rsidR="00AA2259" w:rsidRPr="00E01AD4" w:rsidRDefault="00AA2259" w:rsidP="00AA2259">
      <w:pPr>
        <w:pStyle w:val="Heading4"/>
        <w:rPr>
          <w:ins w:id="4662" w:author="Adela" w:date="2025-10-22T21:06:00Z"/>
          <w:rFonts w:ascii="Segoe UI" w:hAnsi="Segoe UI" w:cs="Segoe UI"/>
          <w:color w:val="auto"/>
        </w:rPr>
      </w:pPr>
      <w:ins w:id="4663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1. GET /notifications</w:t>
        </w:r>
      </w:ins>
    </w:p>
    <w:p w:rsidR="00AA2259" w:rsidRPr="00E01AD4" w:rsidRDefault="00AA2259" w:rsidP="00AA2259">
      <w:pPr>
        <w:pStyle w:val="NormalWeb"/>
        <w:rPr>
          <w:ins w:id="4664" w:author="Adela" w:date="2025-10-22T21:06:00Z"/>
          <w:rFonts w:ascii="Segoe UI" w:hAnsi="Segoe UI" w:cs="Segoe UI"/>
          <w:sz w:val="22"/>
          <w:szCs w:val="22"/>
        </w:rPr>
      </w:pPr>
      <w:ins w:id="466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Fetches all notifications for the logged-in user.</w:t>
        </w:r>
      </w:ins>
    </w:p>
    <w:p w:rsidR="00AA2259" w:rsidRPr="00E01AD4" w:rsidRDefault="00AA2259" w:rsidP="00AA2259">
      <w:pPr>
        <w:pStyle w:val="NormalWeb"/>
        <w:rPr>
          <w:ins w:id="4666" w:author="Adela" w:date="2025-10-22T21:06:00Z"/>
          <w:rFonts w:ascii="Segoe UI" w:hAnsi="Segoe UI" w:cs="Segoe UI"/>
          <w:sz w:val="22"/>
          <w:szCs w:val="22"/>
        </w:rPr>
      </w:pPr>
      <w:ins w:id="4667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lastRenderedPageBreak/>
          <w:t>Response:</w:t>
        </w:r>
      </w:ins>
    </w:p>
    <w:p w:rsidR="00AA2259" w:rsidRPr="00E01AD4" w:rsidRDefault="00AA2259" w:rsidP="00AA2259">
      <w:pPr>
        <w:pStyle w:val="HTMLPreformatted"/>
        <w:rPr>
          <w:ins w:id="4668" w:author="Adela" w:date="2025-10-22T21:06:00Z"/>
          <w:rStyle w:val="HTMLCode"/>
          <w:rFonts w:ascii="Segoe UI" w:hAnsi="Segoe UI" w:cs="Segoe UI"/>
          <w:sz w:val="22"/>
          <w:szCs w:val="22"/>
        </w:rPr>
      </w:pPr>
      <w:ins w:id="4669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[</w:t>
        </w:r>
      </w:ins>
    </w:p>
    <w:p w:rsidR="00AA2259" w:rsidRPr="00E01AD4" w:rsidRDefault="00AA2259" w:rsidP="00AA2259">
      <w:pPr>
        <w:pStyle w:val="HTMLPreformatted"/>
        <w:rPr>
          <w:ins w:id="4670" w:author="Adela" w:date="2025-10-22T21:06:00Z"/>
          <w:rStyle w:val="HTMLCode"/>
          <w:rFonts w:ascii="Segoe UI" w:hAnsi="Segoe UI" w:cs="Segoe UI"/>
          <w:sz w:val="22"/>
          <w:szCs w:val="22"/>
        </w:rPr>
      </w:pPr>
      <w:ins w:id="467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672" w:author="Adela" w:date="2025-10-22T21:06:00Z"/>
          <w:rStyle w:val="HTMLCode"/>
          <w:rFonts w:ascii="Segoe UI" w:hAnsi="Segoe UI" w:cs="Segoe UI"/>
          <w:sz w:val="22"/>
          <w:szCs w:val="22"/>
        </w:rPr>
      </w:pPr>
      <w:ins w:id="4673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"type"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"reminder"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674" w:author="Adela" w:date="2025-10-22T21:06:00Z"/>
          <w:rStyle w:val="HTMLCode"/>
          <w:rFonts w:ascii="Segoe UI" w:hAnsi="Segoe UI" w:cs="Segoe UI"/>
          <w:sz w:val="22"/>
          <w:szCs w:val="22"/>
        </w:rPr>
      </w:pPr>
      <w:ins w:id="4675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"title"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"Daily Mood Check-in"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676" w:author="Adela" w:date="2025-10-22T21:06:00Z"/>
          <w:rStyle w:val="HTMLCode"/>
          <w:rFonts w:ascii="Segoe UI" w:hAnsi="Segoe UI" w:cs="Segoe UI"/>
          <w:sz w:val="22"/>
          <w:szCs w:val="22"/>
        </w:rPr>
      </w:pPr>
      <w:ins w:id="4677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isRead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false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678" w:author="Adela" w:date="2025-10-22T21:06:00Z"/>
          <w:rStyle w:val="HTMLCode"/>
          <w:rFonts w:ascii="Segoe UI" w:hAnsi="Segoe UI" w:cs="Segoe UI"/>
          <w:sz w:val="22"/>
          <w:szCs w:val="22"/>
        </w:rPr>
      </w:pPr>
      <w:ins w:id="4679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createdAt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"2025-10-14T07:00:00Z"</w:t>
        </w:r>
      </w:ins>
    </w:p>
    <w:p w:rsidR="00AA2259" w:rsidRPr="00E01AD4" w:rsidRDefault="00AA2259" w:rsidP="00AA2259">
      <w:pPr>
        <w:pStyle w:val="HTMLPreformatted"/>
        <w:rPr>
          <w:ins w:id="4680" w:author="Adela" w:date="2025-10-22T21:06:00Z"/>
          <w:rStyle w:val="HTMLCode"/>
          <w:rFonts w:ascii="Segoe UI" w:hAnsi="Segoe UI" w:cs="Segoe UI"/>
          <w:sz w:val="22"/>
          <w:szCs w:val="22"/>
        </w:rPr>
      </w:pPr>
      <w:ins w:id="468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HTMLPreformatted"/>
        <w:rPr>
          <w:ins w:id="4682" w:author="Adela" w:date="2025-10-22T21:06:00Z"/>
          <w:rStyle w:val="HTMLCode"/>
          <w:rFonts w:ascii="Segoe UI" w:hAnsi="Segoe UI" w:cs="Segoe UI"/>
          <w:sz w:val="22"/>
          <w:szCs w:val="22"/>
        </w:rPr>
      </w:pPr>
      <w:ins w:id="4683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]</w:t>
        </w:r>
      </w:ins>
    </w:p>
    <w:p w:rsidR="00AA2259" w:rsidRPr="00E01AD4" w:rsidRDefault="00AA2259" w:rsidP="00AA2259">
      <w:pPr>
        <w:pStyle w:val="NormalWeb"/>
        <w:rPr>
          <w:ins w:id="4684" w:author="Adela" w:date="2025-10-22T21:06:00Z"/>
          <w:rFonts w:ascii="Segoe UI" w:hAnsi="Segoe UI" w:cs="Segoe UI"/>
          <w:sz w:val="22"/>
          <w:szCs w:val="22"/>
        </w:rPr>
      </w:pPr>
      <w:ins w:id="4685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Developer Notes:</w:t>
        </w:r>
      </w:ins>
    </w:p>
    <w:p w:rsidR="00AA2259" w:rsidRPr="00E01AD4" w:rsidRDefault="00AA2259" w:rsidP="00AA2259">
      <w:pPr>
        <w:pStyle w:val="NormalWeb"/>
        <w:numPr>
          <w:ilvl w:val="0"/>
          <w:numId w:val="147"/>
        </w:numPr>
        <w:rPr>
          <w:ins w:id="4686" w:author="Adela" w:date="2025-10-22T21:06:00Z"/>
          <w:rFonts w:ascii="Segoe UI" w:hAnsi="Segoe UI" w:cs="Segoe UI"/>
          <w:sz w:val="22"/>
          <w:szCs w:val="22"/>
        </w:rPr>
      </w:pPr>
      <w:ins w:id="4687" w:author="Adela" w:date="2025-10-22T21:06:00Z">
        <w:r w:rsidRPr="00E01AD4">
          <w:rPr>
            <w:rFonts w:ascii="Segoe UI" w:hAnsi="Segoe UI" w:cs="Segoe UI"/>
            <w:sz w:val="22"/>
            <w:szCs w:val="22"/>
          </w:rPr>
          <w:t>Integrates with Firebase Cloud Messaging (FCM).</w:t>
        </w:r>
      </w:ins>
    </w:p>
    <w:p w:rsidR="00AA2259" w:rsidRPr="00E01AD4" w:rsidRDefault="00AA2259" w:rsidP="00AA2259">
      <w:pPr>
        <w:pStyle w:val="NormalWeb"/>
        <w:numPr>
          <w:ilvl w:val="0"/>
          <w:numId w:val="147"/>
        </w:numPr>
        <w:rPr>
          <w:ins w:id="4688" w:author="Adela" w:date="2025-10-22T21:06:00Z"/>
          <w:rFonts w:ascii="Segoe UI" w:hAnsi="Segoe UI" w:cs="Segoe UI"/>
          <w:sz w:val="22"/>
          <w:szCs w:val="22"/>
        </w:rPr>
      </w:pPr>
      <w:ins w:id="4689" w:author="Adela" w:date="2025-10-22T21:06:00Z">
        <w:r w:rsidRPr="00E01AD4">
          <w:rPr>
            <w:rFonts w:ascii="Segoe UI" w:hAnsi="Segoe UI" w:cs="Segoe UI"/>
            <w:sz w:val="22"/>
            <w:szCs w:val="22"/>
          </w:rPr>
          <w:t>Use unread count for notification badges in the UI.</w:t>
        </w:r>
      </w:ins>
    </w:p>
    <w:p w:rsidR="00AA2259" w:rsidRPr="00E01AD4" w:rsidRDefault="00E01AD4" w:rsidP="00AA2259">
      <w:pPr>
        <w:rPr>
          <w:ins w:id="4690" w:author="Adela" w:date="2025-10-22T21:06:00Z"/>
          <w:rFonts w:ascii="Segoe UI" w:hAnsi="Segoe UI" w:cs="Segoe UI"/>
        </w:rPr>
      </w:pPr>
      <w:ins w:id="4691" w:author="Adela" w:date="2025-10-22T21:06:00Z">
        <w:r w:rsidRPr="00E01AD4">
          <w:rPr>
            <w:rFonts w:ascii="Segoe UI" w:hAnsi="Segoe UI" w:cs="Segoe UI"/>
          </w:rPr>
          <w:pict>
            <v:rect id="_x0000_i1169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4"/>
        <w:rPr>
          <w:ins w:id="4692" w:author="Adela" w:date="2025-10-22T21:06:00Z"/>
          <w:rFonts w:ascii="Segoe UI" w:hAnsi="Segoe UI" w:cs="Segoe UI"/>
          <w:color w:val="auto"/>
        </w:rPr>
      </w:pPr>
      <w:ins w:id="4693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2. PATCH /notifications/mark-read</w:t>
        </w:r>
      </w:ins>
    </w:p>
    <w:p w:rsidR="00AA2259" w:rsidRPr="00E01AD4" w:rsidRDefault="00AA2259" w:rsidP="00AA2259">
      <w:pPr>
        <w:pStyle w:val="NormalWeb"/>
        <w:rPr>
          <w:ins w:id="4694" w:author="Adela" w:date="2025-10-22T21:06:00Z"/>
          <w:rFonts w:ascii="Segoe UI" w:hAnsi="Segoe UI" w:cs="Segoe UI"/>
          <w:sz w:val="22"/>
          <w:szCs w:val="22"/>
        </w:rPr>
      </w:pPr>
      <w:ins w:id="469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Marks notifications as read.</w:t>
        </w:r>
      </w:ins>
    </w:p>
    <w:p w:rsidR="00AA2259" w:rsidRPr="00E01AD4" w:rsidRDefault="00AA2259" w:rsidP="00AA2259">
      <w:pPr>
        <w:pStyle w:val="NormalWeb"/>
        <w:rPr>
          <w:ins w:id="4696" w:author="Adela" w:date="2025-10-22T21:06:00Z"/>
          <w:rFonts w:ascii="Segoe UI" w:hAnsi="Segoe UI" w:cs="Segoe UI"/>
          <w:sz w:val="22"/>
          <w:szCs w:val="22"/>
        </w:rPr>
      </w:pPr>
      <w:ins w:id="4697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Request:</w:t>
        </w:r>
      </w:ins>
    </w:p>
    <w:p w:rsidR="00AA2259" w:rsidRPr="00E01AD4" w:rsidRDefault="00AA2259" w:rsidP="00AA2259">
      <w:pPr>
        <w:pStyle w:val="HTMLPreformatted"/>
        <w:rPr>
          <w:ins w:id="4698" w:author="Adela" w:date="2025-10-22T21:06:00Z"/>
          <w:rStyle w:val="HTMLCode"/>
          <w:rFonts w:ascii="Segoe UI" w:hAnsi="Segoe UI" w:cs="Segoe UI"/>
          <w:sz w:val="22"/>
          <w:szCs w:val="22"/>
        </w:rPr>
      </w:pPr>
      <w:proofErr w:type="gramStart"/>
      <w:ins w:id="4699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proofErr w:type="gramEnd"/>
        <w:r w:rsidRPr="00E01AD4">
          <w:rPr>
            <w:rStyle w:val="hljs-attr"/>
            <w:rFonts w:ascii="Segoe UI" w:hAnsi="Segoe UI" w:cs="Segoe UI"/>
            <w:sz w:val="22"/>
            <w:szCs w:val="22"/>
          </w:rPr>
          <w:t>notificationIds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[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"64ae234abc98d1e7f9c1d400"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]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700" w:author="Adela" w:date="2025-10-22T21:06:00Z"/>
          <w:rFonts w:ascii="Segoe UI" w:hAnsi="Segoe UI" w:cs="Segoe UI"/>
          <w:sz w:val="22"/>
          <w:szCs w:val="22"/>
        </w:rPr>
      </w:pPr>
      <w:ins w:id="4701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Response:</w:t>
        </w:r>
      </w:ins>
    </w:p>
    <w:p w:rsidR="00AA2259" w:rsidRPr="00E01AD4" w:rsidRDefault="00AA2259" w:rsidP="00AA2259">
      <w:pPr>
        <w:pStyle w:val="HTMLPreformatted"/>
        <w:rPr>
          <w:ins w:id="4702" w:author="Adela" w:date="2025-10-22T21:06:00Z"/>
          <w:rStyle w:val="HTMLCode"/>
          <w:rFonts w:ascii="Segoe UI" w:hAnsi="Segoe UI" w:cs="Segoe UI"/>
          <w:sz w:val="22"/>
          <w:szCs w:val="22"/>
        </w:rPr>
      </w:pPr>
      <w:proofErr w:type="gramStart"/>
      <w:ins w:id="4703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gramEnd"/>
        <w:r w:rsidRPr="00E01AD4">
          <w:rPr>
            <w:rStyle w:val="hljs-attr"/>
            <w:rFonts w:ascii="Segoe UI" w:hAnsi="Segoe UI" w:cs="Segoe UI"/>
            <w:sz w:val="22"/>
            <w:szCs w:val="22"/>
          </w:rPr>
          <w:t>message"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"Notifications marked as read"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E01AD4" w:rsidP="00AA2259">
      <w:pPr>
        <w:rPr>
          <w:ins w:id="4704" w:author="Adela" w:date="2025-10-22T21:06:00Z"/>
          <w:rFonts w:ascii="Segoe UI" w:hAnsi="Segoe UI" w:cs="Segoe UI"/>
        </w:rPr>
      </w:pPr>
      <w:ins w:id="4705" w:author="Adela" w:date="2025-10-22T21:06:00Z">
        <w:r w:rsidRPr="00E01AD4">
          <w:rPr>
            <w:rFonts w:ascii="Segoe UI" w:hAnsi="Segoe UI" w:cs="Segoe UI"/>
          </w:rPr>
          <w:pict>
            <v:rect id="_x0000_i1170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706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707" w:name="_Toc212157015"/>
      <w:ins w:id="4708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11.9 Reporting &amp; Export Endpoints</w:t>
        </w:r>
        <w:bookmarkEnd w:id="4707"/>
      </w:ins>
    </w:p>
    <w:p w:rsidR="00AA2259" w:rsidRPr="00E01AD4" w:rsidRDefault="00AA2259" w:rsidP="00AA2259">
      <w:pPr>
        <w:pStyle w:val="Heading4"/>
        <w:rPr>
          <w:ins w:id="4709" w:author="Adela" w:date="2025-10-22T21:06:00Z"/>
          <w:rFonts w:ascii="Segoe UI" w:hAnsi="Segoe UI" w:cs="Segoe UI"/>
          <w:color w:val="auto"/>
        </w:rPr>
      </w:pPr>
      <w:ins w:id="4710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1. GET /reports</w:t>
        </w:r>
      </w:ins>
    </w:p>
    <w:p w:rsidR="00AA2259" w:rsidRPr="00E01AD4" w:rsidRDefault="00AA2259" w:rsidP="00AA2259">
      <w:pPr>
        <w:pStyle w:val="NormalWeb"/>
        <w:rPr>
          <w:ins w:id="4711" w:author="Adela" w:date="2025-10-22T21:06:00Z"/>
          <w:rFonts w:ascii="Segoe UI" w:hAnsi="Segoe UI" w:cs="Segoe UI"/>
          <w:sz w:val="22"/>
          <w:szCs w:val="22"/>
        </w:rPr>
      </w:pPr>
      <w:ins w:id="4712" w:author="Adela" w:date="2025-10-22T21:06:00Z">
        <w:r w:rsidRPr="00E01AD4">
          <w:rPr>
            <w:rFonts w:ascii="Segoe UI" w:hAnsi="Segoe UI" w:cs="Segoe UI"/>
            <w:sz w:val="22"/>
            <w:szCs w:val="22"/>
          </w:rPr>
          <w:t>Fetches all generated reports for a user.</w:t>
        </w:r>
      </w:ins>
    </w:p>
    <w:p w:rsidR="00AA2259" w:rsidRPr="00E01AD4" w:rsidRDefault="00AA2259" w:rsidP="00AA2259">
      <w:pPr>
        <w:pStyle w:val="NormalWeb"/>
        <w:rPr>
          <w:ins w:id="4713" w:author="Adela" w:date="2025-10-22T21:06:00Z"/>
          <w:rFonts w:ascii="Segoe UI" w:hAnsi="Segoe UI" w:cs="Segoe UI"/>
          <w:sz w:val="22"/>
          <w:szCs w:val="22"/>
        </w:rPr>
      </w:pPr>
      <w:ins w:id="4714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Response:</w:t>
        </w:r>
      </w:ins>
    </w:p>
    <w:p w:rsidR="00AA2259" w:rsidRPr="00E01AD4" w:rsidRDefault="00AA2259" w:rsidP="00AA2259">
      <w:pPr>
        <w:pStyle w:val="HTMLPreformatted"/>
        <w:rPr>
          <w:ins w:id="4715" w:author="Adela" w:date="2025-10-22T21:06:00Z"/>
          <w:rStyle w:val="HTMLCode"/>
          <w:rFonts w:ascii="Segoe UI" w:hAnsi="Segoe UI" w:cs="Segoe UI"/>
          <w:sz w:val="22"/>
          <w:szCs w:val="22"/>
        </w:rPr>
      </w:pPr>
      <w:ins w:id="4716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[</w:t>
        </w:r>
      </w:ins>
    </w:p>
    <w:p w:rsidR="00AA2259" w:rsidRPr="00E01AD4" w:rsidRDefault="00AA2259" w:rsidP="00AA2259">
      <w:pPr>
        <w:pStyle w:val="HTMLPreformatted"/>
        <w:rPr>
          <w:ins w:id="4717" w:author="Adela" w:date="2025-10-22T21:06:00Z"/>
          <w:rStyle w:val="HTMLCode"/>
          <w:rFonts w:ascii="Segoe UI" w:hAnsi="Segoe UI" w:cs="Segoe UI"/>
          <w:sz w:val="22"/>
          <w:szCs w:val="22"/>
        </w:rPr>
      </w:pPr>
      <w:ins w:id="471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719" w:author="Adela" w:date="2025-10-22T21:06:00Z"/>
          <w:rStyle w:val="HTMLCode"/>
          <w:rFonts w:ascii="Segoe UI" w:hAnsi="Segoe UI" w:cs="Segoe UI"/>
          <w:sz w:val="22"/>
          <w:szCs w:val="22"/>
        </w:rPr>
      </w:pPr>
      <w:ins w:id="472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reportType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string"/>
            <w:rFonts w:ascii="Segoe UI" w:hAnsi="Segoe UI" w:cs="Segoe UI"/>
            <w:sz w:val="22"/>
            <w:szCs w:val="22"/>
          </w:rPr>
          <w:t>monthly_mood_summary</w:t>
        </w:r>
        <w:proofErr w:type="spellEnd"/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721" w:author="Adela" w:date="2025-10-22T21:06:00Z"/>
          <w:rStyle w:val="HTMLCode"/>
          <w:rFonts w:ascii="Segoe UI" w:hAnsi="Segoe UI" w:cs="Segoe UI"/>
          <w:sz w:val="22"/>
          <w:szCs w:val="22"/>
        </w:rPr>
      </w:pPr>
      <w:ins w:id="472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fileUrl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"https://cloudinary.com/reports/summary_Sept2025.pdf"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723" w:author="Adela" w:date="2025-10-22T21:06:00Z"/>
          <w:rStyle w:val="HTMLCode"/>
          <w:rFonts w:ascii="Segoe UI" w:hAnsi="Segoe UI" w:cs="Segoe UI"/>
          <w:sz w:val="22"/>
          <w:szCs w:val="22"/>
        </w:rPr>
      </w:pPr>
      <w:ins w:id="472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createdAt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"2025-09-30T23:59:59Z"</w:t>
        </w:r>
      </w:ins>
    </w:p>
    <w:p w:rsidR="00AA2259" w:rsidRPr="00E01AD4" w:rsidRDefault="00AA2259" w:rsidP="00AA2259">
      <w:pPr>
        <w:pStyle w:val="HTMLPreformatted"/>
        <w:rPr>
          <w:ins w:id="4725" w:author="Adela" w:date="2025-10-22T21:06:00Z"/>
          <w:rStyle w:val="HTMLCode"/>
          <w:rFonts w:ascii="Segoe UI" w:hAnsi="Segoe UI" w:cs="Segoe UI"/>
          <w:sz w:val="22"/>
          <w:szCs w:val="22"/>
        </w:rPr>
      </w:pPr>
      <w:ins w:id="472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HTMLPreformatted"/>
        <w:rPr>
          <w:ins w:id="4727" w:author="Adela" w:date="2025-10-22T21:06:00Z"/>
          <w:rStyle w:val="HTMLCode"/>
          <w:rFonts w:ascii="Segoe UI" w:hAnsi="Segoe UI" w:cs="Segoe UI"/>
          <w:sz w:val="22"/>
          <w:szCs w:val="22"/>
        </w:rPr>
      </w:pPr>
      <w:ins w:id="4728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]</w:t>
        </w:r>
      </w:ins>
    </w:p>
    <w:p w:rsidR="00AA2259" w:rsidRPr="00E01AD4" w:rsidRDefault="00AA2259" w:rsidP="00AA2259">
      <w:pPr>
        <w:pStyle w:val="NormalWeb"/>
        <w:rPr>
          <w:ins w:id="4729" w:author="Adela" w:date="2025-10-22T21:06:00Z"/>
          <w:rFonts w:ascii="Segoe UI" w:hAnsi="Segoe UI" w:cs="Segoe UI"/>
          <w:sz w:val="22"/>
          <w:szCs w:val="22"/>
        </w:rPr>
      </w:pPr>
      <w:ins w:id="4730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lastRenderedPageBreak/>
          <w:t>Developer Notes:</w:t>
        </w:r>
      </w:ins>
    </w:p>
    <w:p w:rsidR="00AA2259" w:rsidRPr="00E01AD4" w:rsidRDefault="00AA2259" w:rsidP="00AA2259">
      <w:pPr>
        <w:pStyle w:val="NormalWeb"/>
        <w:numPr>
          <w:ilvl w:val="0"/>
          <w:numId w:val="148"/>
        </w:numPr>
        <w:rPr>
          <w:ins w:id="4731" w:author="Adela" w:date="2025-10-22T21:06:00Z"/>
          <w:rFonts w:ascii="Segoe UI" w:hAnsi="Segoe UI" w:cs="Segoe UI"/>
          <w:sz w:val="22"/>
          <w:szCs w:val="22"/>
        </w:rPr>
      </w:pPr>
      <w:ins w:id="4732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Files hosted on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Cloudinary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or cloud storage.</w:t>
        </w:r>
      </w:ins>
    </w:p>
    <w:p w:rsidR="00AA2259" w:rsidRPr="00E01AD4" w:rsidRDefault="00AA2259" w:rsidP="00AA2259">
      <w:pPr>
        <w:pStyle w:val="NormalWeb"/>
        <w:numPr>
          <w:ilvl w:val="0"/>
          <w:numId w:val="148"/>
        </w:numPr>
        <w:rPr>
          <w:ins w:id="4733" w:author="Adela" w:date="2025-10-22T21:06:00Z"/>
          <w:rFonts w:ascii="Segoe UI" w:hAnsi="Segoe UI" w:cs="Segoe UI"/>
          <w:sz w:val="22"/>
          <w:szCs w:val="22"/>
        </w:rPr>
      </w:pPr>
      <w:ins w:id="4734" w:author="Adela" w:date="2025-10-22T21:06:00Z">
        <w:r w:rsidRPr="00E01AD4">
          <w:rPr>
            <w:rFonts w:ascii="Segoe UI" w:hAnsi="Segoe UI" w:cs="Segoe UI"/>
            <w:sz w:val="22"/>
            <w:szCs w:val="22"/>
          </w:rPr>
          <w:t>Used for viewing or exporting analytics data.</w:t>
        </w:r>
      </w:ins>
    </w:p>
    <w:p w:rsidR="00AA2259" w:rsidRPr="00E01AD4" w:rsidRDefault="00E01AD4" w:rsidP="00AA2259">
      <w:pPr>
        <w:rPr>
          <w:ins w:id="4735" w:author="Adela" w:date="2025-10-22T21:06:00Z"/>
          <w:rFonts w:ascii="Segoe UI" w:hAnsi="Segoe UI" w:cs="Segoe UI"/>
        </w:rPr>
      </w:pPr>
      <w:ins w:id="4736" w:author="Adela" w:date="2025-10-22T21:06:00Z">
        <w:r w:rsidRPr="00E01AD4">
          <w:rPr>
            <w:rFonts w:ascii="Segoe UI" w:hAnsi="Segoe UI" w:cs="Segoe UI"/>
          </w:rPr>
          <w:pict>
            <v:rect id="_x0000_i1171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4"/>
        <w:rPr>
          <w:ins w:id="4737" w:author="Adela" w:date="2025-10-22T21:06:00Z"/>
          <w:rFonts w:ascii="Segoe UI" w:hAnsi="Segoe UI" w:cs="Segoe UI"/>
          <w:color w:val="auto"/>
        </w:rPr>
      </w:pPr>
      <w:ins w:id="4738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2. POST /reports/generate</w:t>
        </w:r>
      </w:ins>
    </w:p>
    <w:p w:rsidR="00AA2259" w:rsidRPr="00E01AD4" w:rsidRDefault="00AA2259" w:rsidP="00AA2259">
      <w:pPr>
        <w:pStyle w:val="NormalWeb"/>
        <w:rPr>
          <w:ins w:id="4739" w:author="Adela" w:date="2025-10-22T21:06:00Z"/>
          <w:rFonts w:ascii="Segoe UI" w:hAnsi="Segoe UI" w:cs="Segoe UI"/>
          <w:sz w:val="22"/>
          <w:szCs w:val="22"/>
        </w:rPr>
      </w:pPr>
      <w:ins w:id="4740" w:author="Adela" w:date="2025-10-22T21:06:00Z">
        <w:r w:rsidRPr="00E01AD4">
          <w:rPr>
            <w:rFonts w:ascii="Segoe UI" w:hAnsi="Segoe UI" w:cs="Segoe UI"/>
            <w:sz w:val="22"/>
            <w:szCs w:val="22"/>
          </w:rPr>
          <w:t>Generates a new user report manually.</w:t>
        </w:r>
      </w:ins>
    </w:p>
    <w:p w:rsidR="00AA2259" w:rsidRPr="00E01AD4" w:rsidRDefault="00AA2259" w:rsidP="00AA2259">
      <w:pPr>
        <w:pStyle w:val="NormalWeb"/>
        <w:rPr>
          <w:ins w:id="4741" w:author="Adela" w:date="2025-10-22T21:06:00Z"/>
          <w:rFonts w:ascii="Segoe UI" w:hAnsi="Segoe UI" w:cs="Segoe UI"/>
          <w:sz w:val="22"/>
          <w:szCs w:val="22"/>
        </w:rPr>
      </w:pPr>
      <w:ins w:id="4742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Request:</w:t>
        </w:r>
      </w:ins>
    </w:p>
    <w:p w:rsidR="00AA2259" w:rsidRPr="00E01AD4" w:rsidRDefault="00AA2259" w:rsidP="00AA2259">
      <w:pPr>
        <w:pStyle w:val="HTMLPreformatted"/>
        <w:rPr>
          <w:ins w:id="4743" w:author="Adela" w:date="2025-10-22T21:06:00Z"/>
          <w:rStyle w:val="HTMLCode"/>
          <w:rFonts w:ascii="Segoe UI" w:hAnsi="Segoe UI" w:cs="Segoe UI"/>
          <w:sz w:val="22"/>
          <w:szCs w:val="22"/>
        </w:rPr>
      </w:pPr>
      <w:ins w:id="4744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745" w:author="Adela" w:date="2025-10-22T21:06:00Z"/>
          <w:rStyle w:val="HTMLCode"/>
          <w:rFonts w:ascii="Segoe UI" w:hAnsi="Segoe UI" w:cs="Segoe UI"/>
          <w:sz w:val="22"/>
          <w:szCs w:val="22"/>
        </w:rPr>
      </w:pPr>
      <w:ins w:id="474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reportType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string"/>
            <w:rFonts w:ascii="Segoe UI" w:hAnsi="Segoe UI" w:cs="Segoe UI"/>
            <w:sz w:val="22"/>
            <w:szCs w:val="22"/>
          </w:rPr>
          <w:t>weekly_summary</w:t>
        </w:r>
        <w:proofErr w:type="spellEnd"/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</w:ins>
    </w:p>
    <w:p w:rsidR="00AA2259" w:rsidRPr="00E01AD4" w:rsidRDefault="00AA2259" w:rsidP="00AA2259">
      <w:pPr>
        <w:pStyle w:val="HTMLPreformatted"/>
        <w:rPr>
          <w:ins w:id="4747" w:author="Adela" w:date="2025-10-22T21:06:00Z"/>
          <w:rStyle w:val="HTMLCode"/>
          <w:rFonts w:ascii="Segoe UI" w:hAnsi="Segoe UI" w:cs="Segoe UI"/>
          <w:sz w:val="22"/>
          <w:szCs w:val="22"/>
        </w:rPr>
      </w:pPr>
      <w:ins w:id="4748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749" w:author="Adela" w:date="2025-10-22T21:06:00Z"/>
          <w:rFonts w:ascii="Segoe UI" w:hAnsi="Segoe UI" w:cs="Segoe UI"/>
          <w:sz w:val="22"/>
          <w:szCs w:val="22"/>
        </w:rPr>
      </w:pPr>
      <w:ins w:id="4750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Response:</w:t>
        </w:r>
      </w:ins>
    </w:p>
    <w:p w:rsidR="00AA2259" w:rsidRPr="00E01AD4" w:rsidRDefault="00AA2259" w:rsidP="00AA2259">
      <w:pPr>
        <w:pStyle w:val="HTMLPreformatted"/>
        <w:rPr>
          <w:ins w:id="4751" w:author="Adela" w:date="2025-10-22T21:06:00Z"/>
          <w:rStyle w:val="HTMLCode"/>
          <w:rFonts w:ascii="Segoe UI" w:hAnsi="Segoe UI" w:cs="Segoe UI"/>
          <w:sz w:val="22"/>
          <w:szCs w:val="22"/>
        </w:rPr>
      </w:pPr>
      <w:ins w:id="4752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AA2259" w:rsidRPr="00E01AD4" w:rsidRDefault="00AA2259" w:rsidP="00AA2259">
      <w:pPr>
        <w:pStyle w:val="HTMLPreformatted"/>
        <w:rPr>
          <w:ins w:id="4753" w:author="Adela" w:date="2025-10-22T21:06:00Z"/>
          <w:rStyle w:val="HTMLCode"/>
          <w:rFonts w:ascii="Segoe UI" w:hAnsi="Segoe UI" w:cs="Segoe UI"/>
          <w:sz w:val="22"/>
          <w:szCs w:val="22"/>
        </w:rPr>
      </w:pPr>
      <w:ins w:id="475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"message"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"Report generated successfully"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755" w:author="Adela" w:date="2025-10-22T21:06:00Z"/>
          <w:rStyle w:val="HTMLCode"/>
          <w:rFonts w:ascii="Segoe UI" w:hAnsi="Segoe UI" w:cs="Segoe UI"/>
          <w:sz w:val="22"/>
          <w:szCs w:val="22"/>
        </w:rPr>
      </w:pPr>
      <w:ins w:id="475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fileUrl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"https://cloudinary.com/reports/weekly_summary_2025-10-14.pdf"</w:t>
        </w:r>
      </w:ins>
    </w:p>
    <w:p w:rsidR="00AA2259" w:rsidRPr="00E01AD4" w:rsidRDefault="00AA2259" w:rsidP="00AA2259">
      <w:pPr>
        <w:pStyle w:val="HTMLPreformatted"/>
        <w:rPr>
          <w:ins w:id="4757" w:author="Adela" w:date="2025-10-22T21:06:00Z"/>
          <w:rStyle w:val="HTMLCode"/>
          <w:rFonts w:ascii="Segoe UI" w:hAnsi="Segoe UI" w:cs="Segoe UI"/>
          <w:sz w:val="22"/>
          <w:szCs w:val="22"/>
        </w:rPr>
      </w:pPr>
      <w:ins w:id="4758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AA2259" w:rsidRPr="00E01AD4" w:rsidRDefault="00AA2259" w:rsidP="00AA2259">
      <w:pPr>
        <w:pStyle w:val="NormalWeb"/>
        <w:rPr>
          <w:ins w:id="4759" w:author="Adela" w:date="2025-10-22T21:06:00Z"/>
          <w:rFonts w:ascii="Segoe UI" w:hAnsi="Segoe UI" w:cs="Segoe UI"/>
          <w:sz w:val="22"/>
          <w:szCs w:val="22"/>
        </w:rPr>
      </w:pPr>
      <w:ins w:id="4760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Developer Notes:</w:t>
        </w:r>
      </w:ins>
    </w:p>
    <w:p w:rsidR="00AA2259" w:rsidRPr="00E01AD4" w:rsidRDefault="00AA2259" w:rsidP="00AA2259">
      <w:pPr>
        <w:pStyle w:val="NormalWeb"/>
        <w:numPr>
          <w:ilvl w:val="0"/>
          <w:numId w:val="149"/>
        </w:numPr>
        <w:rPr>
          <w:ins w:id="4761" w:author="Adela" w:date="2025-10-22T21:06:00Z"/>
          <w:rFonts w:ascii="Segoe UI" w:hAnsi="Segoe UI" w:cs="Segoe UI"/>
          <w:sz w:val="22"/>
          <w:szCs w:val="22"/>
        </w:rPr>
      </w:pPr>
      <w:ins w:id="4762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Backend aggregates data from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mood_logs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>.</w:t>
        </w:r>
      </w:ins>
    </w:p>
    <w:p w:rsidR="00AA2259" w:rsidRPr="00E01AD4" w:rsidRDefault="00AA2259" w:rsidP="00AA2259">
      <w:pPr>
        <w:pStyle w:val="NormalWeb"/>
        <w:numPr>
          <w:ilvl w:val="0"/>
          <w:numId w:val="149"/>
        </w:numPr>
        <w:rPr>
          <w:ins w:id="4763" w:author="Adela" w:date="2025-10-22T21:06:00Z"/>
          <w:rFonts w:ascii="Segoe UI" w:hAnsi="Segoe UI" w:cs="Segoe UI"/>
          <w:sz w:val="22"/>
          <w:szCs w:val="22"/>
        </w:rPr>
      </w:pPr>
      <w:ins w:id="4764" w:author="Adela" w:date="2025-10-22T21:06:00Z">
        <w:r w:rsidRPr="00E01AD4">
          <w:rPr>
            <w:rFonts w:ascii="Segoe UI" w:hAnsi="Segoe UI" w:cs="Segoe UI"/>
            <w:sz w:val="22"/>
            <w:szCs w:val="22"/>
          </w:rPr>
          <w:t>Asynchronous process — return status or file link upon completion.</w:t>
        </w:r>
      </w:ins>
    </w:p>
    <w:p w:rsidR="00AA2259" w:rsidRPr="00E01AD4" w:rsidRDefault="00E01AD4" w:rsidP="00AA2259">
      <w:pPr>
        <w:rPr>
          <w:ins w:id="4765" w:author="Adela" w:date="2025-10-22T21:06:00Z"/>
          <w:rFonts w:ascii="Segoe UI" w:hAnsi="Segoe UI" w:cs="Segoe UI"/>
        </w:rPr>
      </w:pPr>
      <w:ins w:id="4766" w:author="Adela" w:date="2025-10-22T21:06:00Z">
        <w:r w:rsidRPr="00E01AD4">
          <w:rPr>
            <w:rFonts w:ascii="Segoe UI" w:hAnsi="Segoe UI" w:cs="Segoe UI"/>
          </w:rPr>
          <w:pict>
            <v:rect id="_x0000_i1172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767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768" w:name="_Toc212157016"/>
      <w:ins w:id="4769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11.10 Error Handling and Status Codes</w:t>
        </w:r>
        <w:bookmarkEnd w:id="4768"/>
      </w:ins>
    </w:p>
    <w:p w:rsidR="00AA2259" w:rsidRPr="00E01AD4" w:rsidRDefault="00AA2259" w:rsidP="00AA2259">
      <w:pPr>
        <w:pStyle w:val="NormalWeb"/>
        <w:rPr>
          <w:ins w:id="4770" w:author="Adela" w:date="2025-10-22T21:06:00Z"/>
          <w:rFonts w:ascii="Segoe UI" w:hAnsi="Segoe UI" w:cs="Segoe UI"/>
          <w:sz w:val="22"/>
          <w:szCs w:val="22"/>
        </w:rPr>
      </w:pPr>
      <w:ins w:id="4771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All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MediMate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APIs use standard HTTP response codes for clarity.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3065"/>
        <w:gridCol w:w="3983"/>
      </w:tblGrid>
      <w:tr w:rsidR="00E01AD4" w:rsidRPr="00E01AD4" w:rsidTr="00AA2259">
        <w:trPr>
          <w:tblHeader/>
          <w:tblCellSpacing w:w="15" w:type="dxa"/>
          <w:ins w:id="4772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jc w:val="center"/>
              <w:rPr>
                <w:ins w:id="4773" w:author="Adela" w:date="2025-10-22T21:06:00Z"/>
                <w:rFonts w:ascii="Segoe UI" w:hAnsi="Segoe UI" w:cs="Segoe UI"/>
                <w:b/>
                <w:bCs/>
              </w:rPr>
            </w:pPr>
            <w:ins w:id="4774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Code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jc w:val="center"/>
              <w:rPr>
                <w:ins w:id="4775" w:author="Adela" w:date="2025-10-22T21:06:00Z"/>
                <w:rFonts w:ascii="Segoe UI" w:hAnsi="Segoe UI" w:cs="Segoe UI"/>
                <w:b/>
                <w:bCs/>
              </w:rPr>
            </w:pPr>
            <w:ins w:id="4776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Meaning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jc w:val="center"/>
              <w:rPr>
                <w:ins w:id="4777" w:author="Adela" w:date="2025-10-22T21:06:00Z"/>
                <w:rFonts w:ascii="Segoe UI" w:hAnsi="Segoe UI" w:cs="Segoe UI"/>
                <w:b/>
                <w:bCs/>
              </w:rPr>
            </w:pPr>
            <w:ins w:id="4778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Usage</w:t>
              </w:r>
            </w:ins>
          </w:p>
        </w:tc>
      </w:tr>
      <w:tr w:rsidR="00E01AD4" w:rsidRPr="00E01AD4" w:rsidTr="00AA2259">
        <w:trPr>
          <w:tblCellSpacing w:w="15" w:type="dxa"/>
          <w:ins w:id="4779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780" w:author="Adela" w:date="2025-10-22T21:06:00Z"/>
                <w:rFonts w:ascii="Segoe UI" w:hAnsi="Segoe UI" w:cs="Segoe UI"/>
              </w:rPr>
            </w:pPr>
            <w:ins w:id="4781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200 OK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782" w:author="Adela" w:date="2025-10-22T21:06:00Z"/>
                <w:rFonts w:ascii="Segoe UI" w:hAnsi="Segoe UI" w:cs="Segoe UI"/>
              </w:rPr>
            </w:pPr>
            <w:ins w:id="4783" w:author="Adela" w:date="2025-10-22T21:06:00Z">
              <w:r w:rsidRPr="00E01AD4">
                <w:rPr>
                  <w:rFonts w:ascii="Segoe UI" w:hAnsi="Segoe UI" w:cs="Segoe UI"/>
                </w:rPr>
                <w:t>Successful request.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784" w:author="Adela" w:date="2025-10-22T21:06:00Z"/>
                <w:rFonts w:ascii="Segoe UI" w:hAnsi="Segoe UI" w:cs="Segoe UI"/>
              </w:rPr>
            </w:pPr>
            <w:ins w:id="4785" w:author="Adela" w:date="2025-10-22T21:06:00Z">
              <w:r w:rsidRPr="00E01AD4">
                <w:rPr>
                  <w:rFonts w:ascii="Segoe UI" w:hAnsi="Segoe UI" w:cs="Segoe UI"/>
                </w:rPr>
                <w:t>Standard successful response.</w:t>
              </w:r>
            </w:ins>
          </w:p>
        </w:tc>
      </w:tr>
      <w:tr w:rsidR="00E01AD4" w:rsidRPr="00E01AD4" w:rsidTr="00AA2259">
        <w:trPr>
          <w:tblCellSpacing w:w="15" w:type="dxa"/>
          <w:ins w:id="4786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787" w:author="Adela" w:date="2025-10-22T21:06:00Z"/>
                <w:rFonts w:ascii="Segoe UI" w:hAnsi="Segoe UI" w:cs="Segoe UI"/>
              </w:rPr>
            </w:pPr>
            <w:ins w:id="4788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201 Created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789" w:author="Adela" w:date="2025-10-22T21:06:00Z"/>
                <w:rFonts w:ascii="Segoe UI" w:hAnsi="Segoe UI" w:cs="Segoe UI"/>
              </w:rPr>
            </w:pPr>
            <w:ins w:id="4790" w:author="Adela" w:date="2025-10-22T21:06:00Z">
              <w:r w:rsidRPr="00E01AD4">
                <w:rPr>
                  <w:rFonts w:ascii="Segoe UI" w:hAnsi="Segoe UI" w:cs="Segoe UI"/>
                </w:rPr>
                <w:t>Resource created successfully.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791" w:author="Adela" w:date="2025-10-22T21:06:00Z"/>
                <w:rFonts w:ascii="Segoe UI" w:hAnsi="Segoe UI" w:cs="Segoe UI"/>
              </w:rPr>
            </w:pPr>
            <w:ins w:id="4792" w:author="Adela" w:date="2025-10-22T21:06:00Z">
              <w:r w:rsidRPr="00E01AD4">
                <w:rPr>
                  <w:rFonts w:ascii="Segoe UI" w:hAnsi="Segoe UI" w:cs="Segoe UI"/>
                </w:rPr>
                <w:t>Used after creating users, messages, or logs.</w:t>
              </w:r>
            </w:ins>
          </w:p>
        </w:tc>
      </w:tr>
      <w:tr w:rsidR="00E01AD4" w:rsidRPr="00E01AD4" w:rsidTr="00AA2259">
        <w:trPr>
          <w:tblCellSpacing w:w="15" w:type="dxa"/>
          <w:ins w:id="4793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794" w:author="Adela" w:date="2025-10-22T21:06:00Z"/>
                <w:rFonts w:ascii="Segoe UI" w:hAnsi="Segoe UI" w:cs="Segoe UI"/>
              </w:rPr>
            </w:pPr>
            <w:ins w:id="4795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400 Bad Request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796" w:author="Adela" w:date="2025-10-22T21:06:00Z"/>
                <w:rFonts w:ascii="Segoe UI" w:hAnsi="Segoe UI" w:cs="Segoe UI"/>
              </w:rPr>
            </w:pPr>
            <w:ins w:id="4797" w:author="Adela" w:date="2025-10-22T21:06:00Z">
              <w:r w:rsidRPr="00E01AD4">
                <w:rPr>
                  <w:rFonts w:ascii="Segoe UI" w:hAnsi="Segoe UI" w:cs="Segoe UI"/>
                </w:rPr>
                <w:t>Invalid input data.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798" w:author="Adela" w:date="2025-10-22T21:06:00Z"/>
                <w:rFonts w:ascii="Segoe UI" w:hAnsi="Segoe UI" w:cs="Segoe UI"/>
              </w:rPr>
            </w:pPr>
            <w:ins w:id="4799" w:author="Adela" w:date="2025-10-22T21:06:00Z">
              <w:r w:rsidRPr="00E01AD4">
                <w:rPr>
                  <w:rFonts w:ascii="Segoe UI" w:hAnsi="Segoe UI" w:cs="Segoe UI"/>
                </w:rPr>
                <w:t>Missing required fields or wrong format.</w:t>
              </w:r>
            </w:ins>
          </w:p>
        </w:tc>
      </w:tr>
      <w:tr w:rsidR="00E01AD4" w:rsidRPr="00E01AD4" w:rsidTr="00AA2259">
        <w:trPr>
          <w:tblCellSpacing w:w="15" w:type="dxa"/>
          <w:ins w:id="4800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01" w:author="Adela" w:date="2025-10-22T21:06:00Z"/>
                <w:rFonts w:ascii="Segoe UI" w:hAnsi="Segoe UI" w:cs="Segoe UI"/>
              </w:rPr>
            </w:pPr>
            <w:ins w:id="4802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401 Unauthorized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03" w:author="Adela" w:date="2025-10-22T21:06:00Z"/>
                <w:rFonts w:ascii="Segoe UI" w:hAnsi="Segoe UI" w:cs="Segoe UI"/>
              </w:rPr>
            </w:pPr>
            <w:ins w:id="4804" w:author="Adela" w:date="2025-10-22T21:06:00Z">
              <w:r w:rsidRPr="00E01AD4">
                <w:rPr>
                  <w:rFonts w:ascii="Segoe UI" w:hAnsi="Segoe UI" w:cs="Segoe UI"/>
                </w:rPr>
                <w:t>Invalid or expired token.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05" w:author="Adela" w:date="2025-10-22T21:06:00Z"/>
                <w:rFonts w:ascii="Segoe UI" w:hAnsi="Segoe UI" w:cs="Segoe UI"/>
              </w:rPr>
            </w:pPr>
            <w:ins w:id="4806" w:author="Adela" w:date="2025-10-22T21:06:00Z">
              <w:r w:rsidRPr="00E01AD4">
                <w:rPr>
                  <w:rFonts w:ascii="Segoe UI" w:hAnsi="Segoe UI" w:cs="Segoe UI"/>
                </w:rPr>
                <w:t>JWT missing or invalid.</w:t>
              </w:r>
            </w:ins>
          </w:p>
        </w:tc>
      </w:tr>
      <w:tr w:rsidR="00E01AD4" w:rsidRPr="00E01AD4" w:rsidTr="00AA2259">
        <w:trPr>
          <w:tblCellSpacing w:w="15" w:type="dxa"/>
          <w:ins w:id="4807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08" w:author="Adela" w:date="2025-10-22T21:06:00Z"/>
                <w:rFonts w:ascii="Segoe UI" w:hAnsi="Segoe UI" w:cs="Segoe UI"/>
              </w:rPr>
            </w:pPr>
            <w:ins w:id="4809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lastRenderedPageBreak/>
                <w:t>403 Forbidden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10" w:author="Adela" w:date="2025-10-22T21:06:00Z"/>
                <w:rFonts w:ascii="Segoe UI" w:hAnsi="Segoe UI" w:cs="Segoe UI"/>
              </w:rPr>
            </w:pPr>
            <w:ins w:id="4811" w:author="Adela" w:date="2025-10-22T21:06:00Z">
              <w:r w:rsidRPr="00E01AD4">
                <w:rPr>
                  <w:rFonts w:ascii="Segoe UI" w:hAnsi="Segoe UI" w:cs="Segoe UI"/>
                </w:rPr>
                <w:t>Access denied due to role restrictions.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12" w:author="Adela" w:date="2025-10-22T21:06:00Z"/>
                <w:rFonts w:ascii="Segoe UI" w:hAnsi="Segoe UI" w:cs="Segoe UI"/>
              </w:rPr>
            </w:pPr>
            <w:ins w:id="4813" w:author="Adela" w:date="2025-10-22T21:06:00Z">
              <w:r w:rsidRPr="00E01AD4">
                <w:rPr>
                  <w:rFonts w:ascii="Segoe UI" w:hAnsi="Segoe UI" w:cs="Segoe UI"/>
                </w:rPr>
                <w:t>Non-admin trying to access admin-only endpoints.</w:t>
              </w:r>
            </w:ins>
          </w:p>
        </w:tc>
      </w:tr>
      <w:tr w:rsidR="00E01AD4" w:rsidRPr="00E01AD4" w:rsidTr="00AA2259">
        <w:trPr>
          <w:tblCellSpacing w:w="15" w:type="dxa"/>
          <w:ins w:id="4814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15" w:author="Adela" w:date="2025-10-22T21:06:00Z"/>
                <w:rFonts w:ascii="Segoe UI" w:hAnsi="Segoe UI" w:cs="Segoe UI"/>
              </w:rPr>
            </w:pPr>
            <w:ins w:id="4816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404 Not Found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17" w:author="Adela" w:date="2025-10-22T21:06:00Z"/>
                <w:rFonts w:ascii="Segoe UI" w:hAnsi="Segoe UI" w:cs="Segoe UI"/>
              </w:rPr>
            </w:pPr>
            <w:ins w:id="4818" w:author="Adela" w:date="2025-10-22T21:06:00Z">
              <w:r w:rsidRPr="00E01AD4">
                <w:rPr>
                  <w:rFonts w:ascii="Segoe UI" w:hAnsi="Segoe UI" w:cs="Segoe UI"/>
                </w:rPr>
                <w:t>Resource not found.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19" w:author="Adela" w:date="2025-10-22T21:06:00Z"/>
                <w:rFonts w:ascii="Segoe UI" w:hAnsi="Segoe UI" w:cs="Segoe UI"/>
              </w:rPr>
            </w:pPr>
            <w:ins w:id="4820" w:author="Adela" w:date="2025-10-22T21:06:00Z">
              <w:r w:rsidRPr="00E01AD4">
                <w:rPr>
                  <w:rFonts w:ascii="Segoe UI" w:hAnsi="Segoe UI" w:cs="Segoe UI"/>
                </w:rPr>
                <w:t>Record does not exist.</w:t>
              </w:r>
            </w:ins>
          </w:p>
        </w:tc>
      </w:tr>
      <w:tr w:rsidR="00E01AD4" w:rsidRPr="00E01AD4" w:rsidTr="00AA2259">
        <w:trPr>
          <w:tblCellSpacing w:w="15" w:type="dxa"/>
          <w:ins w:id="4821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22" w:author="Adela" w:date="2025-10-22T21:06:00Z"/>
                <w:rFonts w:ascii="Segoe UI" w:hAnsi="Segoe UI" w:cs="Segoe UI"/>
              </w:rPr>
            </w:pPr>
            <w:ins w:id="4823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500 Internal Server Error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24" w:author="Adela" w:date="2025-10-22T21:06:00Z"/>
                <w:rFonts w:ascii="Segoe UI" w:hAnsi="Segoe UI" w:cs="Segoe UI"/>
              </w:rPr>
            </w:pPr>
            <w:ins w:id="4825" w:author="Adela" w:date="2025-10-22T21:06:00Z">
              <w:r w:rsidRPr="00E01AD4">
                <w:rPr>
                  <w:rFonts w:ascii="Segoe UI" w:hAnsi="Segoe UI" w:cs="Segoe UI"/>
                </w:rPr>
                <w:t>Unexpected server issue.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26" w:author="Adela" w:date="2025-10-22T21:06:00Z"/>
                <w:rFonts w:ascii="Segoe UI" w:hAnsi="Segoe UI" w:cs="Segoe UI"/>
              </w:rPr>
            </w:pPr>
            <w:ins w:id="4827" w:author="Adela" w:date="2025-10-22T21:06:00Z">
              <w:r w:rsidRPr="00E01AD4">
                <w:rPr>
                  <w:rFonts w:ascii="Segoe UI" w:hAnsi="Segoe UI" w:cs="Segoe UI"/>
                </w:rPr>
                <w:t>Logged for debugging.</w:t>
              </w:r>
            </w:ins>
          </w:p>
        </w:tc>
      </w:tr>
    </w:tbl>
    <w:p w:rsidR="00AA2259" w:rsidRPr="00E01AD4" w:rsidRDefault="00E01AD4" w:rsidP="00AA2259">
      <w:pPr>
        <w:rPr>
          <w:ins w:id="4828" w:author="Adela" w:date="2025-10-22T21:06:00Z"/>
          <w:rFonts w:ascii="Segoe UI" w:hAnsi="Segoe UI" w:cs="Segoe UI"/>
        </w:rPr>
      </w:pPr>
      <w:ins w:id="4829" w:author="Adela" w:date="2025-10-22T21:06:00Z">
        <w:r w:rsidRPr="00E01AD4">
          <w:rPr>
            <w:rFonts w:ascii="Segoe UI" w:hAnsi="Segoe UI" w:cs="Segoe UI"/>
          </w:rPr>
          <w:pict>
            <v:rect id="_x0000_i1173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830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831" w:name="_Toc212157017"/>
      <w:ins w:id="4832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11.11 API Security and Privacy Controls</w:t>
        </w:r>
        <w:bookmarkEnd w:id="4831"/>
      </w:ins>
    </w:p>
    <w:p w:rsidR="00AA2259" w:rsidRPr="00E01AD4" w:rsidRDefault="00AA2259" w:rsidP="00AA2259">
      <w:pPr>
        <w:pStyle w:val="NormalWeb"/>
        <w:rPr>
          <w:ins w:id="4833" w:author="Adela" w:date="2025-10-22T21:06:00Z"/>
          <w:rFonts w:ascii="Segoe UI" w:hAnsi="Segoe UI" w:cs="Segoe UI"/>
          <w:sz w:val="22"/>
          <w:szCs w:val="22"/>
        </w:rPr>
      </w:pPr>
      <w:proofErr w:type="spellStart"/>
      <w:ins w:id="4834" w:author="Adela" w:date="2025-10-22T21:06:00Z">
        <w:r w:rsidRPr="00E01AD4">
          <w:rPr>
            <w:rFonts w:ascii="Segoe UI" w:hAnsi="Segoe UI" w:cs="Segoe UI"/>
            <w:sz w:val="22"/>
            <w:szCs w:val="22"/>
          </w:rPr>
          <w:t>MediMate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APIs enforce strict security measures: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5869"/>
      </w:tblGrid>
      <w:tr w:rsidR="00E01AD4" w:rsidRPr="00E01AD4" w:rsidTr="00AA2259">
        <w:trPr>
          <w:tblHeader/>
          <w:tblCellSpacing w:w="15" w:type="dxa"/>
          <w:ins w:id="4835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jc w:val="center"/>
              <w:rPr>
                <w:ins w:id="4836" w:author="Adela" w:date="2025-10-22T21:06:00Z"/>
                <w:rFonts w:ascii="Segoe UI" w:hAnsi="Segoe UI" w:cs="Segoe UI"/>
                <w:b/>
                <w:bCs/>
              </w:rPr>
            </w:pPr>
            <w:ins w:id="4837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Mechanism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jc w:val="center"/>
              <w:rPr>
                <w:ins w:id="4838" w:author="Adela" w:date="2025-10-22T21:06:00Z"/>
                <w:rFonts w:ascii="Segoe UI" w:hAnsi="Segoe UI" w:cs="Segoe UI"/>
                <w:b/>
                <w:bCs/>
              </w:rPr>
            </w:pPr>
            <w:ins w:id="4839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Description</w:t>
              </w:r>
            </w:ins>
          </w:p>
        </w:tc>
      </w:tr>
      <w:tr w:rsidR="00E01AD4" w:rsidRPr="00E01AD4" w:rsidTr="00AA2259">
        <w:trPr>
          <w:tblCellSpacing w:w="15" w:type="dxa"/>
          <w:ins w:id="4840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41" w:author="Adela" w:date="2025-10-22T21:06:00Z"/>
                <w:rFonts w:ascii="Segoe UI" w:hAnsi="Segoe UI" w:cs="Segoe UI"/>
              </w:rPr>
            </w:pPr>
            <w:ins w:id="4842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JWT Authentication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43" w:author="Adela" w:date="2025-10-22T21:06:00Z"/>
                <w:rFonts w:ascii="Segoe UI" w:hAnsi="Segoe UI" w:cs="Segoe UI"/>
              </w:rPr>
            </w:pPr>
            <w:ins w:id="4844" w:author="Adela" w:date="2025-10-22T21:06:00Z">
              <w:r w:rsidRPr="00E01AD4">
                <w:rPr>
                  <w:rFonts w:ascii="Segoe UI" w:hAnsi="Segoe UI" w:cs="Segoe UI"/>
                </w:rPr>
                <w:t>Tokens signed with a private key and verified on every request.</w:t>
              </w:r>
            </w:ins>
          </w:p>
        </w:tc>
      </w:tr>
      <w:tr w:rsidR="00E01AD4" w:rsidRPr="00E01AD4" w:rsidTr="00AA2259">
        <w:trPr>
          <w:tblCellSpacing w:w="15" w:type="dxa"/>
          <w:ins w:id="4845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46" w:author="Adela" w:date="2025-10-22T21:06:00Z"/>
                <w:rFonts w:ascii="Segoe UI" w:hAnsi="Segoe UI" w:cs="Segoe UI"/>
              </w:rPr>
            </w:pPr>
            <w:ins w:id="4847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RBAC (Role-Based Access Control)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48" w:author="Adela" w:date="2025-10-22T21:06:00Z"/>
                <w:rFonts w:ascii="Segoe UI" w:hAnsi="Segoe UI" w:cs="Segoe UI"/>
              </w:rPr>
            </w:pPr>
            <w:ins w:id="4849" w:author="Adela" w:date="2025-10-22T21:06:00Z">
              <w:r w:rsidRPr="00E01AD4">
                <w:rPr>
                  <w:rFonts w:ascii="Segoe UI" w:hAnsi="Segoe UI" w:cs="Segoe UI"/>
                </w:rPr>
                <w:t>Limits access per role (patient, caregiver, admin).</w:t>
              </w:r>
            </w:ins>
          </w:p>
        </w:tc>
      </w:tr>
      <w:tr w:rsidR="00E01AD4" w:rsidRPr="00E01AD4" w:rsidTr="00AA2259">
        <w:trPr>
          <w:tblCellSpacing w:w="15" w:type="dxa"/>
          <w:ins w:id="4850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51" w:author="Adela" w:date="2025-10-22T21:06:00Z"/>
                <w:rFonts w:ascii="Segoe UI" w:hAnsi="Segoe UI" w:cs="Segoe UI"/>
              </w:rPr>
            </w:pPr>
            <w:ins w:id="4852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Rate Limiting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53" w:author="Adela" w:date="2025-10-22T21:06:00Z"/>
                <w:rFonts w:ascii="Segoe UI" w:hAnsi="Segoe UI" w:cs="Segoe UI"/>
              </w:rPr>
            </w:pPr>
            <w:ins w:id="4854" w:author="Adela" w:date="2025-10-22T21:06:00Z">
              <w:r w:rsidRPr="00E01AD4">
                <w:rPr>
                  <w:rFonts w:ascii="Segoe UI" w:hAnsi="Segoe UI" w:cs="Segoe UI"/>
                </w:rPr>
                <w:t>Protects from API abuse by limiting requests per IP.</w:t>
              </w:r>
            </w:ins>
          </w:p>
        </w:tc>
      </w:tr>
      <w:tr w:rsidR="00E01AD4" w:rsidRPr="00E01AD4" w:rsidTr="00AA2259">
        <w:trPr>
          <w:tblCellSpacing w:w="15" w:type="dxa"/>
          <w:ins w:id="4855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56" w:author="Adela" w:date="2025-10-22T21:06:00Z"/>
                <w:rFonts w:ascii="Segoe UI" w:hAnsi="Segoe UI" w:cs="Segoe UI"/>
              </w:rPr>
            </w:pPr>
            <w:ins w:id="4857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HTTPS/TLS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58" w:author="Adela" w:date="2025-10-22T21:06:00Z"/>
                <w:rFonts w:ascii="Segoe UI" w:hAnsi="Segoe UI" w:cs="Segoe UI"/>
              </w:rPr>
            </w:pPr>
            <w:ins w:id="4859" w:author="Adela" w:date="2025-10-22T21:06:00Z">
              <w:r w:rsidRPr="00E01AD4">
                <w:rPr>
                  <w:rFonts w:ascii="Segoe UI" w:hAnsi="Segoe UI" w:cs="Segoe UI"/>
                </w:rPr>
                <w:t>All API calls must be encrypted.</w:t>
              </w:r>
            </w:ins>
          </w:p>
        </w:tc>
      </w:tr>
      <w:tr w:rsidR="00E01AD4" w:rsidRPr="00E01AD4" w:rsidTr="00AA2259">
        <w:trPr>
          <w:tblCellSpacing w:w="15" w:type="dxa"/>
          <w:ins w:id="4860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61" w:author="Adela" w:date="2025-10-22T21:06:00Z"/>
                <w:rFonts w:ascii="Segoe UI" w:hAnsi="Segoe UI" w:cs="Segoe UI"/>
              </w:rPr>
            </w:pPr>
            <w:ins w:id="4862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CORS Rules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63" w:author="Adela" w:date="2025-10-22T21:06:00Z"/>
                <w:rFonts w:ascii="Segoe UI" w:hAnsi="Segoe UI" w:cs="Segoe UI"/>
              </w:rPr>
            </w:pPr>
            <w:ins w:id="4864" w:author="Adela" w:date="2025-10-22T21:06:00Z">
              <w:r w:rsidRPr="00E01AD4">
                <w:rPr>
                  <w:rFonts w:ascii="Segoe UI" w:hAnsi="Segoe UI" w:cs="Segoe UI"/>
                </w:rPr>
                <w:t>Only approved domains can access the API endpoints.</w:t>
              </w:r>
            </w:ins>
          </w:p>
        </w:tc>
      </w:tr>
      <w:tr w:rsidR="00E01AD4" w:rsidRPr="00E01AD4" w:rsidTr="00AA2259">
        <w:trPr>
          <w:tblCellSpacing w:w="15" w:type="dxa"/>
          <w:ins w:id="4865" w:author="Adela" w:date="2025-10-22T21:06:00Z"/>
        </w:trPr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66" w:author="Adela" w:date="2025-10-22T21:06:00Z"/>
                <w:rFonts w:ascii="Segoe UI" w:hAnsi="Segoe UI" w:cs="Segoe UI"/>
              </w:rPr>
            </w:pPr>
            <w:ins w:id="4867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Input Validation</w:t>
              </w:r>
            </w:ins>
          </w:p>
        </w:tc>
        <w:tc>
          <w:tcPr>
            <w:tcW w:w="0" w:type="auto"/>
            <w:vAlign w:val="center"/>
            <w:hideMark/>
          </w:tcPr>
          <w:p w:rsidR="00AA2259" w:rsidRPr="00E01AD4" w:rsidRDefault="00AA2259">
            <w:pPr>
              <w:rPr>
                <w:ins w:id="4868" w:author="Adela" w:date="2025-10-22T21:06:00Z"/>
                <w:rFonts w:ascii="Segoe UI" w:hAnsi="Segoe UI" w:cs="Segoe UI"/>
              </w:rPr>
            </w:pPr>
            <w:ins w:id="4869" w:author="Adela" w:date="2025-10-22T21:06:00Z">
              <w:r w:rsidRPr="00E01AD4">
                <w:rPr>
                  <w:rFonts w:ascii="Segoe UI" w:hAnsi="Segoe UI" w:cs="Segoe UI"/>
                </w:rPr>
                <w:t>Sanitizes request bodies and parameters.</w:t>
              </w:r>
            </w:ins>
          </w:p>
        </w:tc>
      </w:tr>
    </w:tbl>
    <w:p w:rsidR="00AA2259" w:rsidRPr="00E01AD4" w:rsidRDefault="00E01AD4" w:rsidP="00AA2259">
      <w:pPr>
        <w:rPr>
          <w:ins w:id="4870" w:author="Adela" w:date="2025-10-22T21:06:00Z"/>
          <w:rFonts w:ascii="Segoe UI" w:hAnsi="Segoe UI" w:cs="Segoe UI"/>
        </w:rPr>
      </w:pPr>
      <w:ins w:id="4871" w:author="Adela" w:date="2025-10-22T21:06:00Z">
        <w:r w:rsidRPr="00E01AD4">
          <w:rPr>
            <w:rFonts w:ascii="Segoe UI" w:hAnsi="Segoe UI" w:cs="Segoe UI"/>
          </w:rPr>
          <w:pict>
            <v:rect id="_x0000_i1174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872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873" w:name="_Toc212157018"/>
      <w:ins w:id="4874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11.12 Developer Usage Guidelines</w:t>
        </w:r>
        <w:bookmarkEnd w:id="4873"/>
      </w:ins>
    </w:p>
    <w:p w:rsidR="00AA2259" w:rsidRPr="00E01AD4" w:rsidRDefault="00AA2259" w:rsidP="00AA2259">
      <w:pPr>
        <w:pStyle w:val="NormalWeb"/>
        <w:numPr>
          <w:ilvl w:val="0"/>
          <w:numId w:val="150"/>
        </w:numPr>
        <w:rPr>
          <w:ins w:id="4875" w:author="Adela" w:date="2025-10-22T21:06:00Z"/>
          <w:rFonts w:ascii="Segoe UI" w:hAnsi="Segoe UI" w:cs="Segoe UI"/>
          <w:sz w:val="22"/>
          <w:szCs w:val="22"/>
        </w:rPr>
      </w:pPr>
      <w:ins w:id="4876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Always test endpoints using Postman or Insomnia</w:t>
        </w:r>
        <w:r w:rsidRPr="00E01AD4">
          <w:rPr>
            <w:rFonts w:ascii="Segoe UI" w:hAnsi="Segoe UI" w:cs="Segoe UI"/>
            <w:sz w:val="22"/>
            <w:szCs w:val="22"/>
          </w:rPr>
          <w:t xml:space="preserve"> before frontend integration.</w:t>
        </w:r>
      </w:ins>
    </w:p>
    <w:p w:rsidR="00AA2259" w:rsidRPr="00E01AD4" w:rsidRDefault="00AA2259" w:rsidP="00AA2259">
      <w:pPr>
        <w:pStyle w:val="NormalWeb"/>
        <w:numPr>
          <w:ilvl w:val="0"/>
          <w:numId w:val="150"/>
        </w:numPr>
        <w:rPr>
          <w:ins w:id="4877" w:author="Adela" w:date="2025-10-22T21:06:00Z"/>
          <w:rFonts w:ascii="Segoe UI" w:hAnsi="Segoe UI" w:cs="Segoe UI"/>
          <w:sz w:val="22"/>
          <w:szCs w:val="22"/>
        </w:rPr>
      </w:pPr>
      <w:ins w:id="4878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Store base URLs in environment variables</w:t>
        </w:r>
        <w:r w:rsidRPr="00E01AD4">
          <w:rPr>
            <w:rFonts w:ascii="Segoe UI" w:hAnsi="Segoe UI" w:cs="Segoe UI"/>
            <w:sz w:val="22"/>
            <w:szCs w:val="22"/>
          </w:rPr>
          <w:t xml:space="preserve"> </w:t>
        </w:r>
        <w:proofErr w:type="gramStart"/>
        <w:r w:rsidRPr="00E01AD4">
          <w:rPr>
            <w:rFonts w:ascii="Segoe UI" w:hAnsi="Segoe UI" w:cs="Segoe UI"/>
            <w:sz w:val="22"/>
            <w:szCs w:val="22"/>
          </w:rPr>
          <w:t>(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.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env</w:t>
        </w:r>
        <w:proofErr w:type="spellEnd"/>
        <w:proofErr w:type="gramEnd"/>
        <w:r w:rsidRPr="00E01AD4">
          <w:rPr>
            <w:rFonts w:ascii="Segoe UI" w:hAnsi="Segoe UI" w:cs="Segoe UI"/>
            <w:sz w:val="22"/>
            <w:szCs w:val="22"/>
          </w:rPr>
          <w:t>), not in code.</w:t>
        </w:r>
      </w:ins>
    </w:p>
    <w:p w:rsidR="00AA2259" w:rsidRPr="00E01AD4" w:rsidRDefault="00AA2259" w:rsidP="00AA2259">
      <w:pPr>
        <w:pStyle w:val="NormalWeb"/>
        <w:numPr>
          <w:ilvl w:val="0"/>
          <w:numId w:val="150"/>
        </w:numPr>
        <w:rPr>
          <w:ins w:id="4879" w:author="Adela" w:date="2025-10-22T21:06:00Z"/>
          <w:rFonts w:ascii="Segoe UI" w:hAnsi="Segoe UI" w:cs="Segoe UI"/>
          <w:sz w:val="22"/>
          <w:szCs w:val="22"/>
        </w:rPr>
      </w:pPr>
      <w:ins w:id="4880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 xml:space="preserve">Use </w:t>
        </w:r>
        <w:proofErr w:type="spellStart"/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Axios</w:t>
        </w:r>
        <w:proofErr w:type="spellEnd"/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 xml:space="preserve"> or Fetch API wrappers</w:t>
        </w:r>
        <w:r w:rsidRPr="00E01AD4">
          <w:rPr>
            <w:rFonts w:ascii="Segoe UI" w:hAnsi="Segoe UI" w:cs="Segoe UI"/>
            <w:sz w:val="22"/>
            <w:szCs w:val="22"/>
          </w:rPr>
          <w:t xml:space="preserve"> for all HTTP requests.</w:t>
        </w:r>
      </w:ins>
    </w:p>
    <w:p w:rsidR="00AA2259" w:rsidRPr="00E01AD4" w:rsidRDefault="00AA2259" w:rsidP="00AA2259">
      <w:pPr>
        <w:pStyle w:val="NormalWeb"/>
        <w:numPr>
          <w:ilvl w:val="0"/>
          <w:numId w:val="150"/>
        </w:numPr>
        <w:rPr>
          <w:ins w:id="4881" w:author="Adela" w:date="2025-10-22T21:06:00Z"/>
          <w:rFonts w:ascii="Segoe UI" w:hAnsi="Segoe UI" w:cs="Segoe UI"/>
          <w:sz w:val="22"/>
          <w:szCs w:val="22"/>
        </w:rPr>
      </w:pPr>
      <w:ins w:id="4882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Implement retry logic</w:t>
        </w:r>
        <w:r w:rsidRPr="00E01AD4">
          <w:rPr>
            <w:rFonts w:ascii="Segoe UI" w:hAnsi="Segoe UI" w:cs="Segoe UI"/>
            <w:sz w:val="22"/>
            <w:szCs w:val="22"/>
          </w:rPr>
          <w:t xml:space="preserve"> for transient network errors.</w:t>
        </w:r>
      </w:ins>
    </w:p>
    <w:p w:rsidR="00AA2259" w:rsidRPr="00E01AD4" w:rsidRDefault="00AA2259" w:rsidP="00AA2259">
      <w:pPr>
        <w:pStyle w:val="NormalWeb"/>
        <w:numPr>
          <w:ilvl w:val="0"/>
          <w:numId w:val="150"/>
        </w:numPr>
        <w:rPr>
          <w:ins w:id="4883" w:author="Adela" w:date="2025-10-22T21:06:00Z"/>
          <w:rFonts w:ascii="Segoe UI" w:hAnsi="Segoe UI" w:cs="Segoe UI"/>
          <w:sz w:val="22"/>
          <w:szCs w:val="22"/>
        </w:rPr>
      </w:pPr>
      <w:ins w:id="4884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Cache static data</w:t>
        </w:r>
        <w:r w:rsidRPr="00E01AD4">
          <w:rPr>
            <w:rFonts w:ascii="Segoe UI" w:hAnsi="Segoe UI" w:cs="Segoe UI"/>
            <w:sz w:val="22"/>
            <w:szCs w:val="22"/>
          </w:rPr>
          <w:t xml:space="preserve"> (like roles or preferences) where applicable.</w:t>
        </w:r>
      </w:ins>
    </w:p>
    <w:p w:rsidR="00AA2259" w:rsidRPr="00E01AD4" w:rsidRDefault="00AA2259" w:rsidP="00AA2259">
      <w:pPr>
        <w:pStyle w:val="NormalWeb"/>
        <w:numPr>
          <w:ilvl w:val="0"/>
          <w:numId w:val="150"/>
        </w:numPr>
        <w:rPr>
          <w:ins w:id="4885" w:author="Adela" w:date="2025-10-22T21:06:00Z"/>
          <w:rFonts w:ascii="Segoe UI" w:hAnsi="Segoe UI" w:cs="Segoe UI"/>
          <w:sz w:val="22"/>
          <w:szCs w:val="22"/>
        </w:rPr>
      </w:pPr>
      <w:ins w:id="4886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Log API calls</w:t>
        </w:r>
        <w:r w:rsidRPr="00E01AD4">
          <w:rPr>
            <w:rFonts w:ascii="Segoe UI" w:hAnsi="Segoe UI" w:cs="Segoe UI"/>
            <w:sz w:val="22"/>
            <w:szCs w:val="22"/>
          </w:rPr>
          <w:t xml:space="preserve"> using Winston/Morgan for debugging and monitoring.</w:t>
        </w:r>
      </w:ins>
    </w:p>
    <w:p w:rsidR="00AA2259" w:rsidRPr="00E01AD4" w:rsidRDefault="00E01AD4" w:rsidP="00AA2259">
      <w:pPr>
        <w:rPr>
          <w:ins w:id="4887" w:author="Adela" w:date="2025-10-22T21:06:00Z"/>
          <w:rFonts w:ascii="Segoe UI" w:hAnsi="Segoe UI" w:cs="Segoe UI"/>
        </w:rPr>
      </w:pPr>
      <w:ins w:id="4888" w:author="Adela" w:date="2025-10-22T21:06:00Z">
        <w:r w:rsidRPr="00E01AD4">
          <w:rPr>
            <w:rFonts w:ascii="Segoe UI" w:hAnsi="Segoe UI" w:cs="Segoe UI"/>
          </w:rPr>
          <w:pict>
            <v:rect id="_x0000_i1175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889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890" w:name="_Toc212157019"/>
      <w:ins w:id="4891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lastRenderedPageBreak/>
          <w:t>11.13 Example Integration (Frontend)</w:t>
        </w:r>
        <w:bookmarkEnd w:id="4890"/>
      </w:ins>
    </w:p>
    <w:p w:rsidR="00AA2259" w:rsidRPr="00E01AD4" w:rsidRDefault="00AA2259" w:rsidP="00AA2259">
      <w:pPr>
        <w:pStyle w:val="NormalWeb"/>
        <w:rPr>
          <w:ins w:id="4892" w:author="Adela" w:date="2025-10-22T21:06:00Z"/>
          <w:rFonts w:ascii="Segoe UI" w:hAnsi="Segoe UI" w:cs="Segoe UI"/>
          <w:sz w:val="22"/>
          <w:szCs w:val="22"/>
        </w:rPr>
      </w:pPr>
      <w:ins w:id="4893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 xml:space="preserve">React Example using </w:t>
        </w:r>
        <w:proofErr w:type="spellStart"/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Axios</w:t>
        </w:r>
        <w:proofErr w:type="spellEnd"/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:</w:t>
        </w:r>
      </w:ins>
    </w:p>
    <w:p w:rsidR="00AA2259" w:rsidRPr="00E01AD4" w:rsidRDefault="00AA2259" w:rsidP="00AA2259">
      <w:pPr>
        <w:pStyle w:val="HTMLPreformatted"/>
        <w:rPr>
          <w:ins w:id="4894" w:author="Adela" w:date="2025-10-22T21:06:00Z"/>
          <w:rStyle w:val="HTMLCode"/>
          <w:rFonts w:ascii="Segoe UI" w:hAnsi="Segoe UI" w:cs="Segoe UI"/>
          <w:sz w:val="22"/>
          <w:szCs w:val="22"/>
        </w:rPr>
      </w:pPr>
      <w:ins w:id="4895" w:author="Adela" w:date="2025-10-22T21:06:00Z">
        <w:r w:rsidRPr="00E01AD4">
          <w:rPr>
            <w:rStyle w:val="hljs-keyword"/>
            <w:rFonts w:ascii="Segoe UI" w:hAnsi="Segoe UI" w:cs="Segoe UI"/>
            <w:sz w:val="22"/>
            <w:szCs w:val="22"/>
          </w:rPr>
          <w:t>import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axios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from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string"/>
            <w:rFonts w:ascii="Segoe UI" w:hAnsi="Segoe UI" w:cs="Segoe UI"/>
            <w:sz w:val="22"/>
            <w:szCs w:val="22"/>
          </w:rPr>
          <w:t>axios</w:t>
        </w:r>
        <w:proofErr w:type="spellEnd"/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;</w:t>
        </w:r>
      </w:ins>
    </w:p>
    <w:p w:rsidR="00AA2259" w:rsidRPr="00E01AD4" w:rsidRDefault="00AA2259" w:rsidP="00AA2259">
      <w:pPr>
        <w:pStyle w:val="HTMLPreformatted"/>
        <w:rPr>
          <w:ins w:id="4896" w:author="Adela" w:date="2025-10-22T21:06:00Z"/>
          <w:rStyle w:val="HTMLCode"/>
          <w:rFonts w:ascii="Segoe UI" w:hAnsi="Segoe UI" w:cs="Segoe UI"/>
          <w:sz w:val="22"/>
          <w:szCs w:val="22"/>
        </w:rPr>
      </w:pPr>
    </w:p>
    <w:p w:rsidR="00AA2259" w:rsidRPr="00E01AD4" w:rsidRDefault="00AA2259" w:rsidP="00AA2259">
      <w:pPr>
        <w:pStyle w:val="HTMLPreformatted"/>
        <w:rPr>
          <w:ins w:id="4897" w:author="Adela" w:date="2025-10-22T21:06:00Z"/>
          <w:rStyle w:val="HTMLCode"/>
          <w:rFonts w:ascii="Segoe UI" w:hAnsi="Segoe UI" w:cs="Segoe UI"/>
          <w:sz w:val="22"/>
          <w:szCs w:val="22"/>
        </w:rPr>
      </w:pPr>
      <w:proofErr w:type="spellStart"/>
      <w:ins w:id="4898" w:author="Adela" w:date="2025-10-22T21:06:00Z">
        <w:r w:rsidRPr="00E01AD4">
          <w:rPr>
            <w:rStyle w:val="hljs-keyword"/>
            <w:rFonts w:ascii="Segoe UI" w:hAnsi="Segoe UI" w:cs="Segoe UI"/>
            <w:sz w:val="22"/>
            <w:szCs w:val="22"/>
          </w:rPr>
          <w:t>const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variable"/>
            <w:rFonts w:ascii="Segoe UI" w:hAnsi="Segoe UI" w:cs="Segoe UI"/>
            <w:sz w:val="22"/>
            <w:szCs w:val="22"/>
          </w:rPr>
          <w:t>API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= </w:t>
        </w:r>
        <w:proofErr w:type="spellStart"/>
        <w:proofErr w:type="gramStart"/>
        <w:r w:rsidRPr="00E01AD4">
          <w:rPr>
            <w:rStyle w:val="HTMLCode"/>
            <w:rFonts w:ascii="Segoe UI" w:hAnsi="Segoe UI" w:cs="Segoe UI"/>
            <w:sz w:val="22"/>
            <w:szCs w:val="22"/>
          </w:rPr>
          <w:t>axios.</w:t>
        </w:r>
        <w:r w:rsidRPr="00E01AD4">
          <w:rPr>
            <w:rStyle w:val="hljs-title"/>
            <w:rFonts w:ascii="Segoe UI" w:hAnsi="Segoe UI" w:cs="Segoe UI"/>
            <w:sz w:val="22"/>
            <w:szCs w:val="22"/>
          </w:rPr>
          <w:t>create</w:t>
        </w:r>
        <w:proofErr w:type="spellEnd"/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>({</w:t>
        </w:r>
      </w:ins>
    </w:p>
    <w:p w:rsidR="00AA2259" w:rsidRPr="00E01AD4" w:rsidRDefault="00AA2259" w:rsidP="00AA2259">
      <w:pPr>
        <w:pStyle w:val="HTMLPreformatted"/>
        <w:rPr>
          <w:ins w:id="4899" w:author="Adela" w:date="2025-10-22T21:06:00Z"/>
          <w:rStyle w:val="HTMLCode"/>
          <w:rFonts w:ascii="Segoe UI" w:hAnsi="Segoe UI" w:cs="Segoe UI"/>
          <w:sz w:val="22"/>
          <w:szCs w:val="22"/>
        </w:rPr>
      </w:pPr>
      <w:ins w:id="490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baseURL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: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"https://api.medimate.com/</w:t>
        </w:r>
        <w:proofErr w:type="spellStart"/>
        <w:r w:rsidRPr="00E01AD4">
          <w:rPr>
            <w:rStyle w:val="hljs-string"/>
            <w:rFonts w:ascii="Segoe UI" w:hAnsi="Segoe UI" w:cs="Segoe UI"/>
            <w:sz w:val="22"/>
            <w:szCs w:val="22"/>
          </w:rPr>
          <w:t>api</w:t>
        </w:r>
        <w:proofErr w:type="spellEnd"/>
        <w:r w:rsidRPr="00E01AD4">
          <w:rPr>
            <w:rStyle w:val="hljs-string"/>
            <w:rFonts w:ascii="Segoe UI" w:hAnsi="Segoe UI" w:cs="Segoe UI"/>
            <w:sz w:val="22"/>
            <w:szCs w:val="22"/>
          </w:rPr>
          <w:t>/v1"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,</w:t>
        </w:r>
      </w:ins>
    </w:p>
    <w:p w:rsidR="00AA2259" w:rsidRPr="00E01AD4" w:rsidRDefault="00AA2259" w:rsidP="00AA2259">
      <w:pPr>
        <w:pStyle w:val="HTMLPreformatted"/>
        <w:rPr>
          <w:ins w:id="4901" w:author="Adela" w:date="2025-10-22T21:06:00Z"/>
          <w:rStyle w:val="HTMLCode"/>
          <w:rFonts w:ascii="Segoe UI" w:hAnsi="Segoe UI" w:cs="Segoe UI"/>
          <w:sz w:val="22"/>
          <w:szCs w:val="22"/>
        </w:rPr>
      </w:pPr>
      <w:ins w:id="490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headers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: {</w:t>
        </w:r>
      </w:ins>
    </w:p>
    <w:p w:rsidR="00AA2259" w:rsidRPr="00E01AD4" w:rsidRDefault="00AA2259" w:rsidP="00AA2259">
      <w:pPr>
        <w:pStyle w:val="HTMLPreformatted"/>
        <w:rPr>
          <w:ins w:id="4903" w:author="Adela" w:date="2025-10-22T21:06:00Z"/>
          <w:rStyle w:val="HTMLCode"/>
          <w:rFonts w:ascii="Segoe UI" w:hAnsi="Segoe UI" w:cs="Segoe UI"/>
          <w:sz w:val="22"/>
          <w:szCs w:val="22"/>
        </w:rPr>
      </w:pPr>
      <w:ins w:id="490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"Content-Type"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: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"application/</w:t>
        </w:r>
        <w:proofErr w:type="spellStart"/>
        <w:r w:rsidRPr="00E01AD4">
          <w:rPr>
            <w:rStyle w:val="hljs-string"/>
            <w:rFonts w:ascii="Segoe UI" w:hAnsi="Segoe UI" w:cs="Segoe UI"/>
            <w:sz w:val="22"/>
            <w:szCs w:val="22"/>
          </w:rPr>
          <w:t>json</w:t>
        </w:r>
        <w:proofErr w:type="spellEnd"/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</w:ins>
    </w:p>
    <w:p w:rsidR="00AA2259" w:rsidRPr="00E01AD4" w:rsidRDefault="00AA2259" w:rsidP="00AA2259">
      <w:pPr>
        <w:pStyle w:val="HTMLPreformatted"/>
        <w:rPr>
          <w:ins w:id="4905" w:author="Adela" w:date="2025-10-22T21:06:00Z"/>
          <w:rStyle w:val="HTMLCode"/>
          <w:rFonts w:ascii="Segoe UI" w:hAnsi="Segoe UI" w:cs="Segoe UI"/>
          <w:sz w:val="22"/>
          <w:szCs w:val="22"/>
        </w:rPr>
      </w:pPr>
      <w:ins w:id="490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}</w:t>
        </w:r>
      </w:ins>
    </w:p>
    <w:p w:rsidR="00AA2259" w:rsidRPr="00E01AD4" w:rsidRDefault="00AA2259" w:rsidP="00AA2259">
      <w:pPr>
        <w:pStyle w:val="HTMLPreformatted"/>
        <w:rPr>
          <w:ins w:id="4907" w:author="Adela" w:date="2025-10-22T21:06:00Z"/>
          <w:rStyle w:val="HTMLCode"/>
          <w:rFonts w:ascii="Segoe UI" w:hAnsi="Segoe UI" w:cs="Segoe UI"/>
          <w:sz w:val="22"/>
          <w:szCs w:val="22"/>
        </w:rPr>
      </w:pPr>
      <w:ins w:id="490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>});</w:t>
        </w:r>
      </w:ins>
    </w:p>
    <w:p w:rsidR="00AA2259" w:rsidRPr="00E01AD4" w:rsidRDefault="00AA2259" w:rsidP="00AA2259">
      <w:pPr>
        <w:pStyle w:val="HTMLPreformatted"/>
        <w:rPr>
          <w:ins w:id="4909" w:author="Adela" w:date="2025-10-22T21:06:00Z"/>
          <w:rStyle w:val="HTMLCode"/>
          <w:rFonts w:ascii="Segoe UI" w:hAnsi="Segoe UI" w:cs="Segoe UI"/>
          <w:sz w:val="22"/>
          <w:szCs w:val="22"/>
        </w:rPr>
      </w:pPr>
    </w:p>
    <w:p w:rsidR="00AA2259" w:rsidRPr="00E01AD4" w:rsidRDefault="00AA2259" w:rsidP="00AA2259">
      <w:pPr>
        <w:pStyle w:val="HTMLPreformatted"/>
        <w:rPr>
          <w:ins w:id="4910" w:author="Adela" w:date="2025-10-22T21:06:00Z"/>
          <w:rStyle w:val="HTMLCode"/>
          <w:rFonts w:ascii="Segoe UI" w:hAnsi="Segoe UI" w:cs="Segoe UI"/>
          <w:sz w:val="22"/>
          <w:szCs w:val="22"/>
        </w:rPr>
      </w:pPr>
      <w:ins w:id="4911" w:author="Adela" w:date="2025-10-22T21:06:00Z">
        <w:r w:rsidRPr="00E01AD4">
          <w:rPr>
            <w:rStyle w:val="hljs-comment"/>
            <w:rFonts w:ascii="Segoe UI" w:eastAsiaTheme="majorEastAsia" w:hAnsi="Segoe UI" w:cs="Segoe UI"/>
            <w:sz w:val="22"/>
            <w:szCs w:val="22"/>
          </w:rPr>
          <w:t>// Attach token automatically</w:t>
        </w:r>
      </w:ins>
    </w:p>
    <w:p w:rsidR="00AA2259" w:rsidRPr="00E01AD4" w:rsidRDefault="00AA2259" w:rsidP="00AA2259">
      <w:pPr>
        <w:pStyle w:val="HTMLPreformatted"/>
        <w:rPr>
          <w:ins w:id="4912" w:author="Adela" w:date="2025-10-22T21:06:00Z"/>
          <w:rStyle w:val="HTMLCode"/>
          <w:rFonts w:ascii="Segoe UI" w:hAnsi="Segoe UI" w:cs="Segoe UI"/>
          <w:sz w:val="22"/>
          <w:szCs w:val="22"/>
        </w:rPr>
      </w:pPr>
      <w:proofErr w:type="spellStart"/>
      <w:proofErr w:type="gramStart"/>
      <w:ins w:id="4913" w:author="Adela" w:date="2025-10-22T21:06:00Z">
        <w:r w:rsidRPr="00E01AD4">
          <w:rPr>
            <w:rStyle w:val="hljs-variable"/>
            <w:rFonts w:ascii="Segoe UI" w:hAnsi="Segoe UI" w:cs="Segoe UI"/>
            <w:sz w:val="22"/>
            <w:szCs w:val="22"/>
          </w:rPr>
          <w:t>API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.</w:t>
        </w:r>
        <w:r w:rsidRPr="00E01AD4">
          <w:rPr>
            <w:rStyle w:val="hljs-property"/>
            <w:rFonts w:ascii="Segoe UI" w:hAnsi="Segoe UI" w:cs="Segoe UI"/>
            <w:sz w:val="22"/>
            <w:szCs w:val="22"/>
          </w:rPr>
          <w:t>interceptors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.</w:t>
        </w:r>
        <w:r w:rsidRPr="00E01AD4">
          <w:rPr>
            <w:rStyle w:val="hljs-property"/>
            <w:rFonts w:ascii="Segoe UI" w:hAnsi="Segoe UI" w:cs="Segoe UI"/>
            <w:sz w:val="22"/>
            <w:szCs w:val="22"/>
          </w:rPr>
          <w:t>request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.</w:t>
        </w:r>
        <w:r w:rsidRPr="00E01AD4">
          <w:rPr>
            <w:rStyle w:val="hljs-title"/>
            <w:rFonts w:ascii="Segoe UI" w:hAnsi="Segoe UI" w:cs="Segoe UI"/>
            <w:sz w:val="22"/>
            <w:szCs w:val="22"/>
          </w:rPr>
          <w:t>use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(</w:t>
        </w:r>
        <w:proofErr w:type="spellStart"/>
        <w:proofErr w:type="gramEnd"/>
        <w:r w:rsidRPr="00E01AD4">
          <w:rPr>
            <w:rStyle w:val="hljs-params"/>
            <w:rFonts w:ascii="Segoe UI" w:hAnsi="Segoe UI" w:cs="Segoe UI"/>
            <w:sz w:val="22"/>
            <w:szCs w:val="22"/>
          </w:rPr>
          <w:t>config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=&gt; {</w:t>
        </w:r>
      </w:ins>
    </w:p>
    <w:p w:rsidR="00AA2259" w:rsidRPr="00E01AD4" w:rsidRDefault="00AA2259" w:rsidP="00AA2259">
      <w:pPr>
        <w:pStyle w:val="HTMLPreformatted"/>
        <w:rPr>
          <w:ins w:id="4914" w:author="Adela" w:date="2025-10-22T21:06:00Z"/>
          <w:rStyle w:val="HTMLCode"/>
          <w:rFonts w:ascii="Segoe UI" w:hAnsi="Segoe UI" w:cs="Segoe UI"/>
          <w:sz w:val="22"/>
          <w:szCs w:val="22"/>
        </w:rPr>
      </w:pPr>
      <w:ins w:id="4915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proofErr w:type="spellStart"/>
        <w:r w:rsidRPr="00E01AD4">
          <w:rPr>
            <w:rStyle w:val="hljs-keyword"/>
            <w:rFonts w:ascii="Segoe UI" w:hAnsi="Segoe UI" w:cs="Segoe UI"/>
            <w:sz w:val="22"/>
            <w:szCs w:val="22"/>
          </w:rPr>
          <w:t>const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token = </w:t>
        </w:r>
        <w:proofErr w:type="spellStart"/>
        <w:r w:rsidRPr="00E01AD4">
          <w:rPr>
            <w:rStyle w:val="hljs-variable"/>
            <w:rFonts w:ascii="Segoe UI" w:hAnsi="Segoe UI" w:cs="Segoe UI"/>
            <w:sz w:val="22"/>
            <w:szCs w:val="22"/>
          </w:rPr>
          <w:t>localStorage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.</w:t>
        </w:r>
        <w:r w:rsidRPr="00E01AD4">
          <w:rPr>
            <w:rStyle w:val="hljs-title"/>
            <w:rFonts w:ascii="Segoe UI" w:hAnsi="Segoe UI" w:cs="Segoe UI"/>
            <w:sz w:val="22"/>
            <w:szCs w:val="22"/>
          </w:rPr>
          <w:t>getItem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(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"token"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);</w:t>
        </w:r>
      </w:ins>
    </w:p>
    <w:p w:rsidR="00AA2259" w:rsidRPr="00E01AD4" w:rsidRDefault="00AA2259" w:rsidP="00AA2259">
      <w:pPr>
        <w:pStyle w:val="HTMLPreformatted"/>
        <w:rPr>
          <w:ins w:id="4916" w:author="Adela" w:date="2025-10-22T21:06:00Z"/>
          <w:rStyle w:val="HTMLCode"/>
          <w:rFonts w:ascii="Segoe UI" w:hAnsi="Segoe UI" w:cs="Segoe UI"/>
          <w:sz w:val="22"/>
          <w:szCs w:val="22"/>
        </w:rPr>
      </w:pPr>
      <w:ins w:id="4917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if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(token) </w:t>
        </w:r>
        <w:proofErr w:type="spellStart"/>
        <w:proofErr w:type="gramStart"/>
        <w:r w:rsidRPr="00E01AD4">
          <w:rPr>
            <w:rStyle w:val="HTMLCode"/>
            <w:rFonts w:ascii="Segoe UI" w:hAnsi="Segoe UI" w:cs="Segoe UI"/>
            <w:sz w:val="22"/>
            <w:szCs w:val="22"/>
          </w:rPr>
          <w:t>config.</w:t>
        </w:r>
        <w:r w:rsidRPr="00E01AD4">
          <w:rPr>
            <w:rStyle w:val="hljs-property"/>
            <w:rFonts w:ascii="Segoe UI" w:hAnsi="Segoe UI" w:cs="Segoe UI"/>
            <w:sz w:val="22"/>
            <w:szCs w:val="22"/>
          </w:rPr>
          <w:t>headers</w:t>
        </w:r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>.</w:t>
        </w:r>
        <w:r w:rsidRPr="00E01AD4">
          <w:rPr>
            <w:rStyle w:val="hljs-property"/>
            <w:rFonts w:ascii="Segoe UI" w:hAnsi="Segoe UI" w:cs="Segoe UI"/>
            <w:sz w:val="22"/>
            <w:szCs w:val="22"/>
          </w:rPr>
          <w:t>Authorization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=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 xml:space="preserve">`Bearer </w:t>
        </w:r>
        <w:r w:rsidRPr="00E01AD4">
          <w:rPr>
            <w:rStyle w:val="hljs-subst"/>
            <w:rFonts w:ascii="Segoe UI" w:hAnsi="Segoe UI" w:cs="Segoe UI"/>
            <w:sz w:val="22"/>
            <w:szCs w:val="22"/>
          </w:rPr>
          <w:t>${token}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`;</w:t>
        </w:r>
      </w:ins>
    </w:p>
    <w:p w:rsidR="00AA2259" w:rsidRPr="00E01AD4" w:rsidRDefault="00AA2259" w:rsidP="00AA2259">
      <w:pPr>
        <w:pStyle w:val="HTMLPreformatted"/>
        <w:rPr>
          <w:ins w:id="4918" w:author="Adela" w:date="2025-10-22T21:06:00Z"/>
          <w:rStyle w:val="HTMLCode"/>
          <w:rFonts w:ascii="Segoe UI" w:hAnsi="Segoe UI" w:cs="Segoe UI"/>
          <w:sz w:val="22"/>
          <w:szCs w:val="22"/>
        </w:rPr>
      </w:pPr>
      <w:ins w:id="4919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return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config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;</w:t>
        </w:r>
      </w:ins>
    </w:p>
    <w:p w:rsidR="00AA2259" w:rsidRPr="00E01AD4" w:rsidRDefault="00AA2259" w:rsidP="00AA2259">
      <w:pPr>
        <w:pStyle w:val="HTMLPreformatted"/>
        <w:rPr>
          <w:ins w:id="4920" w:author="Adela" w:date="2025-10-22T21:06:00Z"/>
          <w:rStyle w:val="HTMLCode"/>
          <w:rFonts w:ascii="Segoe UI" w:hAnsi="Segoe UI" w:cs="Segoe UI"/>
          <w:sz w:val="22"/>
          <w:szCs w:val="22"/>
        </w:rPr>
      </w:pPr>
      <w:ins w:id="492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>});</w:t>
        </w:r>
      </w:ins>
    </w:p>
    <w:p w:rsidR="00AA2259" w:rsidRPr="00E01AD4" w:rsidRDefault="00AA2259" w:rsidP="00AA2259">
      <w:pPr>
        <w:pStyle w:val="HTMLPreformatted"/>
        <w:rPr>
          <w:ins w:id="4922" w:author="Adela" w:date="2025-10-22T21:06:00Z"/>
          <w:rStyle w:val="HTMLCode"/>
          <w:rFonts w:ascii="Segoe UI" w:hAnsi="Segoe UI" w:cs="Segoe UI"/>
          <w:sz w:val="22"/>
          <w:szCs w:val="22"/>
        </w:rPr>
      </w:pPr>
    </w:p>
    <w:p w:rsidR="00AA2259" w:rsidRPr="00E01AD4" w:rsidRDefault="00AA2259" w:rsidP="00AA2259">
      <w:pPr>
        <w:pStyle w:val="HTMLPreformatted"/>
        <w:rPr>
          <w:ins w:id="4923" w:author="Adela" w:date="2025-10-22T21:06:00Z"/>
          <w:rStyle w:val="HTMLCode"/>
          <w:rFonts w:ascii="Segoe UI" w:hAnsi="Segoe UI" w:cs="Segoe UI"/>
          <w:sz w:val="22"/>
          <w:szCs w:val="22"/>
        </w:rPr>
      </w:pPr>
      <w:ins w:id="4924" w:author="Adela" w:date="2025-10-22T21:06:00Z">
        <w:r w:rsidRPr="00E01AD4">
          <w:rPr>
            <w:rStyle w:val="hljs-comment"/>
            <w:rFonts w:ascii="Segoe UI" w:eastAsiaTheme="majorEastAsia" w:hAnsi="Segoe UI" w:cs="Segoe UI"/>
            <w:sz w:val="22"/>
            <w:szCs w:val="22"/>
          </w:rPr>
          <w:t>// Example: Get user profile</w:t>
        </w:r>
      </w:ins>
    </w:p>
    <w:p w:rsidR="00AA2259" w:rsidRPr="00E01AD4" w:rsidRDefault="00AA2259" w:rsidP="00AA2259">
      <w:pPr>
        <w:pStyle w:val="HTMLPreformatted"/>
        <w:rPr>
          <w:ins w:id="4925" w:author="Adela" w:date="2025-10-22T21:06:00Z"/>
          <w:rStyle w:val="HTMLCode"/>
          <w:rFonts w:ascii="Segoe UI" w:hAnsi="Segoe UI" w:cs="Segoe UI"/>
          <w:sz w:val="22"/>
          <w:szCs w:val="22"/>
        </w:rPr>
      </w:pPr>
      <w:ins w:id="4926" w:author="Adela" w:date="2025-10-22T21:06:00Z">
        <w:r w:rsidRPr="00E01AD4">
          <w:rPr>
            <w:rStyle w:val="hljs-keyword"/>
            <w:rFonts w:ascii="Segoe UI" w:hAnsi="Segoe UI" w:cs="Segoe UI"/>
            <w:sz w:val="22"/>
            <w:szCs w:val="22"/>
          </w:rPr>
          <w:t>export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proofErr w:type="spellStart"/>
        <w:r w:rsidRPr="00E01AD4">
          <w:rPr>
            <w:rStyle w:val="hljs-keyword"/>
            <w:rFonts w:ascii="Segoe UI" w:hAnsi="Segoe UI" w:cs="Segoe UI"/>
            <w:sz w:val="22"/>
            <w:szCs w:val="22"/>
          </w:rPr>
          <w:t>const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proofErr w:type="spellStart"/>
        <w:r w:rsidRPr="00E01AD4">
          <w:rPr>
            <w:rStyle w:val="hljs-title"/>
            <w:rFonts w:ascii="Segoe UI" w:hAnsi="Segoe UI" w:cs="Segoe UI"/>
            <w:sz w:val="22"/>
            <w:szCs w:val="22"/>
          </w:rPr>
          <w:t>getUserProfile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=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async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() =&gt; {</w:t>
        </w:r>
      </w:ins>
    </w:p>
    <w:p w:rsidR="00AA2259" w:rsidRPr="00E01AD4" w:rsidRDefault="00AA2259" w:rsidP="00AA2259">
      <w:pPr>
        <w:pStyle w:val="HTMLPreformatted"/>
        <w:rPr>
          <w:ins w:id="4927" w:author="Adela" w:date="2025-10-22T21:06:00Z"/>
          <w:rStyle w:val="HTMLCode"/>
          <w:rFonts w:ascii="Segoe UI" w:hAnsi="Segoe UI" w:cs="Segoe UI"/>
          <w:sz w:val="22"/>
          <w:szCs w:val="22"/>
        </w:rPr>
      </w:pPr>
      <w:ins w:id="492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proofErr w:type="spellStart"/>
        <w:r w:rsidRPr="00E01AD4">
          <w:rPr>
            <w:rStyle w:val="hljs-keyword"/>
            <w:rFonts w:ascii="Segoe UI" w:hAnsi="Segoe UI" w:cs="Segoe UI"/>
            <w:sz w:val="22"/>
            <w:szCs w:val="22"/>
          </w:rPr>
          <w:t>const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proofErr w:type="gramStart"/>
        <w:r w:rsidRPr="00E01AD4">
          <w:rPr>
            <w:rStyle w:val="HTMLCode"/>
            <w:rFonts w:ascii="Segoe UI" w:hAnsi="Segoe UI" w:cs="Segoe UI"/>
            <w:sz w:val="22"/>
            <w:szCs w:val="22"/>
          </w:rPr>
          <w:t>{ data</w:t>
        </w:r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} =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await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proofErr w:type="spellStart"/>
        <w:r w:rsidRPr="00E01AD4">
          <w:rPr>
            <w:rStyle w:val="hljs-variable"/>
            <w:rFonts w:ascii="Segoe UI" w:hAnsi="Segoe UI" w:cs="Segoe UI"/>
            <w:sz w:val="22"/>
            <w:szCs w:val="22"/>
          </w:rPr>
          <w:t>API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.</w:t>
        </w:r>
        <w:r w:rsidRPr="00E01AD4">
          <w:rPr>
            <w:rStyle w:val="hljs-title"/>
            <w:rFonts w:ascii="Segoe UI" w:hAnsi="Segoe UI" w:cs="Segoe UI"/>
            <w:sz w:val="22"/>
            <w:szCs w:val="22"/>
          </w:rPr>
          <w:t>get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(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"/users/profile"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);</w:t>
        </w:r>
      </w:ins>
    </w:p>
    <w:p w:rsidR="00AA2259" w:rsidRPr="00E01AD4" w:rsidRDefault="00AA2259" w:rsidP="00AA2259">
      <w:pPr>
        <w:pStyle w:val="HTMLPreformatted"/>
        <w:rPr>
          <w:ins w:id="4929" w:author="Adela" w:date="2025-10-22T21:06:00Z"/>
          <w:rStyle w:val="HTMLCode"/>
          <w:rFonts w:ascii="Segoe UI" w:hAnsi="Segoe UI" w:cs="Segoe UI"/>
          <w:sz w:val="22"/>
          <w:szCs w:val="22"/>
        </w:rPr>
      </w:pPr>
      <w:ins w:id="493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return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data;</w:t>
        </w:r>
      </w:ins>
    </w:p>
    <w:p w:rsidR="00AA2259" w:rsidRPr="00E01AD4" w:rsidRDefault="00AA2259" w:rsidP="00AA2259">
      <w:pPr>
        <w:pStyle w:val="HTMLPreformatted"/>
        <w:rPr>
          <w:ins w:id="4931" w:author="Adela" w:date="2025-10-22T21:06:00Z"/>
          <w:rStyle w:val="HTMLCode"/>
          <w:rFonts w:ascii="Segoe UI" w:hAnsi="Segoe UI" w:cs="Segoe UI"/>
          <w:sz w:val="22"/>
          <w:szCs w:val="22"/>
        </w:rPr>
      </w:pPr>
      <w:ins w:id="493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>};</w:t>
        </w:r>
      </w:ins>
    </w:p>
    <w:p w:rsidR="00AA2259" w:rsidRPr="00E01AD4" w:rsidRDefault="00E01AD4" w:rsidP="00AA2259">
      <w:pPr>
        <w:rPr>
          <w:ins w:id="4933" w:author="Adela" w:date="2025-10-22T21:06:00Z"/>
          <w:rFonts w:ascii="Segoe UI" w:hAnsi="Segoe UI" w:cs="Segoe UI"/>
          <w:b/>
        </w:rPr>
      </w:pPr>
      <w:ins w:id="4934" w:author="Adela" w:date="2025-10-22T21:06:00Z">
        <w:r w:rsidRPr="00E01AD4">
          <w:rPr>
            <w:rFonts w:ascii="Segoe UI" w:hAnsi="Segoe UI" w:cs="Segoe UI"/>
            <w:b/>
          </w:rPr>
          <w:pict>
            <v:rect id="_x0000_i1176" style="width:0;height:1.5pt" o:hralign="center" o:hrstd="t" o:hr="t" fillcolor="#a0a0a0" stroked="f"/>
          </w:pict>
        </w:r>
      </w:ins>
    </w:p>
    <w:p w:rsidR="00AA2259" w:rsidRPr="00E01AD4" w:rsidRDefault="00AA2259" w:rsidP="00AA2259">
      <w:pPr>
        <w:pStyle w:val="Heading3"/>
        <w:rPr>
          <w:ins w:id="4935" w:author="Adela" w:date="2025-10-22T21:06:00Z"/>
          <w:rFonts w:ascii="Segoe UI" w:hAnsi="Segoe UI" w:cs="Segoe UI"/>
          <w:b/>
          <w:color w:val="auto"/>
          <w:sz w:val="22"/>
          <w:szCs w:val="22"/>
        </w:rPr>
      </w:pPr>
      <w:bookmarkStart w:id="4936" w:name="_Toc212157020"/>
      <w:ins w:id="4937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11.14 Summary</w:t>
        </w:r>
        <w:bookmarkEnd w:id="4936"/>
      </w:ins>
    </w:p>
    <w:p w:rsidR="00AA2259" w:rsidRPr="00E01AD4" w:rsidRDefault="00AA2259" w:rsidP="00AA2259">
      <w:pPr>
        <w:pStyle w:val="NormalWeb"/>
        <w:rPr>
          <w:ins w:id="4938" w:author="Adela" w:date="2025-10-22T21:06:00Z"/>
          <w:rFonts w:ascii="Segoe UI" w:hAnsi="Segoe UI" w:cs="Segoe UI"/>
          <w:sz w:val="22"/>
          <w:szCs w:val="22"/>
        </w:rPr>
      </w:pPr>
      <w:ins w:id="4939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The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MediMate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REST API provides a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modular, secure, and scalable</w:t>
        </w:r>
        <w:r w:rsidRPr="00E01AD4">
          <w:rPr>
            <w:rFonts w:ascii="Segoe UI" w:hAnsi="Segoe UI" w:cs="Segoe UI"/>
            <w:sz w:val="22"/>
            <w:szCs w:val="22"/>
          </w:rPr>
          <w:t xml:space="preserve"> backbone for communication between all app layers.</w:t>
        </w:r>
        <w:r w:rsidRPr="00E01AD4">
          <w:rPr>
            <w:rFonts w:ascii="Segoe UI" w:hAnsi="Segoe UI" w:cs="Segoe UI"/>
            <w:sz w:val="22"/>
            <w:szCs w:val="22"/>
          </w:rPr>
          <w:br/>
          <w:t xml:space="preserve">By following the documented standards, developers can easily integrate features across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web and mobile</w:t>
        </w:r>
        <w:r w:rsidRPr="00E01AD4">
          <w:rPr>
            <w:rFonts w:ascii="Segoe UI" w:hAnsi="Segoe UI" w:cs="Segoe UI"/>
            <w:sz w:val="22"/>
            <w:szCs w:val="22"/>
          </w:rPr>
          <w:t xml:space="preserve">, ensuring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data consistency</w:t>
        </w:r>
        <w:r w:rsidRPr="00E01AD4">
          <w:rPr>
            <w:rFonts w:ascii="Segoe UI" w:hAnsi="Segoe UI" w:cs="Segoe UI"/>
            <w:sz w:val="22"/>
            <w:szCs w:val="22"/>
          </w:rPr>
          <w:t xml:space="preserve">,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security</w:t>
        </w:r>
        <w:r w:rsidRPr="00E01AD4">
          <w:rPr>
            <w:rFonts w:ascii="Segoe UI" w:hAnsi="Segoe UI" w:cs="Segoe UI"/>
            <w:sz w:val="22"/>
            <w:szCs w:val="22"/>
          </w:rPr>
          <w:t xml:space="preserve">, and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seamless user experience</w:t>
        </w:r>
        <w:r w:rsidRPr="00E01AD4">
          <w:rPr>
            <w:rFonts w:ascii="Segoe UI" w:hAnsi="Segoe UI" w:cs="Segoe UI"/>
            <w:sz w:val="22"/>
            <w:szCs w:val="22"/>
          </w:rPr>
          <w:t>.</w:t>
        </w:r>
      </w:ins>
    </w:p>
    <w:p w:rsidR="00AA2259" w:rsidRPr="00E01AD4" w:rsidRDefault="00AA2259" w:rsidP="00AA2259">
      <w:pPr>
        <w:pStyle w:val="NormalWeb"/>
        <w:rPr>
          <w:ins w:id="4940" w:author="Adela" w:date="2025-10-22T21:06:00Z"/>
          <w:rFonts w:ascii="Segoe UI" w:hAnsi="Segoe UI" w:cs="Segoe UI"/>
          <w:sz w:val="22"/>
          <w:szCs w:val="22"/>
        </w:rPr>
      </w:pPr>
      <w:ins w:id="4941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Each endpoint is designed to be intuitive and predictable, promoting faster development and maintainability across all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MediMate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environments.</w:t>
        </w:r>
      </w:ins>
    </w:p>
    <w:p w:rsidR="00AA2259" w:rsidRPr="00E01AD4" w:rsidRDefault="00AA2259">
      <w:pPr>
        <w:rPr>
          <w:ins w:id="4942" w:author="Adela" w:date="2025-10-22T21:06:00Z"/>
          <w:rFonts w:ascii="Segoe UI" w:eastAsia="Times New Roman" w:hAnsi="Segoe UI" w:cs="Segoe UI"/>
        </w:rPr>
      </w:pPr>
      <w:ins w:id="4943" w:author="Adela" w:date="2025-10-22T21:06:00Z">
        <w:r w:rsidRPr="00E01AD4">
          <w:rPr>
            <w:rFonts w:ascii="Segoe UI" w:hAnsi="Segoe UI" w:cs="Segoe UI"/>
          </w:rPr>
          <w:br w:type="page"/>
        </w:r>
      </w:ins>
    </w:p>
    <w:p w:rsidR="00431765" w:rsidRPr="00E01AD4" w:rsidRDefault="00431765" w:rsidP="00431765">
      <w:pPr>
        <w:pStyle w:val="Heading2"/>
        <w:rPr>
          <w:ins w:id="4944" w:author="Adela" w:date="2025-10-22T21:06:00Z"/>
          <w:rFonts w:ascii="Segoe UI" w:hAnsi="Segoe UI" w:cs="Segoe UI"/>
          <w:color w:val="auto"/>
          <w:sz w:val="24"/>
          <w:szCs w:val="24"/>
        </w:rPr>
      </w:pPr>
      <w:bookmarkStart w:id="4945" w:name="_Toc212157021"/>
      <w:ins w:id="4946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4"/>
            <w:szCs w:val="24"/>
          </w:rPr>
          <w:lastRenderedPageBreak/>
          <w:t>Section 12.0 – Notification System (Hybrid Online + Offline)</w:t>
        </w:r>
        <w:bookmarkEnd w:id="4945"/>
      </w:ins>
    </w:p>
    <w:p w:rsidR="00431765" w:rsidRPr="00E01AD4" w:rsidRDefault="00431765" w:rsidP="00431765">
      <w:pPr>
        <w:pStyle w:val="Heading3"/>
        <w:rPr>
          <w:ins w:id="4947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948" w:name="_Toc212157022"/>
      <w:ins w:id="4949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12.1 Overview</w:t>
        </w:r>
        <w:bookmarkEnd w:id="4948"/>
      </w:ins>
    </w:p>
    <w:p w:rsidR="00431765" w:rsidRPr="00E01AD4" w:rsidRDefault="00431765" w:rsidP="00431765">
      <w:pPr>
        <w:pStyle w:val="NormalWeb"/>
        <w:rPr>
          <w:ins w:id="4950" w:author="Adela" w:date="2025-10-22T21:06:00Z"/>
          <w:rFonts w:ascii="Segoe UI" w:hAnsi="Segoe UI" w:cs="Segoe UI"/>
          <w:sz w:val="22"/>
          <w:szCs w:val="22"/>
        </w:rPr>
      </w:pPr>
      <w:ins w:id="4951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The </w:t>
        </w:r>
        <w:proofErr w:type="spellStart"/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MediMate</w:t>
        </w:r>
        <w:proofErr w:type="spellEnd"/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 xml:space="preserve"> Notification System</w:t>
        </w:r>
        <w:r w:rsidRPr="00E01AD4">
          <w:rPr>
            <w:rFonts w:ascii="Segoe UI" w:hAnsi="Segoe UI" w:cs="Segoe UI"/>
            <w:sz w:val="22"/>
            <w:szCs w:val="22"/>
          </w:rPr>
          <w:t xml:space="preserve"> is designed as a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hybrid model</w:t>
        </w:r>
        <w:r w:rsidRPr="00E01AD4">
          <w:rPr>
            <w:rFonts w:ascii="Segoe UI" w:hAnsi="Segoe UI" w:cs="Segoe UI"/>
            <w:sz w:val="22"/>
            <w:szCs w:val="22"/>
          </w:rPr>
          <w:t xml:space="preserve">, combining both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online push notifications</w:t>
        </w:r>
        <w:r w:rsidRPr="00E01AD4">
          <w:rPr>
            <w:rFonts w:ascii="Segoe UI" w:hAnsi="Segoe UI" w:cs="Segoe UI"/>
            <w:sz w:val="22"/>
            <w:szCs w:val="22"/>
          </w:rPr>
          <w:t xml:space="preserve"> (via Firebase Cloud Messaging) and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offline local notifications</w:t>
        </w:r>
        <w:r w:rsidRPr="00E01AD4">
          <w:rPr>
            <w:rFonts w:ascii="Segoe UI" w:hAnsi="Segoe UI" w:cs="Segoe UI"/>
            <w:sz w:val="22"/>
            <w:szCs w:val="22"/>
          </w:rPr>
          <w:t xml:space="preserve"> (via device OS scheduling).</w:t>
        </w:r>
      </w:ins>
    </w:p>
    <w:p w:rsidR="00431765" w:rsidRPr="00E01AD4" w:rsidRDefault="00431765" w:rsidP="00431765">
      <w:pPr>
        <w:pStyle w:val="NormalWeb"/>
        <w:rPr>
          <w:ins w:id="4952" w:author="Adela" w:date="2025-10-22T21:06:00Z"/>
          <w:rFonts w:ascii="Segoe UI" w:hAnsi="Segoe UI" w:cs="Segoe UI"/>
          <w:sz w:val="22"/>
          <w:szCs w:val="22"/>
        </w:rPr>
      </w:pPr>
      <w:ins w:id="4953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This ensures that users receive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timely medication and mood reminders</w:t>
        </w:r>
        <w:r w:rsidRPr="00E01AD4">
          <w:rPr>
            <w:rFonts w:ascii="Segoe UI" w:hAnsi="Segoe UI" w:cs="Segoe UI"/>
            <w:sz w:val="22"/>
            <w:szCs w:val="22"/>
          </w:rPr>
          <w:t xml:space="preserve">,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caregiver messages</w:t>
        </w:r>
        <w:r w:rsidRPr="00E01AD4">
          <w:rPr>
            <w:rFonts w:ascii="Segoe UI" w:hAnsi="Segoe UI" w:cs="Segoe UI"/>
            <w:sz w:val="22"/>
            <w:szCs w:val="22"/>
          </w:rPr>
          <w:t xml:space="preserve">, and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system alerts</w:t>
        </w:r>
        <w:r w:rsidRPr="00E01AD4">
          <w:rPr>
            <w:rFonts w:ascii="Segoe UI" w:hAnsi="Segoe UI" w:cs="Segoe UI"/>
            <w:sz w:val="22"/>
            <w:szCs w:val="22"/>
          </w:rPr>
          <w:t xml:space="preserve"> — even when they are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not connected to the internet</w:t>
        </w:r>
        <w:r w:rsidRPr="00E01AD4">
          <w:rPr>
            <w:rFonts w:ascii="Segoe UI" w:hAnsi="Segoe UI" w:cs="Segoe UI"/>
            <w:sz w:val="22"/>
            <w:szCs w:val="22"/>
          </w:rPr>
          <w:t>.</w:t>
        </w:r>
      </w:ins>
    </w:p>
    <w:p w:rsidR="00431765" w:rsidRPr="00E01AD4" w:rsidRDefault="00431765" w:rsidP="00431765">
      <w:pPr>
        <w:pStyle w:val="NormalWeb"/>
        <w:rPr>
          <w:ins w:id="4954" w:author="Adela" w:date="2025-10-22T21:06:00Z"/>
          <w:rFonts w:ascii="Segoe UI" w:hAnsi="Segoe UI" w:cs="Segoe UI"/>
          <w:sz w:val="22"/>
          <w:szCs w:val="22"/>
        </w:rPr>
      </w:pPr>
      <w:ins w:id="4955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By blending cloud and device-side notification logic,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MediMate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guarantees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reliability, privacy, and consistency</w:t>
        </w:r>
        <w:r w:rsidRPr="00E01AD4">
          <w:rPr>
            <w:rFonts w:ascii="Segoe UI" w:hAnsi="Segoe UI" w:cs="Segoe UI"/>
            <w:sz w:val="22"/>
            <w:szCs w:val="22"/>
          </w:rPr>
          <w:t>, regardless of a user’s connectivity status or platform (mobile/web).</w:t>
        </w:r>
      </w:ins>
    </w:p>
    <w:p w:rsidR="00431765" w:rsidRPr="00E01AD4" w:rsidRDefault="00E01AD4" w:rsidP="00431765">
      <w:pPr>
        <w:rPr>
          <w:ins w:id="4956" w:author="Adela" w:date="2025-10-22T21:06:00Z"/>
          <w:rFonts w:ascii="Segoe UI" w:hAnsi="Segoe UI" w:cs="Segoe UI"/>
        </w:rPr>
      </w:pPr>
      <w:ins w:id="4957" w:author="Adela" w:date="2025-10-22T21:06:00Z">
        <w:r w:rsidRPr="00E01AD4">
          <w:rPr>
            <w:rFonts w:ascii="Segoe UI" w:hAnsi="Segoe UI" w:cs="Segoe UI"/>
          </w:rPr>
          <w:pict>
            <v:rect id="_x0000_i1177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4958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959" w:name="_Toc212157023"/>
      <w:ins w:id="4960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12.2 Objectives</w:t>
        </w:r>
        <w:bookmarkEnd w:id="4959"/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876"/>
      </w:tblGrid>
      <w:tr w:rsidR="00E01AD4" w:rsidRPr="00E01AD4" w:rsidTr="00431765">
        <w:trPr>
          <w:tblHeader/>
          <w:tblCellSpacing w:w="15" w:type="dxa"/>
          <w:ins w:id="4961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4962" w:author="Adela" w:date="2025-10-22T21:06:00Z"/>
                <w:rFonts w:ascii="Segoe UI" w:hAnsi="Segoe UI" w:cs="Segoe UI"/>
                <w:b/>
                <w:bCs/>
              </w:rPr>
            </w:pPr>
            <w:ins w:id="4963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Objective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4964" w:author="Adela" w:date="2025-10-22T21:06:00Z"/>
                <w:rFonts w:ascii="Segoe UI" w:hAnsi="Segoe UI" w:cs="Segoe UI"/>
                <w:b/>
                <w:bCs/>
              </w:rPr>
            </w:pPr>
            <w:ins w:id="4965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Description</w:t>
              </w:r>
            </w:ins>
          </w:p>
        </w:tc>
      </w:tr>
      <w:tr w:rsidR="00E01AD4" w:rsidRPr="00E01AD4" w:rsidTr="00431765">
        <w:trPr>
          <w:tblCellSpacing w:w="15" w:type="dxa"/>
          <w:ins w:id="4966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4967" w:author="Adela" w:date="2025-10-22T21:06:00Z"/>
                <w:rFonts w:ascii="Segoe UI" w:hAnsi="Segoe UI" w:cs="Segoe UI"/>
              </w:rPr>
            </w:pPr>
            <w:ins w:id="4968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Continuous Engagement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4969" w:author="Adela" w:date="2025-10-22T21:06:00Z"/>
                <w:rFonts w:ascii="Segoe UI" w:hAnsi="Segoe UI" w:cs="Segoe UI"/>
              </w:rPr>
            </w:pPr>
            <w:ins w:id="4970" w:author="Adela" w:date="2025-10-22T21:06:00Z">
              <w:r w:rsidRPr="00E01AD4">
                <w:rPr>
                  <w:rFonts w:ascii="Segoe UI" w:hAnsi="Segoe UI" w:cs="Segoe UI"/>
                </w:rPr>
                <w:t>Notify users of critical actions (medication, mood check-ins) online or offline.</w:t>
              </w:r>
            </w:ins>
          </w:p>
        </w:tc>
      </w:tr>
      <w:tr w:rsidR="00E01AD4" w:rsidRPr="00E01AD4" w:rsidTr="00431765">
        <w:trPr>
          <w:tblCellSpacing w:w="15" w:type="dxa"/>
          <w:ins w:id="4971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4972" w:author="Adela" w:date="2025-10-22T21:06:00Z"/>
                <w:rFonts w:ascii="Segoe UI" w:hAnsi="Segoe UI" w:cs="Segoe UI"/>
              </w:rPr>
            </w:pPr>
            <w:ins w:id="4973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Hybrid Reliability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4974" w:author="Adela" w:date="2025-10-22T21:06:00Z"/>
                <w:rFonts w:ascii="Segoe UI" w:hAnsi="Segoe UI" w:cs="Segoe UI"/>
              </w:rPr>
            </w:pPr>
            <w:ins w:id="4975" w:author="Adela" w:date="2025-10-22T21:06:00Z">
              <w:r w:rsidRPr="00E01AD4">
                <w:rPr>
                  <w:rFonts w:ascii="Segoe UI" w:hAnsi="Segoe UI" w:cs="Segoe UI"/>
                </w:rPr>
                <w:t>Combine local scheduling with cloud delivery to ensure no missed reminders.</w:t>
              </w:r>
            </w:ins>
          </w:p>
        </w:tc>
      </w:tr>
      <w:tr w:rsidR="00E01AD4" w:rsidRPr="00E01AD4" w:rsidTr="00431765">
        <w:trPr>
          <w:tblCellSpacing w:w="15" w:type="dxa"/>
          <w:ins w:id="4976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4977" w:author="Adela" w:date="2025-10-22T21:06:00Z"/>
                <w:rFonts w:ascii="Segoe UI" w:hAnsi="Segoe UI" w:cs="Segoe UI"/>
              </w:rPr>
            </w:pPr>
            <w:ins w:id="4978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Cross-Platform Support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4979" w:author="Adela" w:date="2025-10-22T21:06:00Z"/>
                <w:rFonts w:ascii="Segoe UI" w:hAnsi="Segoe UI" w:cs="Segoe UI"/>
              </w:rPr>
            </w:pPr>
            <w:ins w:id="4980" w:author="Adela" w:date="2025-10-22T21:06:00Z">
              <w:r w:rsidRPr="00E01AD4">
                <w:rPr>
                  <w:rFonts w:ascii="Segoe UI" w:hAnsi="Segoe UI" w:cs="Segoe UI"/>
                </w:rPr>
                <w:t>Unified experience for Android, iOS, and Web.</w:t>
              </w:r>
            </w:ins>
          </w:p>
        </w:tc>
      </w:tr>
      <w:tr w:rsidR="00E01AD4" w:rsidRPr="00E01AD4" w:rsidTr="00431765">
        <w:trPr>
          <w:tblCellSpacing w:w="15" w:type="dxa"/>
          <w:ins w:id="4981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4982" w:author="Adela" w:date="2025-10-22T21:06:00Z"/>
                <w:rFonts w:ascii="Segoe UI" w:hAnsi="Segoe UI" w:cs="Segoe UI"/>
              </w:rPr>
            </w:pPr>
            <w:ins w:id="4983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Data Sync Integrity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4984" w:author="Adela" w:date="2025-10-22T21:06:00Z"/>
                <w:rFonts w:ascii="Segoe UI" w:hAnsi="Segoe UI" w:cs="Segoe UI"/>
              </w:rPr>
            </w:pPr>
            <w:ins w:id="4985" w:author="Adela" w:date="2025-10-22T21:06:00Z">
              <w:r w:rsidRPr="00E01AD4">
                <w:rPr>
                  <w:rFonts w:ascii="Segoe UI" w:hAnsi="Segoe UI" w:cs="Segoe UI"/>
                </w:rPr>
                <w:t>Synchronize offline logs once the user reconnects to the internet.</w:t>
              </w:r>
            </w:ins>
          </w:p>
        </w:tc>
      </w:tr>
      <w:tr w:rsidR="00E01AD4" w:rsidRPr="00E01AD4" w:rsidTr="00431765">
        <w:trPr>
          <w:tblCellSpacing w:w="15" w:type="dxa"/>
          <w:ins w:id="4986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4987" w:author="Adela" w:date="2025-10-22T21:06:00Z"/>
                <w:rFonts w:ascii="Segoe UI" w:hAnsi="Segoe UI" w:cs="Segoe UI"/>
              </w:rPr>
            </w:pPr>
            <w:ins w:id="4988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Privacy &amp; Control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4989" w:author="Adela" w:date="2025-10-22T21:06:00Z"/>
                <w:rFonts w:ascii="Segoe UI" w:hAnsi="Segoe UI" w:cs="Segoe UI"/>
              </w:rPr>
            </w:pPr>
            <w:ins w:id="4990" w:author="Adela" w:date="2025-10-22T21:06:00Z">
              <w:r w:rsidRPr="00E01AD4">
                <w:rPr>
                  <w:rFonts w:ascii="Segoe UI" w:hAnsi="Segoe UI" w:cs="Segoe UI"/>
                </w:rPr>
                <w:t>Deliver sensitive alerts safely under privacy and mute settings.</w:t>
              </w:r>
            </w:ins>
          </w:p>
        </w:tc>
      </w:tr>
    </w:tbl>
    <w:p w:rsidR="00431765" w:rsidRPr="00E01AD4" w:rsidRDefault="00E01AD4" w:rsidP="00431765">
      <w:pPr>
        <w:rPr>
          <w:ins w:id="4991" w:author="Adela" w:date="2025-10-22T21:06:00Z"/>
          <w:rFonts w:ascii="Segoe UI" w:hAnsi="Segoe UI" w:cs="Segoe UI"/>
        </w:rPr>
      </w:pPr>
      <w:ins w:id="4992" w:author="Adela" w:date="2025-10-22T21:06:00Z">
        <w:r w:rsidRPr="00E01AD4">
          <w:rPr>
            <w:rFonts w:ascii="Segoe UI" w:hAnsi="Segoe UI" w:cs="Segoe UI"/>
          </w:rPr>
          <w:pict>
            <v:rect id="_x0000_i1178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4993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4994" w:name="_Toc212157024"/>
      <w:ins w:id="4995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12.3 Hybrid Notification Architecture</w:t>
        </w:r>
        <w:bookmarkEnd w:id="4994"/>
      </w:ins>
    </w:p>
    <w:p w:rsidR="00431765" w:rsidRPr="00E01AD4" w:rsidRDefault="00431765" w:rsidP="00431765">
      <w:pPr>
        <w:pStyle w:val="NormalWeb"/>
        <w:rPr>
          <w:ins w:id="4996" w:author="Adela" w:date="2025-10-22T21:06:00Z"/>
          <w:rFonts w:ascii="Segoe UI" w:hAnsi="Segoe UI" w:cs="Segoe UI"/>
          <w:sz w:val="22"/>
          <w:szCs w:val="22"/>
        </w:rPr>
      </w:pPr>
      <w:proofErr w:type="spellStart"/>
      <w:ins w:id="4997" w:author="Adela" w:date="2025-10-22T21:06:00Z">
        <w:r w:rsidRPr="00E01AD4">
          <w:rPr>
            <w:rFonts w:ascii="Segoe UI" w:hAnsi="Segoe UI" w:cs="Segoe UI"/>
            <w:sz w:val="22"/>
            <w:szCs w:val="22"/>
          </w:rPr>
          <w:t>MediMate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uses a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dual-layer notification system</w:t>
        </w:r>
        <w:r w:rsidRPr="00E01AD4">
          <w:rPr>
            <w:rFonts w:ascii="Segoe UI" w:hAnsi="Segoe UI" w:cs="Segoe UI"/>
            <w:sz w:val="22"/>
            <w:szCs w:val="22"/>
          </w:rPr>
          <w:t>: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213"/>
        <w:gridCol w:w="3529"/>
        <w:gridCol w:w="1155"/>
        <w:gridCol w:w="1662"/>
      </w:tblGrid>
      <w:tr w:rsidR="00E01AD4" w:rsidRPr="00E01AD4" w:rsidTr="00431765">
        <w:trPr>
          <w:tblHeader/>
          <w:tblCellSpacing w:w="15" w:type="dxa"/>
          <w:ins w:id="4998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4999" w:author="Adela" w:date="2025-10-22T21:06:00Z"/>
                <w:rFonts w:ascii="Segoe UI" w:hAnsi="Segoe UI" w:cs="Segoe UI"/>
                <w:b/>
                <w:bCs/>
              </w:rPr>
            </w:pPr>
            <w:ins w:id="5000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Layer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001" w:author="Adela" w:date="2025-10-22T21:06:00Z"/>
                <w:rFonts w:ascii="Segoe UI" w:hAnsi="Segoe UI" w:cs="Segoe UI"/>
                <w:b/>
                <w:bCs/>
              </w:rPr>
            </w:pPr>
            <w:ins w:id="5002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Mode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003" w:author="Adela" w:date="2025-10-22T21:06:00Z"/>
                <w:rFonts w:ascii="Segoe UI" w:hAnsi="Segoe UI" w:cs="Segoe UI"/>
                <w:b/>
                <w:bCs/>
              </w:rPr>
            </w:pPr>
            <w:ins w:id="5004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Function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005" w:author="Adela" w:date="2025-10-22T21:06:00Z"/>
                <w:rFonts w:ascii="Segoe UI" w:hAnsi="Segoe UI" w:cs="Segoe UI"/>
                <w:b/>
                <w:bCs/>
              </w:rPr>
            </w:pPr>
            <w:ins w:id="5006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Works Offline?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007" w:author="Adela" w:date="2025-10-22T21:06:00Z"/>
                <w:rFonts w:ascii="Segoe UI" w:hAnsi="Segoe UI" w:cs="Segoe UI"/>
                <w:b/>
                <w:bCs/>
              </w:rPr>
            </w:pPr>
            <w:ins w:id="5008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Trigger Source</w:t>
              </w:r>
            </w:ins>
          </w:p>
        </w:tc>
      </w:tr>
      <w:tr w:rsidR="00E01AD4" w:rsidRPr="00E01AD4" w:rsidTr="00431765">
        <w:trPr>
          <w:tblCellSpacing w:w="15" w:type="dxa"/>
          <w:ins w:id="5009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10" w:author="Adela" w:date="2025-10-22T21:06:00Z"/>
                <w:rFonts w:ascii="Segoe UI" w:hAnsi="Segoe UI" w:cs="Segoe UI"/>
              </w:rPr>
            </w:pPr>
            <w:ins w:id="5011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Local Notification Engine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12" w:author="Adela" w:date="2025-10-22T21:06:00Z"/>
                <w:rFonts w:ascii="Segoe UI" w:hAnsi="Segoe UI" w:cs="Segoe UI"/>
              </w:rPr>
            </w:pPr>
            <w:ins w:id="5013" w:author="Adela" w:date="2025-10-22T21:06:00Z">
              <w:r w:rsidRPr="00E01AD4">
                <w:rPr>
                  <w:rFonts w:ascii="Segoe UI" w:hAnsi="Segoe UI" w:cs="Segoe UI"/>
                </w:rPr>
                <w:t>Device-level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14" w:author="Adela" w:date="2025-10-22T21:06:00Z"/>
                <w:rFonts w:ascii="Segoe UI" w:hAnsi="Segoe UI" w:cs="Segoe UI"/>
              </w:rPr>
            </w:pPr>
            <w:ins w:id="5015" w:author="Adela" w:date="2025-10-22T21:06:00Z">
              <w:r w:rsidRPr="00E01AD4">
                <w:rPr>
                  <w:rFonts w:ascii="Segoe UI" w:hAnsi="Segoe UI" w:cs="Segoe UI"/>
                </w:rPr>
                <w:t>Schedules and fires medication/mood reminders.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16" w:author="Adela" w:date="2025-10-22T21:06:00Z"/>
                <w:rFonts w:ascii="Segoe UI" w:hAnsi="Segoe UI" w:cs="Segoe UI"/>
              </w:rPr>
            </w:pPr>
            <w:ins w:id="5017" w:author="Adela" w:date="2025-10-22T21:06:00Z">
              <w:r w:rsidRPr="00E01AD4">
                <w:rPr>
                  <w:rFonts w:ascii="Segoe UI Symbol" w:hAnsi="Segoe UI Symbol" w:cs="Segoe UI Symbol"/>
                </w:rPr>
                <w:t>✅</w:t>
              </w:r>
              <w:r w:rsidRPr="00E01AD4">
                <w:rPr>
                  <w:rFonts w:ascii="Segoe UI" w:hAnsi="Segoe UI" w:cs="Segoe UI"/>
                </w:rPr>
                <w:t xml:space="preserve"> Yes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18" w:author="Adela" w:date="2025-10-22T21:06:00Z"/>
                <w:rFonts w:ascii="Segoe UI" w:hAnsi="Segoe UI" w:cs="Segoe UI"/>
              </w:rPr>
            </w:pPr>
            <w:ins w:id="5019" w:author="Adela" w:date="2025-10-22T21:06:00Z">
              <w:r w:rsidRPr="00E01AD4">
                <w:rPr>
                  <w:rFonts w:ascii="Segoe UI" w:hAnsi="Segoe UI" w:cs="Segoe UI"/>
                </w:rPr>
                <w:t>App (client-side)</w:t>
              </w:r>
            </w:ins>
          </w:p>
        </w:tc>
      </w:tr>
      <w:tr w:rsidR="00E01AD4" w:rsidRPr="00E01AD4" w:rsidTr="00431765">
        <w:trPr>
          <w:tblCellSpacing w:w="15" w:type="dxa"/>
          <w:ins w:id="5020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21" w:author="Adela" w:date="2025-10-22T21:06:00Z"/>
                <w:rFonts w:ascii="Segoe UI" w:hAnsi="Segoe UI" w:cs="Segoe UI"/>
              </w:rPr>
            </w:pPr>
            <w:ins w:id="5022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lastRenderedPageBreak/>
                <w:t>Cloud Notification Engine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23" w:author="Adela" w:date="2025-10-22T21:06:00Z"/>
                <w:rFonts w:ascii="Segoe UI" w:hAnsi="Segoe UI" w:cs="Segoe UI"/>
              </w:rPr>
            </w:pPr>
            <w:ins w:id="5024" w:author="Adela" w:date="2025-10-22T21:06:00Z">
              <w:r w:rsidRPr="00E01AD4">
                <w:rPr>
                  <w:rFonts w:ascii="Segoe UI" w:hAnsi="Segoe UI" w:cs="Segoe UI"/>
                </w:rPr>
                <w:t>Server-side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25" w:author="Adela" w:date="2025-10-22T21:06:00Z"/>
                <w:rFonts w:ascii="Segoe UI" w:hAnsi="Segoe UI" w:cs="Segoe UI"/>
              </w:rPr>
            </w:pPr>
            <w:ins w:id="5026" w:author="Adela" w:date="2025-10-22T21:06:00Z">
              <w:r w:rsidRPr="00E01AD4">
                <w:rPr>
                  <w:rFonts w:ascii="Segoe UI" w:hAnsi="Segoe UI" w:cs="Segoe UI"/>
                </w:rPr>
                <w:t>Sends chat messages, system alerts, and cross-device updates.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27" w:author="Adela" w:date="2025-10-22T21:06:00Z"/>
                <w:rFonts w:ascii="Segoe UI" w:hAnsi="Segoe UI" w:cs="Segoe UI"/>
              </w:rPr>
            </w:pPr>
            <w:ins w:id="5028" w:author="Adela" w:date="2025-10-22T21:06:00Z">
              <w:r w:rsidRPr="00E01AD4">
                <w:rPr>
                  <w:rFonts w:ascii="Segoe UI Symbol" w:hAnsi="Segoe UI Symbol" w:cs="Segoe UI Symbol"/>
                </w:rPr>
                <w:t>❌</w:t>
              </w:r>
              <w:r w:rsidRPr="00E01AD4">
                <w:rPr>
                  <w:rFonts w:ascii="Segoe UI" w:hAnsi="Segoe UI" w:cs="Segoe UI"/>
                </w:rPr>
                <w:t xml:space="preserve"> No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29" w:author="Adela" w:date="2025-10-22T21:06:00Z"/>
                <w:rFonts w:ascii="Segoe UI" w:hAnsi="Segoe UI" w:cs="Segoe UI"/>
              </w:rPr>
            </w:pPr>
            <w:ins w:id="5030" w:author="Adela" w:date="2025-10-22T21:06:00Z">
              <w:r w:rsidRPr="00E01AD4">
                <w:rPr>
                  <w:rFonts w:ascii="Segoe UI" w:hAnsi="Segoe UI" w:cs="Segoe UI"/>
                </w:rPr>
                <w:t>Backend (Firebase + API)</w:t>
              </w:r>
            </w:ins>
          </w:p>
        </w:tc>
      </w:tr>
      <w:tr w:rsidR="00E01AD4" w:rsidRPr="00E01AD4" w:rsidTr="00431765">
        <w:trPr>
          <w:tblCellSpacing w:w="15" w:type="dxa"/>
          <w:ins w:id="5031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32" w:author="Adela" w:date="2025-10-22T21:06:00Z"/>
                <w:rFonts w:ascii="Segoe UI" w:hAnsi="Segoe UI" w:cs="Segoe UI"/>
              </w:rPr>
            </w:pPr>
            <w:ins w:id="5033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Sync Layer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34" w:author="Adela" w:date="2025-10-22T21:06:00Z"/>
                <w:rFonts w:ascii="Segoe UI" w:hAnsi="Segoe UI" w:cs="Segoe UI"/>
              </w:rPr>
            </w:pPr>
            <w:ins w:id="5035" w:author="Adela" w:date="2025-10-22T21:06:00Z">
              <w:r w:rsidRPr="00E01AD4">
                <w:rPr>
                  <w:rFonts w:ascii="Segoe UI" w:hAnsi="Segoe UI" w:cs="Segoe UI"/>
                </w:rPr>
                <w:t>Middleware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36" w:author="Adela" w:date="2025-10-22T21:06:00Z"/>
                <w:rFonts w:ascii="Segoe UI" w:hAnsi="Segoe UI" w:cs="Segoe UI"/>
              </w:rPr>
            </w:pPr>
            <w:ins w:id="5037" w:author="Adela" w:date="2025-10-22T21:06:00Z">
              <w:r w:rsidRPr="00E01AD4">
                <w:rPr>
                  <w:rFonts w:ascii="Segoe UI" w:hAnsi="Segoe UI" w:cs="Segoe UI"/>
                </w:rPr>
                <w:t>Syncs local events (delivered, dismissed, completed) when back online.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38" w:author="Adela" w:date="2025-10-22T21:06:00Z"/>
                <w:rFonts w:ascii="Segoe UI" w:hAnsi="Segoe UI" w:cs="Segoe UI"/>
              </w:rPr>
            </w:pPr>
            <w:ins w:id="5039" w:author="Adela" w:date="2025-10-22T21:06:00Z">
              <w:r w:rsidRPr="00E01AD4">
                <w:rPr>
                  <w:rFonts w:ascii="Segoe UI Symbol" w:hAnsi="Segoe UI Symbol" w:cs="Segoe UI Symbol"/>
                </w:rPr>
                <w:t>✅</w:t>
              </w:r>
              <w:r w:rsidRPr="00E01AD4">
                <w:rPr>
                  <w:rFonts w:ascii="Segoe UI" w:hAnsi="Segoe UI" w:cs="Segoe UI"/>
                </w:rPr>
                <w:t xml:space="preserve"> (queued)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40" w:author="Adela" w:date="2025-10-22T21:06:00Z"/>
                <w:rFonts w:ascii="Segoe UI" w:hAnsi="Segoe UI" w:cs="Segoe UI"/>
              </w:rPr>
            </w:pPr>
            <w:ins w:id="5041" w:author="Adela" w:date="2025-10-22T21:06:00Z">
              <w:r w:rsidRPr="00E01AD4">
                <w:rPr>
                  <w:rFonts w:ascii="Segoe UI" w:hAnsi="Segoe UI" w:cs="Segoe UI"/>
                </w:rPr>
                <w:t>App background task</w:t>
              </w:r>
            </w:ins>
          </w:p>
        </w:tc>
      </w:tr>
      <w:tr w:rsidR="00E01AD4" w:rsidRPr="00E01AD4" w:rsidTr="00431765">
        <w:trPr>
          <w:tblCellSpacing w:w="15" w:type="dxa"/>
          <w:ins w:id="5042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43" w:author="Adela" w:date="2025-10-22T21:06:00Z"/>
                <w:rFonts w:ascii="Segoe UI" w:hAnsi="Segoe UI" w:cs="Segoe UI"/>
              </w:rPr>
            </w:pPr>
            <w:ins w:id="5044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Backend Storage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45" w:author="Adela" w:date="2025-10-22T21:06:00Z"/>
                <w:rFonts w:ascii="Segoe UI" w:hAnsi="Segoe UI" w:cs="Segoe UI"/>
              </w:rPr>
            </w:pPr>
            <w:ins w:id="5046" w:author="Adela" w:date="2025-10-22T21:06:00Z">
              <w:r w:rsidRPr="00E01AD4">
                <w:rPr>
                  <w:rFonts w:ascii="Segoe UI" w:hAnsi="Segoe UI" w:cs="Segoe UI"/>
                </w:rPr>
                <w:t>MongoDB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47" w:author="Adela" w:date="2025-10-22T21:06:00Z"/>
                <w:rFonts w:ascii="Segoe UI" w:hAnsi="Segoe UI" w:cs="Segoe UI"/>
              </w:rPr>
            </w:pPr>
            <w:ins w:id="5048" w:author="Adela" w:date="2025-10-22T21:06:00Z">
              <w:r w:rsidRPr="00E01AD4">
                <w:rPr>
                  <w:rFonts w:ascii="Segoe UI" w:hAnsi="Segoe UI" w:cs="Segoe UI"/>
                </w:rPr>
                <w:t>Stores notification logs, history, and analytics.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49" w:author="Adela" w:date="2025-10-22T21:06:00Z"/>
                <w:rFonts w:ascii="Segoe UI" w:hAnsi="Segoe UI" w:cs="Segoe UI"/>
              </w:rPr>
            </w:pPr>
            <w:ins w:id="5050" w:author="Adela" w:date="2025-10-22T21:06:00Z">
              <w:r w:rsidRPr="00E01AD4">
                <w:rPr>
                  <w:rFonts w:ascii="Segoe UI Symbol" w:hAnsi="Segoe UI Symbol" w:cs="Segoe UI Symbol"/>
                </w:rPr>
                <w:t>✅</w:t>
              </w:r>
              <w:r w:rsidRPr="00E01AD4">
                <w:rPr>
                  <w:rFonts w:ascii="Segoe UI" w:hAnsi="Segoe UI" w:cs="Segoe UI"/>
                </w:rPr>
                <w:t xml:space="preserve"> (syncs later)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51" w:author="Adela" w:date="2025-10-22T21:06:00Z"/>
                <w:rFonts w:ascii="Segoe UI" w:hAnsi="Segoe UI" w:cs="Segoe UI"/>
              </w:rPr>
            </w:pPr>
            <w:ins w:id="5052" w:author="Adela" w:date="2025-10-22T21:06:00Z">
              <w:r w:rsidRPr="00E01AD4">
                <w:rPr>
                  <w:rFonts w:ascii="Segoe UI" w:hAnsi="Segoe UI" w:cs="Segoe UI"/>
                </w:rPr>
                <w:t>Server</w:t>
              </w:r>
            </w:ins>
          </w:p>
        </w:tc>
      </w:tr>
    </w:tbl>
    <w:p w:rsidR="00431765" w:rsidRPr="00E01AD4" w:rsidRDefault="00E01AD4" w:rsidP="00431765">
      <w:pPr>
        <w:rPr>
          <w:ins w:id="5053" w:author="Adela" w:date="2025-10-22T21:06:00Z"/>
          <w:rFonts w:ascii="Segoe UI" w:hAnsi="Segoe UI" w:cs="Segoe UI"/>
        </w:rPr>
      </w:pPr>
      <w:ins w:id="5054" w:author="Adela" w:date="2025-10-22T21:06:00Z">
        <w:r w:rsidRPr="00E01AD4">
          <w:rPr>
            <w:rFonts w:ascii="Segoe UI" w:hAnsi="Segoe UI" w:cs="Segoe UI"/>
          </w:rPr>
          <w:pict>
            <v:rect id="_x0000_i1179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055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056" w:name="_Toc212157025"/>
      <w:ins w:id="5057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12.4 Notification Categories</w:t>
        </w:r>
        <w:bookmarkEnd w:id="5056"/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3129"/>
        <w:gridCol w:w="1224"/>
        <w:gridCol w:w="3039"/>
      </w:tblGrid>
      <w:tr w:rsidR="00E01AD4" w:rsidRPr="00E01AD4" w:rsidTr="00431765">
        <w:trPr>
          <w:tblHeader/>
          <w:tblCellSpacing w:w="15" w:type="dxa"/>
          <w:ins w:id="5058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059" w:author="Adela" w:date="2025-10-22T21:06:00Z"/>
                <w:rFonts w:ascii="Segoe UI" w:hAnsi="Segoe UI" w:cs="Segoe UI"/>
                <w:b/>
                <w:bCs/>
              </w:rPr>
            </w:pPr>
            <w:ins w:id="5060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Category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061" w:author="Adela" w:date="2025-10-22T21:06:00Z"/>
                <w:rFonts w:ascii="Segoe UI" w:hAnsi="Segoe UI" w:cs="Segoe UI"/>
                <w:b/>
                <w:bCs/>
              </w:rPr>
            </w:pPr>
            <w:ins w:id="5062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Purpose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063" w:author="Adela" w:date="2025-10-22T21:06:00Z"/>
                <w:rFonts w:ascii="Segoe UI" w:hAnsi="Segoe UI" w:cs="Segoe UI"/>
                <w:b/>
                <w:bCs/>
              </w:rPr>
            </w:pPr>
            <w:ins w:id="5064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Works Offline?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065" w:author="Adela" w:date="2025-10-22T21:06:00Z"/>
                <w:rFonts w:ascii="Segoe UI" w:hAnsi="Segoe UI" w:cs="Segoe UI"/>
                <w:b/>
                <w:bCs/>
              </w:rPr>
            </w:pPr>
            <w:ins w:id="5066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Example</w:t>
              </w:r>
            </w:ins>
          </w:p>
        </w:tc>
      </w:tr>
      <w:tr w:rsidR="00E01AD4" w:rsidRPr="00E01AD4" w:rsidTr="00431765">
        <w:trPr>
          <w:tblCellSpacing w:w="15" w:type="dxa"/>
          <w:ins w:id="5067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68" w:author="Adela" w:date="2025-10-22T21:06:00Z"/>
                <w:rFonts w:ascii="Segoe UI" w:hAnsi="Segoe UI" w:cs="Segoe UI"/>
              </w:rPr>
            </w:pPr>
            <w:ins w:id="5069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Medication Reminder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70" w:author="Adela" w:date="2025-10-22T21:06:00Z"/>
                <w:rFonts w:ascii="Segoe UI" w:hAnsi="Segoe UI" w:cs="Segoe UI"/>
              </w:rPr>
            </w:pPr>
            <w:ins w:id="5071" w:author="Adela" w:date="2025-10-22T21:06:00Z">
              <w:r w:rsidRPr="00E01AD4">
                <w:rPr>
                  <w:rFonts w:ascii="Segoe UI" w:hAnsi="Segoe UI" w:cs="Segoe UI"/>
                </w:rPr>
                <w:t>Remind users to take prescribed medications.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72" w:author="Adela" w:date="2025-10-22T21:06:00Z"/>
                <w:rFonts w:ascii="Segoe UI" w:hAnsi="Segoe UI" w:cs="Segoe UI"/>
              </w:rPr>
            </w:pPr>
            <w:ins w:id="5073" w:author="Adela" w:date="2025-10-22T21:06:00Z">
              <w:r w:rsidRPr="00E01AD4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74" w:author="Adela" w:date="2025-10-22T21:06:00Z"/>
                <w:rFonts w:ascii="Segoe UI" w:hAnsi="Segoe UI" w:cs="Segoe UI"/>
              </w:rPr>
            </w:pPr>
            <w:ins w:id="5075" w:author="Adela" w:date="2025-10-22T21:06:00Z">
              <w:r w:rsidRPr="00E01AD4">
                <w:rPr>
                  <w:rFonts w:ascii="Segoe UI" w:hAnsi="Segoe UI" w:cs="Segoe UI"/>
                </w:rPr>
                <w:t>“Time to take 1 tablet of Lisinopril 10mg.”</w:t>
              </w:r>
            </w:ins>
          </w:p>
        </w:tc>
      </w:tr>
      <w:tr w:rsidR="00E01AD4" w:rsidRPr="00E01AD4" w:rsidTr="00431765">
        <w:trPr>
          <w:tblCellSpacing w:w="15" w:type="dxa"/>
          <w:ins w:id="5076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77" w:author="Adela" w:date="2025-10-22T21:06:00Z"/>
                <w:rFonts w:ascii="Segoe UI" w:hAnsi="Segoe UI" w:cs="Segoe UI"/>
              </w:rPr>
            </w:pPr>
            <w:ins w:id="5078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Mood Check-In Reminder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79" w:author="Adela" w:date="2025-10-22T21:06:00Z"/>
                <w:rFonts w:ascii="Segoe UI" w:hAnsi="Segoe UI" w:cs="Segoe UI"/>
              </w:rPr>
            </w:pPr>
            <w:ins w:id="5080" w:author="Adela" w:date="2025-10-22T21:06:00Z">
              <w:r w:rsidRPr="00E01AD4">
                <w:rPr>
                  <w:rFonts w:ascii="Segoe UI" w:hAnsi="Segoe UI" w:cs="Segoe UI"/>
                </w:rPr>
                <w:t>Encourage emotional self-tracking.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81" w:author="Adela" w:date="2025-10-22T21:06:00Z"/>
                <w:rFonts w:ascii="Segoe UI" w:hAnsi="Segoe UI" w:cs="Segoe UI"/>
              </w:rPr>
            </w:pPr>
            <w:ins w:id="5082" w:author="Adela" w:date="2025-10-22T21:06:00Z">
              <w:r w:rsidRPr="00E01AD4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83" w:author="Adela" w:date="2025-10-22T21:06:00Z"/>
                <w:rFonts w:ascii="Segoe UI" w:hAnsi="Segoe UI" w:cs="Segoe UI"/>
              </w:rPr>
            </w:pPr>
            <w:ins w:id="5084" w:author="Adela" w:date="2025-10-22T21:06:00Z">
              <w:r w:rsidRPr="00E01AD4">
                <w:rPr>
                  <w:rFonts w:ascii="Segoe UI" w:hAnsi="Segoe UI" w:cs="Segoe UI"/>
                </w:rPr>
                <w:t>“How are you feeling today? Record your mood.”</w:t>
              </w:r>
            </w:ins>
          </w:p>
        </w:tc>
      </w:tr>
      <w:tr w:rsidR="00E01AD4" w:rsidRPr="00E01AD4" w:rsidTr="00431765">
        <w:trPr>
          <w:tblCellSpacing w:w="15" w:type="dxa"/>
          <w:ins w:id="5085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86" w:author="Adela" w:date="2025-10-22T21:06:00Z"/>
                <w:rFonts w:ascii="Segoe UI" w:hAnsi="Segoe UI" w:cs="Segoe UI"/>
              </w:rPr>
            </w:pPr>
            <w:ins w:id="5087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Medication Refill Alert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88" w:author="Adela" w:date="2025-10-22T21:06:00Z"/>
                <w:rFonts w:ascii="Segoe UI" w:hAnsi="Segoe UI" w:cs="Segoe UI"/>
              </w:rPr>
            </w:pPr>
            <w:ins w:id="5089" w:author="Adela" w:date="2025-10-22T21:06:00Z">
              <w:r w:rsidRPr="00E01AD4">
                <w:rPr>
                  <w:rFonts w:ascii="Segoe UI" w:hAnsi="Segoe UI" w:cs="Segoe UI"/>
                </w:rPr>
                <w:t>Warn users before prescription depletion.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90" w:author="Adela" w:date="2025-10-22T21:06:00Z"/>
                <w:rFonts w:ascii="Segoe UI" w:hAnsi="Segoe UI" w:cs="Segoe UI"/>
              </w:rPr>
            </w:pPr>
            <w:ins w:id="5091" w:author="Adela" w:date="2025-10-22T21:06:00Z">
              <w:r w:rsidRPr="00E01AD4">
                <w:rPr>
                  <w:rFonts w:ascii="Segoe UI Symbol" w:hAnsi="Segoe UI Symbol" w:cs="Segoe UI Symbol"/>
                </w:rPr>
                <w:t>❌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92" w:author="Adela" w:date="2025-10-22T21:06:00Z"/>
                <w:rFonts w:ascii="Segoe UI" w:hAnsi="Segoe UI" w:cs="Segoe UI"/>
              </w:rPr>
            </w:pPr>
            <w:ins w:id="5093" w:author="Adela" w:date="2025-10-22T21:06:00Z">
              <w:r w:rsidRPr="00E01AD4">
                <w:rPr>
                  <w:rFonts w:ascii="Segoe UI" w:hAnsi="Segoe UI" w:cs="Segoe UI"/>
                </w:rPr>
                <w:t>“Your Sertraline prescription is running low.”</w:t>
              </w:r>
            </w:ins>
          </w:p>
        </w:tc>
      </w:tr>
      <w:tr w:rsidR="00E01AD4" w:rsidRPr="00E01AD4" w:rsidTr="00431765">
        <w:trPr>
          <w:tblCellSpacing w:w="15" w:type="dxa"/>
          <w:ins w:id="5094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95" w:author="Adela" w:date="2025-10-22T21:06:00Z"/>
                <w:rFonts w:ascii="Segoe UI" w:hAnsi="Segoe UI" w:cs="Segoe UI"/>
              </w:rPr>
            </w:pPr>
            <w:ins w:id="5096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Caregiver Message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97" w:author="Adela" w:date="2025-10-22T21:06:00Z"/>
                <w:rFonts w:ascii="Segoe UI" w:hAnsi="Segoe UI" w:cs="Segoe UI"/>
              </w:rPr>
            </w:pPr>
            <w:ins w:id="5098" w:author="Adela" w:date="2025-10-22T21:06:00Z">
              <w:r w:rsidRPr="00E01AD4">
                <w:rPr>
                  <w:rFonts w:ascii="Segoe UI" w:hAnsi="Segoe UI" w:cs="Segoe UI"/>
                </w:rPr>
                <w:t>New message or advice from caregiver.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099" w:author="Adela" w:date="2025-10-22T21:06:00Z"/>
                <w:rFonts w:ascii="Segoe UI" w:hAnsi="Segoe UI" w:cs="Segoe UI"/>
              </w:rPr>
            </w:pPr>
            <w:ins w:id="5100" w:author="Adela" w:date="2025-10-22T21:06:00Z">
              <w:r w:rsidRPr="00E01AD4">
                <w:rPr>
                  <w:rFonts w:ascii="Segoe UI Symbol" w:hAnsi="Segoe UI Symbol" w:cs="Segoe UI Symbol"/>
                </w:rPr>
                <w:t>❌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101" w:author="Adela" w:date="2025-10-22T21:06:00Z"/>
                <w:rFonts w:ascii="Segoe UI" w:hAnsi="Segoe UI" w:cs="Segoe UI"/>
              </w:rPr>
            </w:pPr>
            <w:ins w:id="5102" w:author="Adela" w:date="2025-10-22T21:06:00Z">
              <w:r w:rsidRPr="00E01AD4">
                <w:rPr>
                  <w:rFonts w:ascii="Segoe UI" w:hAnsi="Segoe UI" w:cs="Segoe UI"/>
                </w:rPr>
                <w:t>“New message from Dr. Lee.”</w:t>
              </w:r>
            </w:ins>
          </w:p>
        </w:tc>
      </w:tr>
      <w:tr w:rsidR="00E01AD4" w:rsidRPr="00E01AD4" w:rsidTr="00431765">
        <w:trPr>
          <w:tblCellSpacing w:w="15" w:type="dxa"/>
          <w:ins w:id="5103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104" w:author="Adela" w:date="2025-10-22T21:06:00Z"/>
                <w:rFonts w:ascii="Segoe UI" w:hAnsi="Segoe UI" w:cs="Segoe UI"/>
              </w:rPr>
            </w:pPr>
            <w:ins w:id="5105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Report Generated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106" w:author="Adela" w:date="2025-10-22T21:06:00Z"/>
                <w:rFonts w:ascii="Segoe UI" w:hAnsi="Segoe UI" w:cs="Segoe UI"/>
              </w:rPr>
            </w:pPr>
            <w:ins w:id="5107" w:author="Adela" w:date="2025-10-22T21:06:00Z">
              <w:r w:rsidRPr="00E01AD4">
                <w:rPr>
                  <w:rFonts w:ascii="Segoe UI" w:hAnsi="Segoe UI" w:cs="Segoe UI"/>
                </w:rPr>
                <w:t>Notify when summary or adherence report is ready.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108" w:author="Adela" w:date="2025-10-22T21:06:00Z"/>
                <w:rFonts w:ascii="Segoe UI" w:hAnsi="Segoe UI" w:cs="Segoe UI"/>
              </w:rPr>
            </w:pPr>
            <w:ins w:id="5109" w:author="Adela" w:date="2025-10-22T21:06:00Z">
              <w:r w:rsidRPr="00E01AD4">
                <w:rPr>
                  <w:rFonts w:ascii="Segoe UI Symbol" w:hAnsi="Segoe UI Symbol" w:cs="Segoe UI Symbol"/>
                </w:rPr>
                <w:t>❌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110" w:author="Adela" w:date="2025-10-22T21:06:00Z"/>
                <w:rFonts w:ascii="Segoe UI" w:hAnsi="Segoe UI" w:cs="Segoe UI"/>
              </w:rPr>
            </w:pPr>
            <w:ins w:id="5111" w:author="Adela" w:date="2025-10-22T21:06:00Z">
              <w:r w:rsidRPr="00E01AD4">
                <w:rPr>
                  <w:rFonts w:ascii="Segoe UI" w:hAnsi="Segoe UI" w:cs="Segoe UI"/>
                </w:rPr>
                <w:t>“Your weekly medication report is available.”</w:t>
              </w:r>
            </w:ins>
          </w:p>
        </w:tc>
      </w:tr>
      <w:tr w:rsidR="00E01AD4" w:rsidRPr="00E01AD4" w:rsidTr="00431765">
        <w:trPr>
          <w:tblCellSpacing w:w="15" w:type="dxa"/>
          <w:ins w:id="5112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113" w:author="Adela" w:date="2025-10-22T21:06:00Z"/>
                <w:rFonts w:ascii="Segoe UI" w:hAnsi="Segoe UI" w:cs="Segoe UI"/>
              </w:rPr>
            </w:pPr>
            <w:ins w:id="5114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System Alert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115" w:author="Adela" w:date="2025-10-22T21:06:00Z"/>
                <w:rFonts w:ascii="Segoe UI" w:hAnsi="Segoe UI" w:cs="Segoe UI"/>
              </w:rPr>
            </w:pPr>
            <w:ins w:id="5116" w:author="Adela" w:date="2025-10-22T21:06:00Z">
              <w:r w:rsidRPr="00E01AD4">
                <w:rPr>
                  <w:rFonts w:ascii="Segoe UI" w:hAnsi="Segoe UI" w:cs="Segoe UI"/>
                </w:rPr>
                <w:t>Platform updates or app changes.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117" w:author="Adela" w:date="2025-10-22T21:06:00Z"/>
                <w:rFonts w:ascii="Segoe UI" w:hAnsi="Segoe UI" w:cs="Segoe UI"/>
              </w:rPr>
            </w:pPr>
            <w:ins w:id="5118" w:author="Adela" w:date="2025-10-22T21:06:00Z">
              <w:r w:rsidRPr="00E01AD4">
                <w:rPr>
                  <w:rFonts w:ascii="Segoe UI Symbol" w:hAnsi="Segoe UI Symbol" w:cs="Segoe UI Symbol"/>
                </w:rPr>
                <w:t>❌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119" w:author="Adela" w:date="2025-10-22T21:06:00Z"/>
                <w:rFonts w:ascii="Segoe UI" w:hAnsi="Segoe UI" w:cs="Segoe UI"/>
              </w:rPr>
            </w:pPr>
            <w:ins w:id="5120" w:author="Adela" w:date="2025-10-22T21:06:00Z">
              <w:r w:rsidRPr="00E01AD4">
                <w:rPr>
                  <w:rFonts w:ascii="Segoe UI" w:hAnsi="Segoe UI" w:cs="Segoe UI"/>
                </w:rPr>
                <w:t>“System maintenance scheduled for 11 PM.”</w:t>
              </w:r>
            </w:ins>
          </w:p>
        </w:tc>
      </w:tr>
    </w:tbl>
    <w:p w:rsidR="00431765" w:rsidRPr="00E01AD4" w:rsidRDefault="00E01AD4" w:rsidP="00431765">
      <w:pPr>
        <w:rPr>
          <w:ins w:id="5121" w:author="Adela" w:date="2025-10-22T21:06:00Z"/>
          <w:rFonts w:ascii="Segoe UI" w:hAnsi="Segoe UI" w:cs="Segoe UI"/>
        </w:rPr>
      </w:pPr>
      <w:ins w:id="5122" w:author="Adela" w:date="2025-10-22T21:06:00Z">
        <w:r w:rsidRPr="00E01AD4">
          <w:rPr>
            <w:rFonts w:ascii="Segoe UI" w:hAnsi="Segoe UI" w:cs="Segoe UI"/>
          </w:rPr>
          <w:pict>
            <v:rect id="_x0000_i1180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123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124" w:name="_Toc212157026"/>
      <w:ins w:id="5125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12.5 Hybrid Notification Flow</w:t>
        </w:r>
        <w:bookmarkEnd w:id="5124"/>
      </w:ins>
    </w:p>
    <w:p w:rsidR="00431765" w:rsidRPr="00E01AD4" w:rsidRDefault="00431765" w:rsidP="00431765">
      <w:pPr>
        <w:pStyle w:val="Heading4"/>
        <w:rPr>
          <w:ins w:id="5126" w:author="Adela" w:date="2025-10-22T21:06:00Z"/>
          <w:rFonts w:ascii="Segoe UI" w:hAnsi="Segoe UI" w:cs="Segoe UI"/>
          <w:color w:val="auto"/>
        </w:rPr>
      </w:pPr>
      <w:ins w:id="5127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1. When Online</w:t>
        </w:r>
      </w:ins>
    </w:p>
    <w:p w:rsidR="00431765" w:rsidRPr="00E01AD4" w:rsidRDefault="00431765" w:rsidP="00431765">
      <w:pPr>
        <w:pStyle w:val="HTMLPreformatted"/>
        <w:rPr>
          <w:ins w:id="5128" w:author="Adela" w:date="2025-10-22T21:06:00Z"/>
          <w:rStyle w:val="HTMLCode"/>
          <w:rFonts w:ascii="Segoe UI" w:hAnsi="Segoe UI" w:cs="Segoe UI"/>
          <w:sz w:val="22"/>
          <w:szCs w:val="22"/>
        </w:rPr>
      </w:pPr>
      <w:ins w:id="5129" w:author="Adela" w:date="2025-10-22T21:06:00Z">
        <w:r w:rsidRPr="00E01AD4">
          <w:rPr>
            <w:rStyle w:val="hljs-selector-attr"/>
            <w:rFonts w:ascii="Segoe UI" w:hAnsi="Segoe UI" w:cs="Segoe UI"/>
            <w:sz w:val="22"/>
            <w:szCs w:val="22"/>
          </w:rPr>
          <w:t>[Trigger Event]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→ </w:t>
        </w:r>
        <w:r w:rsidRPr="00E01AD4">
          <w:rPr>
            <w:rStyle w:val="hljs-selector-attr"/>
            <w:rFonts w:ascii="Segoe UI" w:hAnsi="Segoe UI" w:cs="Segoe UI"/>
            <w:sz w:val="22"/>
            <w:szCs w:val="22"/>
          </w:rPr>
          <w:t>[Backend Logic]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→ </w:t>
        </w:r>
        <w:r w:rsidRPr="00E01AD4">
          <w:rPr>
            <w:rStyle w:val="hljs-selector-attr"/>
            <w:rFonts w:ascii="Segoe UI" w:hAnsi="Segoe UI" w:cs="Segoe UI"/>
            <w:sz w:val="22"/>
            <w:szCs w:val="22"/>
          </w:rPr>
          <w:t>[Firebase Cloud Messaging]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→ </w:t>
        </w:r>
        <w:r w:rsidRPr="00E01AD4">
          <w:rPr>
            <w:rStyle w:val="hljs-selector-attr"/>
            <w:rFonts w:ascii="Segoe UI" w:hAnsi="Segoe UI" w:cs="Segoe UI"/>
            <w:sz w:val="22"/>
            <w:szCs w:val="22"/>
          </w:rPr>
          <w:t>[User Device]</w:t>
        </w:r>
      </w:ins>
    </w:p>
    <w:p w:rsidR="00431765" w:rsidRPr="00E01AD4" w:rsidRDefault="00431765" w:rsidP="00431765">
      <w:pPr>
        <w:pStyle w:val="NormalWeb"/>
        <w:numPr>
          <w:ilvl w:val="0"/>
          <w:numId w:val="151"/>
        </w:numPr>
        <w:rPr>
          <w:ins w:id="5130" w:author="Adela" w:date="2025-10-22T21:06:00Z"/>
          <w:rFonts w:ascii="Segoe UI" w:hAnsi="Segoe UI" w:cs="Segoe UI"/>
          <w:sz w:val="22"/>
          <w:szCs w:val="22"/>
        </w:rPr>
      </w:pPr>
      <w:ins w:id="5131" w:author="Adela" w:date="2025-10-22T21:06:00Z">
        <w:r w:rsidRPr="00E01AD4">
          <w:rPr>
            <w:rFonts w:ascii="Segoe UI" w:hAnsi="Segoe UI" w:cs="Segoe UI"/>
            <w:sz w:val="22"/>
            <w:szCs w:val="22"/>
          </w:rPr>
          <w:t>Chat messages, refills, and system updates are sent from backend via Firebase.</w:t>
        </w:r>
      </w:ins>
    </w:p>
    <w:p w:rsidR="00431765" w:rsidRPr="00E01AD4" w:rsidRDefault="00431765" w:rsidP="00431765">
      <w:pPr>
        <w:pStyle w:val="NormalWeb"/>
        <w:numPr>
          <w:ilvl w:val="0"/>
          <w:numId w:val="151"/>
        </w:numPr>
        <w:rPr>
          <w:ins w:id="5132" w:author="Adela" w:date="2025-10-22T21:06:00Z"/>
          <w:rFonts w:ascii="Segoe UI" w:hAnsi="Segoe UI" w:cs="Segoe UI"/>
          <w:sz w:val="22"/>
          <w:szCs w:val="22"/>
        </w:rPr>
      </w:pPr>
      <w:ins w:id="5133" w:author="Adela" w:date="2025-10-22T21:06:00Z">
        <w:r w:rsidRPr="00E01AD4">
          <w:rPr>
            <w:rFonts w:ascii="Segoe UI" w:hAnsi="Segoe UI" w:cs="Segoe UI"/>
            <w:sz w:val="22"/>
            <w:szCs w:val="22"/>
          </w:rPr>
          <w:lastRenderedPageBreak/>
          <w:t xml:space="preserve">Medication and mood reminders are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also scheduled locally</w:t>
        </w:r>
        <w:r w:rsidRPr="00E01AD4">
          <w:rPr>
            <w:rFonts w:ascii="Segoe UI" w:hAnsi="Segoe UI" w:cs="Segoe UI"/>
            <w:sz w:val="22"/>
            <w:szCs w:val="22"/>
          </w:rPr>
          <w:t xml:space="preserve"> for redundancy.</w:t>
        </w:r>
      </w:ins>
    </w:p>
    <w:p w:rsidR="00431765" w:rsidRPr="00E01AD4" w:rsidRDefault="00431765" w:rsidP="00431765">
      <w:pPr>
        <w:pStyle w:val="Heading4"/>
        <w:rPr>
          <w:ins w:id="5134" w:author="Adela" w:date="2025-10-22T21:06:00Z"/>
          <w:rFonts w:ascii="Segoe UI" w:hAnsi="Segoe UI" w:cs="Segoe UI"/>
          <w:color w:val="auto"/>
        </w:rPr>
      </w:pPr>
      <w:ins w:id="5135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2. When Offline</w:t>
        </w:r>
      </w:ins>
    </w:p>
    <w:p w:rsidR="00431765" w:rsidRPr="00E01AD4" w:rsidRDefault="00431765" w:rsidP="00431765">
      <w:pPr>
        <w:pStyle w:val="HTMLPreformatted"/>
        <w:rPr>
          <w:ins w:id="5136" w:author="Adela" w:date="2025-10-22T21:06:00Z"/>
          <w:rStyle w:val="HTMLCode"/>
          <w:rFonts w:ascii="Segoe UI" w:hAnsi="Segoe UI" w:cs="Segoe UI"/>
          <w:sz w:val="22"/>
          <w:szCs w:val="22"/>
        </w:rPr>
      </w:pPr>
      <w:ins w:id="5137" w:author="Adela" w:date="2025-10-22T21:06:00Z">
        <w:r w:rsidRPr="00E01AD4">
          <w:rPr>
            <w:rStyle w:val="hljs-selector-attr"/>
            <w:rFonts w:ascii="Segoe UI" w:hAnsi="Segoe UI" w:cs="Segoe UI"/>
            <w:sz w:val="22"/>
            <w:szCs w:val="22"/>
          </w:rPr>
          <w:t>[User Action or Pre-set Reminder]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→ </w:t>
        </w:r>
        <w:r w:rsidRPr="00E01AD4">
          <w:rPr>
            <w:rStyle w:val="hljs-selector-attr"/>
            <w:rFonts w:ascii="Segoe UI" w:hAnsi="Segoe UI" w:cs="Segoe UI"/>
            <w:sz w:val="22"/>
            <w:szCs w:val="22"/>
          </w:rPr>
          <w:t>[Local Scheduler]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→ </w:t>
        </w:r>
        <w:r w:rsidRPr="00E01AD4">
          <w:rPr>
            <w:rStyle w:val="hljs-selector-attr"/>
            <w:rFonts w:ascii="Segoe UI" w:hAnsi="Segoe UI" w:cs="Segoe UI"/>
            <w:sz w:val="22"/>
            <w:szCs w:val="22"/>
          </w:rPr>
          <w:t>[Device Notification Center]</w:t>
        </w:r>
      </w:ins>
    </w:p>
    <w:p w:rsidR="00431765" w:rsidRPr="00E01AD4" w:rsidRDefault="00431765" w:rsidP="00431765">
      <w:pPr>
        <w:pStyle w:val="NormalWeb"/>
        <w:numPr>
          <w:ilvl w:val="0"/>
          <w:numId w:val="152"/>
        </w:numPr>
        <w:rPr>
          <w:ins w:id="5138" w:author="Adela" w:date="2025-10-22T21:06:00Z"/>
          <w:rFonts w:ascii="Segoe UI" w:hAnsi="Segoe UI" w:cs="Segoe UI"/>
          <w:sz w:val="22"/>
          <w:szCs w:val="22"/>
        </w:rPr>
      </w:pPr>
      <w:ins w:id="5139" w:author="Adela" w:date="2025-10-22T21:06:00Z">
        <w:r w:rsidRPr="00E01AD4">
          <w:rPr>
            <w:rFonts w:ascii="Segoe UI" w:hAnsi="Segoe UI" w:cs="Segoe UI"/>
            <w:sz w:val="22"/>
            <w:szCs w:val="22"/>
          </w:rPr>
          <w:t>Local reminders (saved in device storage) fire at the scheduled time even without internet.</w:t>
        </w:r>
      </w:ins>
    </w:p>
    <w:p w:rsidR="00431765" w:rsidRPr="00E01AD4" w:rsidRDefault="00431765" w:rsidP="00431765">
      <w:pPr>
        <w:pStyle w:val="NormalWeb"/>
        <w:numPr>
          <w:ilvl w:val="0"/>
          <w:numId w:val="152"/>
        </w:numPr>
        <w:rPr>
          <w:ins w:id="5140" w:author="Adela" w:date="2025-10-22T21:06:00Z"/>
          <w:rFonts w:ascii="Segoe UI" w:hAnsi="Segoe UI" w:cs="Segoe UI"/>
          <w:sz w:val="22"/>
          <w:szCs w:val="22"/>
        </w:rPr>
      </w:pPr>
      <w:ins w:id="5141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User interactions (e.g., “Taken”, “Skipped”, “Snoozed”) are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logged locally</w:t>
        </w:r>
        <w:r w:rsidRPr="00E01AD4">
          <w:rPr>
            <w:rFonts w:ascii="Segoe UI" w:hAnsi="Segoe UI" w:cs="Segoe UI"/>
            <w:sz w:val="22"/>
            <w:szCs w:val="22"/>
          </w:rPr>
          <w:t xml:space="preserve"> for later sync.</w:t>
        </w:r>
      </w:ins>
    </w:p>
    <w:p w:rsidR="00431765" w:rsidRPr="00E01AD4" w:rsidRDefault="00431765" w:rsidP="00431765">
      <w:pPr>
        <w:pStyle w:val="Heading4"/>
        <w:rPr>
          <w:ins w:id="5142" w:author="Adela" w:date="2025-10-22T21:06:00Z"/>
          <w:rFonts w:ascii="Segoe UI" w:hAnsi="Segoe UI" w:cs="Segoe UI"/>
          <w:color w:val="auto"/>
        </w:rPr>
      </w:pPr>
      <w:ins w:id="5143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3. Upon Reconnection</w:t>
        </w:r>
      </w:ins>
    </w:p>
    <w:p w:rsidR="00431765" w:rsidRPr="00E01AD4" w:rsidRDefault="00431765" w:rsidP="00431765">
      <w:pPr>
        <w:pStyle w:val="HTMLPreformatted"/>
        <w:rPr>
          <w:ins w:id="5144" w:author="Adela" w:date="2025-10-22T21:06:00Z"/>
          <w:rStyle w:val="HTMLCode"/>
          <w:rFonts w:ascii="Segoe UI" w:hAnsi="Segoe UI" w:cs="Segoe UI"/>
          <w:sz w:val="22"/>
          <w:szCs w:val="22"/>
        </w:rPr>
      </w:pPr>
      <w:ins w:id="5145" w:author="Adela" w:date="2025-10-22T21:06:00Z">
        <w:r w:rsidRPr="00E01AD4">
          <w:rPr>
            <w:rStyle w:val="hljs-selector-attr"/>
            <w:rFonts w:ascii="Segoe UI" w:hAnsi="Segoe UI" w:cs="Segoe UI"/>
            <w:sz w:val="22"/>
            <w:szCs w:val="22"/>
          </w:rPr>
          <w:t>[App Startup / Background Sync]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→ </w:t>
        </w:r>
        <w:r w:rsidRPr="00E01AD4">
          <w:rPr>
            <w:rStyle w:val="hljs-selector-attr"/>
            <w:rFonts w:ascii="Segoe UI" w:hAnsi="Segoe UI" w:cs="Segoe UI"/>
            <w:sz w:val="22"/>
            <w:szCs w:val="22"/>
          </w:rPr>
          <w:t>[Sync Service]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→ </w:t>
        </w:r>
        <w:r w:rsidRPr="00E01AD4">
          <w:rPr>
            <w:rStyle w:val="hljs-selector-attr"/>
            <w:rFonts w:ascii="Segoe UI" w:hAnsi="Segoe UI" w:cs="Segoe UI"/>
            <w:sz w:val="22"/>
            <w:szCs w:val="22"/>
          </w:rPr>
          <w:t>[Backend API]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→ </w:t>
        </w:r>
        <w:r w:rsidRPr="00E01AD4">
          <w:rPr>
            <w:rStyle w:val="hljs-selector-attr"/>
            <w:rFonts w:ascii="Segoe UI" w:hAnsi="Segoe UI" w:cs="Segoe UI"/>
            <w:sz w:val="22"/>
            <w:szCs w:val="22"/>
          </w:rPr>
          <w:t>[Update Notifications Collection]</w:t>
        </w:r>
      </w:ins>
    </w:p>
    <w:p w:rsidR="00431765" w:rsidRPr="00E01AD4" w:rsidRDefault="00431765" w:rsidP="00431765">
      <w:pPr>
        <w:pStyle w:val="NormalWeb"/>
        <w:numPr>
          <w:ilvl w:val="0"/>
          <w:numId w:val="153"/>
        </w:numPr>
        <w:rPr>
          <w:ins w:id="5146" w:author="Adela" w:date="2025-10-22T21:06:00Z"/>
          <w:rFonts w:ascii="Segoe UI" w:hAnsi="Segoe UI" w:cs="Segoe UI"/>
          <w:sz w:val="22"/>
          <w:szCs w:val="22"/>
        </w:rPr>
      </w:pPr>
      <w:ins w:id="5147" w:author="Adela" w:date="2025-10-22T21:06:00Z">
        <w:r w:rsidRPr="00E01AD4">
          <w:rPr>
            <w:rFonts w:ascii="Segoe UI" w:hAnsi="Segoe UI" w:cs="Segoe UI"/>
            <w:sz w:val="22"/>
            <w:szCs w:val="22"/>
          </w:rPr>
          <w:t>Local logs (delivered reminders, completion states) are uploaded to the server.</w:t>
        </w:r>
      </w:ins>
    </w:p>
    <w:p w:rsidR="00431765" w:rsidRPr="00E01AD4" w:rsidRDefault="00431765" w:rsidP="00431765">
      <w:pPr>
        <w:pStyle w:val="NormalWeb"/>
        <w:numPr>
          <w:ilvl w:val="0"/>
          <w:numId w:val="153"/>
        </w:numPr>
        <w:rPr>
          <w:ins w:id="5148" w:author="Adela" w:date="2025-10-22T21:06:00Z"/>
          <w:rFonts w:ascii="Segoe UI" w:hAnsi="Segoe UI" w:cs="Segoe UI"/>
          <w:sz w:val="22"/>
          <w:szCs w:val="22"/>
        </w:rPr>
      </w:pPr>
      <w:ins w:id="5149" w:author="Adela" w:date="2025-10-22T21:06:00Z">
        <w:r w:rsidRPr="00E01AD4">
          <w:rPr>
            <w:rFonts w:ascii="Segoe UI" w:hAnsi="Segoe UI" w:cs="Segoe UI"/>
            <w:sz w:val="22"/>
            <w:szCs w:val="22"/>
          </w:rPr>
          <w:t>Missed Firebase pushes are fetched and displayed as in-app notifications.</w:t>
        </w:r>
      </w:ins>
    </w:p>
    <w:p w:rsidR="00431765" w:rsidRPr="00E01AD4" w:rsidRDefault="00E01AD4" w:rsidP="00431765">
      <w:pPr>
        <w:rPr>
          <w:ins w:id="5150" w:author="Adela" w:date="2025-10-22T21:06:00Z"/>
          <w:rFonts w:ascii="Segoe UI" w:hAnsi="Segoe UI" w:cs="Segoe UI"/>
        </w:rPr>
      </w:pPr>
      <w:ins w:id="5151" w:author="Adela" w:date="2025-10-22T21:06:00Z">
        <w:r w:rsidRPr="00E01AD4">
          <w:rPr>
            <w:rFonts w:ascii="Segoe UI" w:hAnsi="Segoe UI" w:cs="Segoe UI"/>
          </w:rPr>
          <w:pict>
            <v:rect id="_x0000_i1181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152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153" w:name="_Toc212157027"/>
      <w:ins w:id="5154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12.6 Database Schema</w:t>
        </w:r>
        <w:bookmarkEnd w:id="5153"/>
      </w:ins>
    </w:p>
    <w:p w:rsidR="00431765" w:rsidRPr="00E01AD4" w:rsidRDefault="00431765" w:rsidP="00431765">
      <w:pPr>
        <w:pStyle w:val="NormalWeb"/>
        <w:rPr>
          <w:ins w:id="5155" w:author="Adela" w:date="2025-10-22T21:06:00Z"/>
          <w:rFonts w:ascii="Segoe UI" w:hAnsi="Segoe UI" w:cs="Segoe UI"/>
          <w:sz w:val="22"/>
          <w:szCs w:val="22"/>
        </w:rPr>
      </w:pPr>
      <w:ins w:id="5156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Collection:</w:t>
        </w:r>
        <w:r w:rsidRPr="00E01AD4">
          <w:rPr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notifications</w:t>
        </w:r>
      </w:ins>
    </w:p>
    <w:p w:rsidR="00431765" w:rsidRPr="00E01AD4" w:rsidRDefault="00431765" w:rsidP="00431765">
      <w:pPr>
        <w:pStyle w:val="HTMLPreformatted"/>
        <w:rPr>
          <w:ins w:id="5157" w:author="Adela" w:date="2025-10-22T21:06:00Z"/>
          <w:rStyle w:val="HTMLCode"/>
          <w:rFonts w:ascii="Segoe UI" w:hAnsi="Segoe UI" w:cs="Segoe UI"/>
          <w:sz w:val="22"/>
          <w:szCs w:val="22"/>
        </w:rPr>
      </w:pPr>
      <w:ins w:id="5158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431765" w:rsidRPr="00E01AD4" w:rsidRDefault="00431765" w:rsidP="00431765">
      <w:pPr>
        <w:pStyle w:val="HTMLPreformatted"/>
        <w:rPr>
          <w:ins w:id="5159" w:author="Adela" w:date="2025-10-22T21:06:00Z"/>
          <w:rStyle w:val="HTMLCode"/>
          <w:rFonts w:ascii="Segoe UI" w:hAnsi="Segoe UI" w:cs="Segoe UI"/>
          <w:sz w:val="22"/>
          <w:szCs w:val="22"/>
        </w:rPr>
      </w:pPr>
      <w:ins w:id="516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"_id"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"64ae234abc98d1e7f9c1d400"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161" w:author="Adela" w:date="2025-10-22T21:06:00Z"/>
          <w:rStyle w:val="HTMLCode"/>
          <w:rFonts w:ascii="Segoe UI" w:hAnsi="Segoe UI" w:cs="Segoe UI"/>
          <w:sz w:val="22"/>
          <w:szCs w:val="22"/>
        </w:rPr>
      </w:pPr>
      <w:ins w:id="516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userId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"64ae234abc98d1e7f9c1d112"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163" w:author="Adela" w:date="2025-10-22T21:06:00Z"/>
          <w:rStyle w:val="HTMLCode"/>
          <w:rFonts w:ascii="Segoe UI" w:hAnsi="Segoe UI" w:cs="Segoe UI"/>
          <w:sz w:val="22"/>
          <w:szCs w:val="22"/>
        </w:rPr>
      </w:pPr>
      <w:ins w:id="516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"type"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string"/>
            <w:rFonts w:ascii="Segoe UI" w:hAnsi="Segoe UI" w:cs="Segoe UI"/>
            <w:sz w:val="22"/>
            <w:szCs w:val="22"/>
          </w:rPr>
          <w:t>medication_reminder</w:t>
        </w:r>
        <w:proofErr w:type="spellEnd"/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165" w:author="Adela" w:date="2025-10-22T21:06:00Z"/>
          <w:rStyle w:val="HTMLCode"/>
          <w:rFonts w:ascii="Segoe UI" w:hAnsi="Segoe UI" w:cs="Segoe UI"/>
          <w:sz w:val="22"/>
          <w:szCs w:val="22"/>
        </w:rPr>
      </w:pPr>
      <w:ins w:id="516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"title"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"Morning Dose"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167" w:author="Adela" w:date="2025-10-22T21:06:00Z"/>
          <w:rStyle w:val="HTMLCode"/>
          <w:rFonts w:ascii="Segoe UI" w:hAnsi="Segoe UI" w:cs="Segoe UI"/>
          <w:sz w:val="22"/>
          <w:szCs w:val="22"/>
        </w:rPr>
      </w:pPr>
      <w:ins w:id="516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"body"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"Take 1 tablet of Paroxetine 20mg."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169" w:author="Adela" w:date="2025-10-22T21:06:00Z"/>
          <w:rStyle w:val="HTMLCode"/>
          <w:rFonts w:ascii="Segoe UI" w:hAnsi="Segoe UI" w:cs="Segoe UI"/>
          <w:sz w:val="22"/>
          <w:szCs w:val="22"/>
        </w:rPr>
      </w:pPr>
      <w:ins w:id="517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isRead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false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171" w:author="Adela" w:date="2025-10-22T21:06:00Z"/>
          <w:rStyle w:val="HTMLCode"/>
          <w:rFonts w:ascii="Segoe UI" w:hAnsi="Segoe UI" w:cs="Segoe UI"/>
          <w:sz w:val="22"/>
          <w:szCs w:val="22"/>
        </w:rPr>
      </w:pPr>
      <w:ins w:id="517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deliveryMode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"local"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173" w:author="Adela" w:date="2025-10-22T21:06:00Z"/>
          <w:rStyle w:val="HTMLCode"/>
          <w:rFonts w:ascii="Segoe UI" w:hAnsi="Segoe UI" w:cs="Segoe UI"/>
          <w:sz w:val="22"/>
          <w:szCs w:val="22"/>
        </w:rPr>
      </w:pPr>
      <w:ins w:id="517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"synced"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false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175" w:author="Adela" w:date="2025-10-22T21:06:00Z"/>
          <w:rStyle w:val="HTMLCode"/>
          <w:rFonts w:ascii="Segoe UI" w:hAnsi="Segoe UI" w:cs="Segoe UI"/>
          <w:sz w:val="22"/>
          <w:szCs w:val="22"/>
        </w:rPr>
      </w:pPr>
      <w:ins w:id="517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scheduledTime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"2025-10-16T08:00:00Z"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177" w:author="Adela" w:date="2025-10-22T21:06:00Z"/>
          <w:rStyle w:val="HTMLCode"/>
          <w:rFonts w:ascii="Segoe UI" w:hAnsi="Segoe UI" w:cs="Segoe UI"/>
          <w:sz w:val="22"/>
          <w:szCs w:val="22"/>
        </w:rPr>
      </w:pPr>
      <w:ins w:id="517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createdAt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"2025-10-16T07:59:00Z"</w:t>
        </w:r>
      </w:ins>
    </w:p>
    <w:p w:rsidR="00431765" w:rsidRPr="00E01AD4" w:rsidRDefault="00431765" w:rsidP="00431765">
      <w:pPr>
        <w:pStyle w:val="HTMLPreformatted"/>
        <w:rPr>
          <w:ins w:id="5179" w:author="Adela" w:date="2025-10-22T21:06:00Z"/>
          <w:rStyle w:val="HTMLCode"/>
          <w:rFonts w:ascii="Segoe UI" w:hAnsi="Segoe UI" w:cs="Segoe UI"/>
          <w:sz w:val="22"/>
          <w:szCs w:val="22"/>
        </w:rPr>
      </w:pPr>
      <w:ins w:id="5180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431765" w:rsidRPr="00E01AD4" w:rsidRDefault="00431765" w:rsidP="00431765">
      <w:pPr>
        <w:pStyle w:val="NormalWeb"/>
        <w:rPr>
          <w:ins w:id="5181" w:author="Adela" w:date="2025-10-22T21:06:00Z"/>
          <w:rFonts w:ascii="Segoe UI" w:hAnsi="Segoe UI" w:cs="Segoe UI"/>
          <w:sz w:val="22"/>
          <w:szCs w:val="22"/>
        </w:rPr>
      </w:pPr>
      <w:ins w:id="5182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Developer Notes:</w:t>
        </w:r>
      </w:ins>
    </w:p>
    <w:p w:rsidR="00431765" w:rsidRPr="00E01AD4" w:rsidRDefault="00431765" w:rsidP="00431765">
      <w:pPr>
        <w:pStyle w:val="NormalWeb"/>
        <w:numPr>
          <w:ilvl w:val="0"/>
          <w:numId w:val="154"/>
        </w:numPr>
        <w:rPr>
          <w:ins w:id="5183" w:author="Adela" w:date="2025-10-22T21:06:00Z"/>
          <w:rFonts w:ascii="Segoe UI" w:hAnsi="Segoe UI" w:cs="Segoe UI"/>
          <w:sz w:val="22"/>
          <w:szCs w:val="22"/>
        </w:rPr>
      </w:pPr>
      <w:proofErr w:type="spellStart"/>
      <w:ins w:id="518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>deliveryMode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: 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"local"</w:t>
        </w:r>
        <w:r w:rsidRPr="00E01AD4">
          <w:rPr>
            <w:rFonts w:ascii="Segoe UI" w:hAnsi="Segoe UI" w:cs="Segoe UI"/>
            <w:sz w:val="22"/>
            <w:szCs w:val="22"/>
          </w:rPr>
          <w:t xml:space="preserve"> or 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"cloud"</w:t>
        </w:r>
        <w:r w:rsidRPr="00E01AD4">
          <w:rPr>
            <w:rFonts w:ascii="Segoe UI" w:hAnsi="Segoe UI" w:cs="Segoe UI"/>
            <w:sz w:val="22"/>
            <w:szCs w:val="22"/>
          </w:rPr>
          <w:t>.</w:t>
        </w:r>
      </w:ins>
    </w:p>
    <w:p w:rsidR="00431765" w:rsidRPr="00E01AD4" w:rsidRDefault="00431765" w:rsidP="00431765">
      <w:pPr>
        <w:pStyle w:val="NormalWeb"/>
        <w:numPr>
          <w:ilvl w:val="0"/>
          <w:numId w:val="154"/>
        </w:numPr>
        <w:rPr>
          <w:ins w:id="5185" w:author="Adela" w:date="2025-10-22T21:06:00Z"/>
          <w:rFonts w:ascii="Segoe UI" w:hAnsi="Segoe UI" w:cs="Segoe UI"/>
          <w:sz w:val="22"/>
          <w:szCs w:val="22"/>
        </w:rPr>
      </w:pPr>
      <w:ins w:id="518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>synced</w:t>
        </w:r>
        <w:r w:rsidRPr="00E01AD4">
          <w:rPr>
            <w:rFonts w:ascii="Segoe UI" w:hAnsi="Segoe UI" w:cs="Segoe UI"/>
            <w:sz w:val="22"/>
            <w:szCs w:val="22"/>
          </w:rPr>
          <w:t>: false → true after the reminder is uploaded from device to server.</w:t>
        </w:r>
      </w:ins>
    </w:p>
    <w:p w:rsidR="00431765" w:rsidRPr="00E01AD4" w:rsidRDefault="00431765" w:rsidP="00431765">
      <w:pPr>
        <w:pStyle w:val="NormalWeb"/>
        <w:numPr>
          <w:ilvl w:val="0"/>
          <w:numId w:val="154"/>
        </w:numPr>
        <w:rPr>
          <w:ins w:id="5187" w:author="Adela" w:date="2025-10-22T21:06:00Z"/>
          <w:rFonts w:ascii="Segoe UI" w:hAnsi="Segoe UI" w:cs="Segoe UI"/>
          <w:sz w:val="22"/>
          <w:szCs w:val="22"/>
        </w:rPr>
      </w:pPr>
      <w:ins w:id="5188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Local logs (offline events) are inserted with 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synced: false</w:t>
        </w:r>
        <w:r w:rsidRPr="00E01AD4">
          <w:rPr>
            <w:rFonts w:ascii="Segoe UI" w:hAnsi="Segoe UI" w:cs="Segoe UI"/>
            <w:sz w:val="22"/>
            <w:szCs w:val="22"/>
          </w:rPr>
          <w:t xml:space="preserve"> and updated post-connection.</w:t>
        </w:r>
      </w:ins>
    </w:p>
    <w:p w:rsidR="00431765" w:rsidRPr="00E01AD4" w:rsidRDefault="00E01AD4" w:rsidP="00431765">
      <w:pPr>
        <w:rPr>
          <w:ins w:id="5189" w:author="Adela" w:date="2025-10-22T21:06:00Z"/>
          <w:rFonts w:ascii="Segoe UI" w:hAnsi="Segoe UI" w:cs="Segoe UI"/>
        </w:rPr>
      </w:pPr>
      <w:ins w:id="5190" w:author="Adela" w:date="2025-10-22T21:06:00Z">
        <w:r w:rsidRPr="00E01AD4">
          <w:rPr>
            <w:rFonts w:ascii="Segoe UI" w:hAnsi="Segoe UI" w:cs="Segoe UI"/>
          </w:rPr>
          <w:pict>
            <v:rect id="_x0000_i1182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191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192" w:name="_Toc212157028"/>
      <w:ins w:id="5193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lastRenderedPageBreak/>
          <w:t>12.7 Local Notification Scheduling (Offline)</w:t>
        </w:r>
        <w:bookmarkEnd w:id="5192"/>
      </w:ins>
    </w:p>
    <w:p w:rsidR="00431765" w:rsidRPr="00E01AD4" w:rsidRDefault="00431765" w:rsidP="00431765">
      <w:pPr>
        <w:pStyle w:val="NormalWeb"/>
        <w:rPr>
          <w:ins w:id="5194" w:author="Adela" w:date="2025-10-22T21:06:00Z"/>
          <w:rFonts w:ascii="Segoe UI" w:hAnsi="Segoe UI" w:cs="Segoe UI"/>
          <w:sz w:val="22"/>
          <w:szCs w:val="22"/>
        </w:rPr>
      </w:pPr>
      <w:ins w:id="5195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Local notifications are scheduled and managed directly by the device OS or framework (Flutter, React Native, Swift,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Kotlin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>).</w:t>
        </w:r>
      </w:ins>
    </w:p>
    <w:p w:rsidR="00431765" w:rsidRPr="00E01AD4" w:rsidRDefault="00431765" w:rsidP="00431765">
      <w:pPr>
        <w:pStyle w:val="NormalWeb"/>
        <w:rPr>
          <w:ins w:id="5196" w:author="Adela" w:date="2025-10-22T21:06:00Z"/>
          <w:rFonts w:ascii="Segoe UI" w:hAnsi="Segoe UI" w:cs="Segoe UI"/>
          <w:sz w:val="22"/>
          <w:szCs w:val="22"/>
        </w:rPr>
      </w:pPr>
      <w:ins w:id="5197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Example (JavaScript / React Native):</w:t>
        </w:r>
      </w:ins>
    </w:p>
    <w:p w:rsidR="00431765" w:rsidRPr="00E01AD4" w:rsidRDefault="00431765" w:rsidP="00431765">
      <w:pPr>
        <w:pStyle w:val="HTMLPreformatted"/>
        <w:rPr>
          <w:ins w:id="5198" w:author="Adela" w:date="2025-10-22T21:06:00Z"/>
          <w:rStyle w:val="HTMLCode"/>
          <w:rFonts w:ascii="Segoe UI" w:hAnsi="Segoe UI" w:cs="Segoe UI"/>
          <w:sz w:val="22"/>
          <w:szCs w:val="22"/>
        </w:rPr>
      </w:pPr>
      <w:ins w:id="5199" w:author="Adela" w:date="2025-10-22T21:06:00Z">
        <w:r w:rsidRPr="00E01AD4">
          <w:rPr>
            <w:rStyle w:val="hljs-keyword"/>
            <w:rFonts w:ascii="Segoe UI" w:hAnsi="Segoe UI" w:cs="Segoe UI"/>
            <w:sz w:val="22"/>
            <w:szCs w:val="22"/>
          </w:rPr>
          <w:t>import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proofErr w:type="spellStart"/>
        <w:r w:rsidRPr="00E01AD4">
          <w:rPr>
            <w:rStyle w:val="hljs-title"/>
            <w:rFonts w:ascii="Segoe UI" w:hAnsi="Segoe UI" w:cs="Segoe UI"/>
            <w:sz w:val="22"/>
            <w:szCs w:val="22"/>
          </w:rPr>
          <w:t>PushNotification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from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"react-native-push-notification"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;</w:t>
        </w:r>
      </w:ins>
    </w:p>
    <w:p w:rsidR="00431765" w:rsidRPr="00E01AD4" w:rsidRDefault="00431765" w:rsidP="00431765">
      <w:pPr>
        <w:pStyle w:val="HTMLPreformatted"/>
        <w:rPr>
          <w:ins w:id="5200" w:author="Adela" w:date="2025-10-22T21:06:00Z"/>
          <w:rStyle w:val="HTMLCode"/>
          <w:rFonts w:ascii="Segoe UI" w:hAnsi="Segoe UI" w:cs="Segoe UI"/>
          <w:sz w:val="22"/>
          <w:szCs w:val="22"/>
        </w:rPr>
      </w:pPr>
    </w:p>
    <w:p w:rsidR="00431765" w:rsidRPr="00E01AD4" w:rsidRDefault="00431765" w:rsidP="00431765">
      <w:pPr>
        <w:pStyle w:val="HTMLPreformatted"/>
        <w:rPr>
          <w:ins w:id="5201" w:author="Adela" w:date="2025-10-22T21:06:00Z"/>
          <w:rStyle w:val="HTMLCode"/>
          <w:rFonts w:ascii="Segoe UI" w:hAnsi="Segoe UI" w:cs="Segoe UI"/>
          <w:sz w:val="22"/>
          <w:szCs w:val="22"/>
        </w:rPr>
      </w:pPr>
      <w:proofErr w:type="spellStart"/>
      <w:ins w:id="5202" w:author="Adela" w:date="2025-10-22T21:06:00Z">
        <w:r w:rsidRPr="00E01AD4">
          <w:rPr>
            <w:rStyle w:val="hljs-title"/>
            <w:rFonts w:ascii="Segoe UI" w:hAnsi="Segoe UI" w:cs="Segoe UI"/>
            <w:sz w:val="22"/>
            <w:szCs w:val="22"/>
          </w:rPr>
          <w:t>PushNotification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.</w:t>
        </w:r>
        <w:r w:rsidRPr="00E01AD4">
          <w:rPr>
            <w:rStyle w:val="hljs-title"/>
            <w:rFonts w:ascii="Segoe UI" w:hAnsi="Segoe UI" w:cs="Segoe UI"/>
            <w:sz w:val="22"/>
            <w:szCs w:val="22"/>
          </w:rPr>
          <w:t>localNotificationSchedule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({</w:t>
        </w:r>
      </w:ins>
    </w:p>
    <w:p w:rsidR="00431765" w:rsidRPr="00E01AD4" w:rsidRDefault="00431765" w:rsidP="00431765">
      <w:pPr>
        <w:pStyle w:val="HTMLPreformatted"/>
        <w:rPr>
          <w:ins w:id="5203" w:author="Adela" w:date="2025-10-22T21:06:00Z"/>
          <w:rStyle w:val="HTMLCode"/>
          <w:rFonts w:ascii="Segoe UI" w:hAnsi="Segoe UI" w:cs="Segoe UI"/>
          <w:sz w:val="22"/>
          <w:szCs w:val="22"/>
        </w:rPr>
      </w:pPr>
      <w:ins w:id="520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title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: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"Medication Reminder"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205" w:author="Adela" w:date="2025-10-22T21:06:00Z"/>
          <w:rStyle w:val="HTMLCode"/>
          <w:rFonts w:ascii="Segoe UI" w:hAnsi="Segoe UI" w:cs="Segoe UI"/>
          <w:sz w:val="22"/>
          <w:szCs w:val="22"/>
        </w:rPr>
      </w:pPr>
      <w:ins w:id="520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message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: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"Take 1 tablet of Lisinopril 10mg."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207" w:author="Adela" w:date="2025-10-22T21:06:00Z"/>
          <w:rStyle w:val="HTMLCode"/>
          <w:rFonts w:ascii="Segoe UI" w:hAnsi="Segoe UI" w:cs="Segoe UI"/>
          <w:sz w:val="22"/>
          <w:szCs w:val="22"/>
        </w:rPr>
      </w:pPr>
      <w:ins w:id="520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date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: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new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title"/>
            <w:rFonts w:ascii="Segoe UI" w:hAnsi="Segoe UI" w:cs="Segoe UI"/>
            <w:sz w:val="22"/>
            <w:szCs w:val="22"/>
          </w:rPr>
          <w:t>Date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(</w:t>
        </w:r>
        <w:proofErr w:type="spellStart"/>
        <w:proofErr w:type="gramStart"/>
        <w:r w:rsidRPr="00E01AD4">
          <w:rPr>
            <w:rStyle w:val="hljs-title"/>
            <w:rFonts w:ascii="Segoe UI" w:hAnsi="Segoe UI" w:cs="Segoe UI"/>
            <w:sz w:val="22"/>
            <w:szCs w:val="22"/>
          </w:rPr>
          <w:t>Date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.</w:t>
        </w:r>
        <w:r w:rsidRPr="00E01AD4">
          <w:rPr>
            <w:rStyle w:val="hljs-title"/>
            <w:rFonts w:ascii="Segoe UI" w:hAnsi="Segoe UI" w:cs="Segoe UI"/>
            <w:sz w:val="22"/>
            <w:szCs w:val="22"/>
          </w:rPr>
          <w:t>now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(</w:t>
        </w:r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) + </w:t>
        </w:r>
        <w:r w:rsidRPr="00E01AD4">
          <w:rPr>
            <w:rStyle w:val="hljs-number"/>
            <w:rFonts w:ascii="Segoe UI" w:hAnsi="Segoe UI" w:cs="Segoe UI"/>
            <w:sz w:val="22"/>
            <w:szCs w:val="22"/>
          </w:rPr>
          <w:t>60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* </w:t>
        </w:r>
        <w:r w:rsidRPr="00E01AD4">
          <w:rPr>
            <w:rStyle w:val="hljs-number"/>
            <w:rFonts w:ascii="Segoe UI" w:hAnsi="Segoe UI" w:cs="Segoe UI"/>
            <w:sz w:val="22"/>
            <w:szCs w:val="22"/>
          </w:rPr>
          <w:t>1000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), </w:t>
        </w:r>
        <w:r w:rsidRPr="00E01AD4">
          <w:rPr>
            <w:rStyle w:val="hljs-comment"/>
            <w:rFonts w:ascii="Segoe UI" w:eastAsiaTheme="majorEastAsia" w:hAnsi="Segoe UI" w:cs="Segoe UI"/>
            <w:sz w:val="22"/>
            <w:szCs w:val="22"/>
          </w:rPr>
          <w:t>// 1 min from now</w:t>
        </w:r>
      </w:ins>
    </w:p>
    <w:p w:rsidR="00431765" w:rsidRPr="00E01AD4" w:rsidRDefault="00431765" w:rsidP="00431765">
      <w:pPr>
        <w:pStyle w:val="HTMLPreformatted"/>
        <w:rPr>
          <w:ins w:id="5209" w:author="Adela" w:date="2025-10-22T21:06:00Z"/>
          <w:rStyle w:val="HTMLCode"/>
          <w:rFonts w:ascii="Segoe UI" w:hAnsi="Segoe UI" w:cs="Segoe UI"/>
          <w:sz w:val="22"/>
          <w:szCs w:val="22"/>
        </w:rPr>
      </w:pPr>
      <w:ins w:id="521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allowWhileIdle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: </w:t>
        </w:r>
        <w:r w:rsidRPr="00E01AD4">
          <w:rPr>
            <w:rStyle w:val="hljs-literal"/>
            <w:rFonts w:ascii="Segoe UI" w:hAnsi="Segoe UI" w:cs="Segoe UI"/>
            <w:sz w:val="22"/>
            <w:szCs w:val="22"/>
          </w:rPr>
          <w:t>true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211" w:author="Adela" w:date="2025-10-22T21:06:00Z"/>
          <w:rStyle w:val="HTMLCode"/>
          <w:rFonts w:ascii="Segoe UI" w:hAnsi="Segoe UI" w:cs="Segoe UI"/>
          <w:sz w:val="22"/>
          <w:szCs w:val="22"/>
        </w:rPr>
      </w:pPr>
      <w:ins w:id="521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repeatType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: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"day"</w:t>
        </w:r>
      </w:ins>
    </w:p>
    <w:p w:rsidR="00431765" w:rsidRPr="00E01AD4" w:rsidRDefault="00431765" w:rsidP="00431765">
      <w:pPr>
        <w:pStyle w:val="HTMLPreformatted"/>
        <w:rPr>
          <w:ins w:id="5213" w:author="Adela" w:date="2025-10-22T21:06:00Z"/>
          <w:rStyle w:val="HTMLCode"/>
          <w:rFonts w:ascii="Segoe UI" w:hAnsi="Segoe UI" w:cs="Segoe UI"/>
          <w:sz w:val="22"/>
          <w:szCs w:val="22"/>
        </w:rPr>
      </w:pPr>
      <w:ins w:id="521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>});</w:t>
        </w:r>
      </w:ins>
    </w:p>
    <w:p w:rsidR="00431765" w:rsidRPr="00E01AD4" w:rsidRDefault="00431765" w:rsidP="00431765">
      <w:pPr>
        <w:pStyle w:val="NormalWeb"/>
        <w:rPr>
          <w:ins w:id="5215" w:author="Adela" w:date="2025-10-22T21:06:00Z"/>
          <w:rFonts w:ascii="Segoe UI" w:hAnsi="Segoe UI" w:cs="Segoe UI"/>
          <w:sz w:val="22"/>
          <w:szCs w:val="22"/>
        </w:rPr>
      </w:pPr>
      <w:ins w:id="5216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Example (Flutter):</w:t>
        </w:r>
      </w:ins>
    </w:p>
    <w:p w:rsidR="00431765" w:rsidRPr="00E01AD4" w:rsidRDefault="00431765" w:rsidP="00431765">
      <w:pPr>
        <w:pStyle w:val="HTMLPreformatted"/>
        <w:rPr>
          <w:ins w:id="5217" w:author="Adela" w:date="2025-10-22T21:06:00Z"/>
          <w:rStyle w:val="HTMLCode"/>
          <w:rFonts w:ascii="Segoe UI" w:hAnsi="Segoe UI" w:cs="Segoe UI"/>
          <w:sz w:val="22"/>
          <w:szCs w:val="22"/>
        </w:rPr>
      </w:pPr>
      <w:ins w:id="521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await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flutterLocalNotificationsPlugin.zonedSchedule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(</w:t>
        </w:r>
      </w:ins>
    </w:p>
    <w:p w:rsidR="00431765" w:rsidRPr="00E01AD4" w:rsidRDefault="00431765" w:rsidP="00431765">
      <w:pPr>
        <w:pStyle w:val="HTMLPreformatted"/>
        <w:rPr>
          <w:ins w:id="5219" w:author="Adela" w:date="2025-10-22T21:06:00Z"/>
          <w:rStyle w:val="HTMLCode"/>
          <w:rFonts w:ascii="Segoe UI" w:hAnsi="Segoe UI" w:cs="Segoe UI"/>
          <w:sz w:val="22"/>
          <w:szCs w:val="22"/>
        </w:rPr>
      </w:pPr>
      <w:ins w:id="522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0,</w:t>
        </w:r>
      </w:ins>
    </w:p>
    <w:p w:rsidR="00431765" w:rsidRPr="00E01AD4" w:rsidRDefault="00431765" w:rsidP="00431765">
      <w:pPr>
        <w:pStyle w:val="HTMLPreformatted"/>
        <w:rPr>
          <w:ins w:id="5221" w:author="Adela" w:date="2025-10-22T21:06:00Z"/>
          <w:rStyle w:val="HTMLCode"/>
          <w:rFonts w:ascii="Segoe UI" w:hAnsi="Segoe UI" w:cs="Segoe UI"/>
          <w:sz w:val="22"/>
          <w:szCs w:val="22"/>
        </w:rPr>
      </w:pPr>
      <w:ins w:id="522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'Mood Check-In',</w:t>
        </w:r>
      </w:ins>
    </w:p>
    <w:p w:rsidR="00431765" w:rsidRPr="00E01AD4" w:rsidRDefault="00431765" w:rsidP="00431765">
      <w:pPr>
        <w:pStyle w:val="HTMLPreformatted"/>
        <w:rPr>
          <w:ins w:id="5223" w:author="Adela" w:date="2025-10-22T21:06:00Z"/>
          <w:rStyle w:val="HTMLCode"/>
          <w:rFonts w:ascii="Segoe UI" w:hAnsi="Segoe UI" w:cs="Segoe UI"/>
          <w:sz w:val="22"/>
          <w:szCs w:val="22"/>
        </w:rPr>
      </w:pPr>
      <w:ins w:id="522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'How are you feeling today?',</w:t>
        </w:r>
      </w:ins>
    </w:p>
    <w:p w:rsidR="00431765" w:rsidRPr="00E01AD4" w:rsidRDefault="00431765" w:rsidP="00431765">
      <w:pPr>
        <w:pStyle w:val="HTMLPreformatted"/>
        <w:rPr>
          <w:ins w:id="5225" w:author="Adela" w:date="2025-10-22T21:06:00Z"/>
          <w:rStyle w:val="HTMLCode"/>
          <w:rFonts w:ascii="Segoe UI" w:hAnsi="Segoe UI" w:cs="Segoe UI"/>
          <w:sz w:val="22"/>
          <w:szCs w:val="22"/>
        </w:rPr>
      </w:pPr>
      <w:ins w:id="522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scheduledTime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227" w:author="Adela" w:date="2025-10-22T21:06:00Z"/>
          <w:rStyle w:val="HTMLCode"/>
          <w:rFonts w:ascii="Segoe UI" w:hAnsi="Segoe UI" w:cs="Segoe UI"/>
          <w:sz w:val="22"/>
          <w:szCs w:val="22"/>
        </w:rPr>
      </w:pPr>
      <w:ins w:id="522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proofErr w:type="spellStart"/>
        <w:proofErr w:type="gramStart"/>
        <w:r w:rsidRPr="00E01AD4">
          <w:rPr>
            <w:rStyle w:val="HTMLCode"/>
            <w:rFonts w:ascii="Segoe UI" w:hAnsi="Segoe UI" w:cs="Segoe UI"/>
            <w:sz w:val="22"/>
            <w:szCs w:val="22"/>
          </w:rPr>
          <w:t>NotificationDetails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(</w:t>
        </w:r>
        <w:proofErr w:type="gramEnd"/>
      </w:ins>
    </w:p>
    <w:p w:rsidR="00431765" w:rsidRPr="00E01AD4" w:rsidRDefault="00431765" w:rsidP="00431765">
      <w:pPr>
        <w:pStyle w:val="HTMLPreformatted"/>
        <w:rPr>
          <w:ins w:id="5229" w:author="Adela" w:date="2025-10-22T21:06:00Z"/>
          <w:rStyle w:val="HTMLCode"/>
          <w:rFonts w:ascii="Segoe UI" w:hAnsi="Segoe UI" w:cs="Segoe UI"/>
          <w:sz w:val="22"/>
          <w:szCs w:val="22"/>
        </w:rPr>
      </w:pPr>
      <w:ins w:id="523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android: </w:t>
        </w:r>
        <w:proofErr w:type="spellStart"/>
        <w:proofErr w:type="gramStart"/>
        <w:r w:rsidRPr="00E01AD4">
          <w:rPr>
            <w:rStyle w:val="HTMLCode"/>
            <w:rFonts w:ascii="Segoe UI" w:hAnsi="Segoe UI" w:cs="Segoe UI"/>
            <w:sz w:val="22"/>
            <w:szCs w:val="22"/>
          </w:rPr>
          <w:t>AndroidNotificationDetails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(</w:t>
        </w:r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>'reminder', 'Reminders')</w:t>
        </w:r>
      </w:ins>
    </w:p>
    <w:p w:rsidR="00431765" w:rsidRPr="00E01AD4" w:rsidRDefault="00431765" w:rsidP="00431765">
      <w:pPr>
        <w:pStyle w:val="HTMLPreformatted"/>
        <w:rPr>
          <w:ins w:id="5231" w:author="Adela" w:date="2025-10-22T21:06:00Z"/>
          <w:rStyle w:val="HTMLCode"/>
          <w:rFonts w:ascii="Segoe UI" w:hAnsi="Segoe UI" w:cs="Segoe UI"/>
          <w:sz w:val="22"/>
          <w:szCs w:val="22"/>
        </w:rPr>
      </w:pPr>
      <w:ins w:id="523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),</w:t>
        </w:r>
      </w:ins>
    </w:p>
    <w:p w:rsidR="00431765" w:rsidRPr="00E01AD4" w:rsidRDefault="00431765" w:rsidP="00431765">
      <w:pPr>
        <w:pStyle w:val="HTMLPreformatted"/>
        <w:rPr>
          <w:ins w:id="5233" w:author="Adela" w:date="2025-10-22T21:06:00Z"/>
          <w:rStyle w:val="HTMLCode"/>
          <w:rFonts w:ascii="Segoe UI" w:hAnsi="Segoe UI" w:cs="Segoe UI"/>
          <w:sz w:val="22"/>
          <w:szCs w:val="22"/>
        </w:rPr>
      </w:pPr>
      <w:ins w:id="523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androidAllowWhileIdle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: true,</w:t>
        </w:r>
      </w:ins>
    </w:p>
    <w:p w:rsidR="00431765" w:rsidRPr="00E01AD4" w:rsidRDefault="00431765" w:rsidP="00431765">
      <w:pPr>
        <w:pStyle w:val="HTMLPreformatted"/>
        <w:rPr>
          <w:ins w:id="5235" w:author="Adela" w:date="2025-10-22T21:06:00Z"/>
          <w:rStyle w:val="HTMLCode"/>
          <w:rFonts w:ascii="Segoe UI" w:hAnsi="Segoe UI" w:cs="Segoe UI"/>
          <w:sz w:val="22"/>
          <w:szCs w:val="22"/>
        </w:rPr>
      </w:pPr>
      <w:ins w:id="523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uiLocalNotificationDateInterpretation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:</w:t>
        </w:r>
      </w:ins>
    </w:p>
    <w:p w:rsidR="00431765" w:rsidRPr="00E01AD4" w:rsidRDefault="00431765" w:rsidP="00431765">
      <w:pPr>
        <w:pStyle w:val="HTMLPreformatted"/>
        <w:rPr>
          <w:ins w:id="5237" w:author="Adela" w:date="2025-10-22T21:06:00Z"/>
          <w:rStyle w:val="HTMLCode"/>
          <w:rFonts w:ascii="Segoe UI" w:hAnsi="Segoe UI" w:cs="Segoe UI"/>
          <w:sz w:val="22"/>
          <w:szCs w:val="22"/>
        </w:rPr>
      </w:pPr>
      <w:ins w:id="523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 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UILocalNotificationDateInterpretation.absoluteTime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239" w:author="Adela" w:date="2025-10-22T21:06:00Z"/>
          <w:rStyle w:val="HTMLCode"/>
          <w:rFonts w:ascii="Segoe UI" w:hAnsi="Segoe UI" w:cs="Segoe UI"/>
          <w:sz w:val="22"/>
          <w:szCs w:val="22"/>
        </w:rPr>
      </w:pPr>
      <w:ins w:id="524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>);</w:t>
        </w:r>
      </w:ins>
    </w:p>
    <w:p w:rsidR="00431765" w:rsidRPr="00E01AD4" w:rsidRDefault="00431765" w:rsidP="00431765">
      <w:pPr>
        <w:pStyle w:val="NormalWeb"/>
        <w:rPr>
          <w:ins w:id="5241" w:author="Adela" w:date="2025-10-22T21:06:00Z"/>
          <w:rFonts w:ascii="Segoe UI" w:hAnsi="Segoe UI" w:cs="Segoe UI"/>
          <w:sz w:val="22"/>
          <w:szCs w:val="22"/>
        </w:rPr>
      </w:pPr>
      <w:ins w:id="5242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Offline Logic:</w:t>
        </w:r>
      </w:ins>
    </w:p>
    <w:p w:rsidR="00431765" w:rsidRPr="00E01AD4" w:rsidRDefault="00431765" w:rsidP="00431765">
      <w:pPr>
        <w:pStyle w:val="NormalWeb"/>
        <w:numPr>
          <w:ilvl w:val="0"/>
          <w:numId w:val="155"/>
        </w:numPr>
        <w:rPr>
          <w:ins w:id="5243" w:author="Adela" w:date="2025-10-22T21:06:00Z"/>
          <w:rFonts w:ascii="Segoe UI" w:hAnsi="Segoe UI" w:cs="Segoe UI"/>
          <w:sz w:val="22"/>
          <w:szCs w:val="22"/>
        </w:rPr>
      </w:pPr>
      <w:ins w:id="5244" w:author="Adela" w:date="2025-10-22T21:06:00Z">
        <w:r w:rsidRPr="00E01AD4">
          <w:rPr>
            <w:rFonts w:ascii="Segoe UI" w:hAnsi="Segoe UI" w:cs="Segoe UI"/>
            <w:sz w:val="22"/>
            <w:szCs w:val="22"/>
          </w:rPr>
          <w:t>The schedule is saved locally (in SQLite/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AsyncStorage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>).</w:t>
        </w:r>
      </w:ins>
    </w:p>
    <w:p w:rsidR="00431765" w:rsidRPr="00E01AD4" w:rsidRDefault="00431765" w:rsidP="00431765">
      <w:pPr>
        <w:pStyle w:val="NormalWeb"/>
        <w:numPr>
          <w:ilvl w:val="0"/>
          <w:numId w:val="155"/>
        </w:numPr>
        <w:rPr>
          <w:ins w:id="5245" w:author="Adela" w:date="2025-10-22T21:06:00Z"/>
          <w:rFonts w:ascii="Segoe UI" w:hAnsi="Segoe UI" w:cs="Segoe UI"/>
          <w:sz w:val="22"/>
          <w:szCs w:val="22"/>
        </w:rPr>
      </w:pPr>
      <w:ins w:id="5246" w:author="Adela" w:date="2025-10-22T21:06:00Z">
        <w:r w:rsidRPr="00E01AD4">
          <w:rPr>
            <w:rFonts w:ascii="Segoe UI" w:hAnsi="Segoe UI" w:cs="Segoe UI"/>
            <w:sz w:val="22"/>
            <w:szCs w:val="22"/>
          </w:rPr>
          <w:t>Even without internet, the OS triggers it at the correct time.</w:t>
        </w:r>
      </w:ins>
    </w:p>
    <w:p w:rsidR="00431765" w:rsidRPr="00E01AD4" w:rsidRDefault="00431765" w:rsidP="00431765">
      <w:pPr>
        <w:pStyle w:val="NormalWeb"/>
        <w:numPr>
          <w:ilvl w:val="0"/>
          <w:numId w:val="155"/>
        </w:numPr>
        <w:rPr>
          <w:ins w:id="5247" w:author="Adela" w:date="2025-10-22T21:06:00Z"/>
          <w:rFonts w:ascii="Segoe UI" w:hAnsi="Segoe UI" w:cs="Segoe UI"/>
          <w:sz w:val="22"/>
          <w:szCs w:val="22"/>
        </w:rPr>
      </w:pPr>
      <w:ins w:id="5248" w:author="Adela" w:date="2025-10-22T21:06:00Z">
        <w:r w:rsidRPr="00E01AD4">
          <w:rPr>
            <w:rFonts w:ascii="Segoe UI" w:hAnsi="Segoe UI" w:cs="Segoe UI"/>
            <w:sz w:val="22"/>
            <w:szCs w:val="22"/>
          </w:rPr>
          <w:t>A local log entry is queued for syncing when reconnected.</w:t>
        </w:r>
      </w:ins>
    </w:p>
    <w:p w:rsidR="00431765" w:rsidRPr="00E01AD4" w:rsidRDefault="00E01AD4" w:rsidP="00431765">
      <w:pPr>
        <w:rPr>
          <w:ins w:id="5249" w:author="Adela" w:date="2025-10-22T21:06:00Z"/>
          <w:rFonts w:ascii="Segoe UI" w:hAnsi="Segoe UI" w:cs="Segoe UI"/>
        </w:rPr>
      </w:pPr>
      <w:ins w:id="5250" w:author="Adela" w:date="2025-10-22T21:06:00Z">
        <w:r w:rsidRPr="00E01AD4">
          <w:rPr>
            <w:rFonts w:ascii="Segoe UI" w:hAnsi="Segoe UI" w:cs="Segoe UI"/>
          </w:rPr>
          <w:pict>
            <v:rect id="_x0000_i1183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251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252" w:name="_Toc212157029"/>
      <w:ins w:id="5253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12.8 Cloud Notification Delivery (Online)</w:t>
        </w:r>
        <w:bookmarkEnd w:id="5252"/>
      </w:ins>
    </w:p>
    <w:p w:rsidR="00431765" w:rsidRPr="00E01AD4" w:rsidRDefault="00431765" w:rsidP="00431765">
      <w:pPr>
        <w:pStyle w:val="NormalWeb"/>
        <w:rPr>
          <w:ins w:id="5254" w:author="Adela" w:date="2025-10-22T21:06:00Z"/>
          <w:rFonts w:ascii="Segoe UI" w:hAnsi="Segoe UI" w:cs="Segoe UI"/>
          <w:sz w:val="22"/>
          <w:szCs w:val="22"/>
        </w:rPr>
      </w:pPr>
      <w:ins w:id="5255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Uses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Firebase Cloud Messaging (FCM)</w:t>
        </w:r>
        <w:r w:rsidRPr="00E01AD4">
          <w:rPr>
            <w:rFonts w:ascii="Segoe UI" w:hAnsi="Segoe UI" w:cs="Segoe UI"/>
            <w:sz w:val="22"/>
            <w:szCs w:val="22"/>
          </w:rPr>
          <w:t xml:space="preserve"> for real-time server-to-device delivery.</w:t>
        </w:r>
      </w:ins>
    </w:p>
    <w:p w:rsidR="00431765" w:rsidRPr="00E01AD4" w:rsidRDefault="00431765" w:rsidP="00431765">
      <w:pPr>
        <w:pStyle w:val="NormalWeb"/>
        <w:rPr>
          <w:ins w:id="5256" w:author="Adela" w:date="2025-10-22T21:06:00Z"/>
          <w:rFonts w:ascii="Segoe UI" w:hAnsi="Segoe UI" w:cs="Segoe UI"/>
          <w:sz w:val="22"/>
          <w:szCs w:val="22"/>
        </w:rPr>
      </w:pPr>
      <w:ins w:id="5257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lastRenderedPageBreak/>
          <w:t>Backend (Node.js) Example:</w:t>
        </w:r>
      </w:ins>
    </w:p>
    <w:p w:rsidR="00431765" w:rsidRPr="00E01AD4" w:rsidRDefault="00431765" w:rsidP="00431765">
      <w:pPr>
        <w:pStyle w:val="HTMLPreformatted"/>
        <w:rPr>
          <w:ins w:id="5258" w:author="Adela" w:date="2025-10-22T21:06:00Z"/>
          <w:rStyle w:val="HTMLCode"/>
          <w:rFonts w:ascii="Segoe UI" w:hAnsi="Segoe UI" w:cs="Segoe UI"/>
          <w:sz w:val="22"/>
          <w:szCs w:val="22"/>
        </w:rPr>
      </w:pPr>
      <w:proofErr w:type="spellStart"/>
      <w:ins w:id="5259" w:author="Adela" w:date="2025-10-22T21:06:00Z">
        <w:r w:rsidRPr="00E01AD4">
          <w:rPr>
            <w:rStyle w:val="hljs-keyword"/>
            <w:rFonts w:ascii="Segoe UI" w:hAnsi="Segoe UI" w:cs="Segoe UI"/>
            <w:sz w:val="22"/>
            <w:szCs w:val="22"/>
          </w:rPr>
          <w:t>const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admin = </w:t>
        </w:r>
        <w:r w:rsidRPr="00E01AD4">
          <w:rPr>
            <w:rStyle w:val="hljs-builtin"/>
            <w:rFonts w:ascii="Segoe UI" w:hAnsi="Segoe UI" w:cs="Segoe UI"/>
            <w:sz w:val="22"/>
            <w:szCs w:val="22"/>
          </w:rPr>
          <w:t>require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(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"firebase-admin"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);</w:t>
        </w:r>
      </w:ins>
    </w:p>
    <w:p w:rsidR="00431765" w:rsidRPr="00E01AD4" w:rsidRDefault="00431765" w:rsidP="00431765">
      <w:pPr>
        <w:pStyle w:val="HTMLPreformatted"/>
        <w:rPr>
          <w:ins w:id="5260" w:author="Adela" w:date="2025-10-22T21:06:00Z"/>
          <w:rStyle w:val="HTMLCode"/>
          <w:rFonts w:ascii="Segoe UI" w:hAnsi="Segoe UI" w:cs="Segoe UI"/>
          <w:sz w:val="22"/>
          <w:szCs w:val="22"/>
        </w:rPr>
      </w:pPr>
      <w:proofErr w:type="spellStart"/>
      <w:proofErr w:type="gramStart"/>
      <w:ins w:id="526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>admin.</w:t>
        </w:r>
        <w:r w:rsidRPr="00E01AD4">
          <w:rPr>
            <w:rStyle w:val="hljs-title"/>
            <w:rFonts w:ascii="Segoe UI" w:hAnsi="Segoe UI" w:cs="Segoe UI"/>
            <w:sz w:val="22"/>
            <w:szCs w:val="22"/>
          </w:rPr>
          <w:t>initializeApp</w:t>
        </w:r>
        <w:proofErr w:type="spellEnd"/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({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credential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: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admin.</w:t>
        </w:r>
        <w:r w:rsidRPr="00E01AD4">
          <w:rPr>
            <w:rStyle w:val="hljs-property"/>
            <w:rFonts w:ascii="Segoe UI" w:hAnsi="Segoe UI" w:cs="Segoe UI"/>
            <w:sz w:val="22"/>
            <w:szCs w:val="22"/>
          </w:rPr>
          <w:t>credential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.</w:t>
        </w:r>
        <w:r w:rsidRPr="00E01AD4">
          <w:rPr>
            <w:rStyle w:val="hljs-title"/>
            <w:rFonts w:ascii="Segoe UI" w:hAnsi="Segoe UI" w:cs="Segoe UI"/>
            <w:sz w:val="22"/>
            <w:szCs w:val="22"/>
          </w:rPr>
          <w:t>cert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(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process.</w:t>
        </w:r>
        <w:r w:rsidRPr="00E01AD4">
          <w:rPr>
            <w:rStyle w:val="hljs-property"/>
            <w:rFonts w:ascii="Segoe UI" w:hAnsi="Segoe UI" w:cs="Segoe UI"/>
            <w:sz w:val="22"/>
            <w:szCs w:val="22"/>
          </w:rPr>
          <w:t>env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.</w:t>
        </w:r>
        <w:r w:rsidRPr="00E01AD4">
          <w:rPr>
            <w:rStyle w:val="hljs-property"/>
            <w:rFonts w:ascii="Segoe UI" w:hAnsi="Segoe UI" w:cs="Segoe UI"/>
            <w:sz w:val="22"/>
            <w:szCs w:val="22"/>
          </w:rPr>
          <w:t>FIREBASE_CREDENTIALS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) });</w:t>
        </w:r>
      </w:ins>
    </w:p>
    <w:p w:rsidR="00431765" w:rsidRPr="00E01AD4" w:rsidRDefault="00431765" w:rsidP="00431765">
      <w:pPr>
        <w:pStyle w:val="HTMLPreformatted"/>
        <w:rPr>
          <w:ins w:id="5262" w:author="Adela" w:date="2025-10-22T21:06:00Z"/>
          <w:rStyle w:val="HTMLCode"/>
          <w:rFonts w:ascii="Segoe UI" w:hAnsi="Segoe UI" w:cs="Segoe UI"/>
          <w:sz w:val="22"/>
          <w:szCs w:val="22"/>
        </w:rPr>
      </w:pPr>
    </w:p>
    <w:p w:rsidR="00431765" w:rsidRPr="00E01AD4" w:rsidRDefault="00431765" w:rsidP="00431765">
      <w:pPr>
        <w:pStyle w:val="HTMLPreformatted"/>
        <w:rPr>
          <w:ins w:id="5263" w:author="Adela" w:date="2025-10-22T21:06:00Z"/>
          <w:rStyle w:val="HTMLCode"/>
          <w:rFonts w:ascii="Segoe UI" w:hAnsi="Segoe UI" w:cs="Segoe UI"/>
          <w:sz w:val="22"/>
          <w:szCs w:val="22"/>
        </w:rPr>
      </w:pPr>
      <w:ins w:id="5264" w:author="Adela" w:date="2025-10-22T21:06:00Z">
        <w:r w:rsidRPr="00E01AD4">
          <w:rPr>
            <w:rStyle w:val="hljs-keyword"/>
            <w:rFonts w:ascii="Segoe UI" w:hAnsi="Segoe UI" w:cs="Segoe UI"/>
            <w:sz w:val="22"/>
            <w:szCs w:val="22"/>
          </w:rPr>
          <w:t>async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function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proofErr w:type="spellStart"/>
        <w:proofErr w:type="gramStart"/>
        <w:r w:rsidRPr="00E01AD4">
          <w:rPr>
            <w:rStyle w:val="hljs-title"/>
            <w:rFonts w:ascii="Segoe UI" w:hAnsi="Segoe UI" w:cs="Segoe UI"/>
            <w:sz w:val="22"/>
            <w:szCs w:val="22"/>
          </w:rPr>
          <w:t>sendCloudNotification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(</w:t>
        </w:r>
        <w:proofErr w:type="gramEnd"/>
        <w:r w:rsidRPr="00E01AD4">
          <w:rPr>
            <w:rStyle w:val="hljs-params"/>
            <w:rFonts w:ascii="Segoe UI" w:hAnsi="Segoe UI" w:cs="Segoe UI"/>
            <w:sz w:val="22"/>
            <w:szCs w:val="22"/>
          </w:rPr>
          <w:t>token, title, body, data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) {</w:t>
        </w:r>
      </w:ins>
    </w:p>
    <w:p w:rsidR="00431765" w:rsidRPr="00E01AD4" w:rsidRDefault="00431765" w:rsidP="00431765">
      <w:pPr>
        <w:pStyle w:val="HTMLPreformatted"/>
        <w:rPr>
          <w:ins w:id="5265" w:author="Adela" w:date="2025-10-22T21:06:00Z"/>
          <w:rStyle w:val="HTMLCode"/>
          <w:rFonts w:ascii="Segoe UI" w:hAnsi="Segoe UI" w:cs="Segoe UI"/>
          <w:sz w:val="22"/>
          <w:szCs w:val="22"/>
        </w:rPr>
      </w:pPr>
      <w:ins w:id="526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await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proofErr w:type="spellStart"/>
        <w:proofErr w:type="gramStart"/>
        <w:r w:rsidRPr="00E01AD4">
          <w:rPr>
            <w:rStyle w:val="HTMLCode"/>
            <w:rFonts w:ascii="Segoe UI" w:hAnsi="Segoe UI" w:cs="Segoe UI"/>
            <w:sz w:val="22"/>
            <w:szCs w:val="22"/>
          </w:rPr>
          <w:t>admin.</w:t>
        </w:r>
        <w:r w:rsidRPr="00E01AD4">
          <w:rPr>
            <w:rStyle w:val="hljs-title"/>
            <w:rFonts w:ascii="Segoe UI" w:hAnsi="Segoe UI" w:cs="Segoe UI"/>
            <w:sz w:val="22"/>
            <w:szCs w:val="22"/>
          </w:rPr>
          <w:t>messaging</w:t>
        </w:r>
        <w:proofErr w:type="spellEnd"/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>().</w:t>
        </w:r>
        <w:r w:rsidRPr="00E01AD4">
          <w:rPr>
            <w:rStyle w:val="hljs-title"/>
            <w:rFonts w:ascii="Segoe UI" w:hAnsi="Segoe UI" w:cs="Segoe UI"/>
            <w:sz w:val="22"/>
            <w:szCs w:val="22"/>
          </w:rPr>
          <w:t>send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({</w:t>
        </w:r>
      </w:ins>
    </w:p>
    <w:p w:rsidR="00431765" w:rsidRPr="00E01AD4" w:rsidRDefault="00431765" w:rsidP="00431765">
      <w:pPr>
        <w:pStyle w:val="HTMLPreformatted"/>
        <w:rPr>
          <w:ins w:id="5267" w:author="Adela" w:date="2025-10-22T21:06:00Z"/>
          <w:rStyle w:val="HTMLCode"/>
          <w:rFonts w:ascii="Segoe UI" w:hAnsi="Segoe UI" w:cs="Segoe UI"/>
          <w:sz w:val="22"/>
          <w:szCs w:val="22"/>
        </w:rPr>
      </w:pPr>
      <w:ins w:id="5268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token,</w:t>
        </w:r>
      </w:ins>
    </w:p>
    <w:p w:rsidR="00431765" w:rsidRPr="00E01AD4" w:rsidRDefault="00431765" w:rsidP="00431765">
      <w:pPr>
        <w:pStyle w:val="HTMLPreformatted"/>
        <w:rPr>
          <w:ins w:id="5269" w:author="Adela" w:date="2025-10-22T21:06:00Z"/>
          <w:rStyle w:val="HTMLCode"/>
          <w:rFonts w:ascii="Segoe UI" w:hAnsi="Segoe UI" w:cs="Segoe UI"/>
          <w:sz w:val="22"/>
          <w:szCs w:val="22"/>
        </w:rPr>
      </w:pPr>
      <w:ins w:id="5270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notification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: </w:t>
        </w:r>
        <w:proofErr w:type="gramStart"/>
        <w:r w:rsidRPr="00E01AD4">
          <w:rPr>
            <w:rStyle w:val="HTMLCode"/>
            <w:rFonts w:ascii="Segoe UI" w:hAnsi="Segoe UI" w:cs="Segoe UI"/>
            <w:sz w:val="22"/>
            <w:szCs w:val="22"/>
          </w:rPr>
          <w:t>{ title</w:t>
        </w:r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>, body },</w:t>
        </w:r>
      </w:ins>
    </w:p>
    <w:p w:rsidR="00431765" w:rsidRPr="00E01AD4" w:rsidRDefault="00431765" w:rsidP="00431765">
      <w:pPr>
        <w:pStyle w:val="HTMLPreformatted"/>
        <w:rPr>
          <w:ins w:id="5271" w:author="Adela" w:date="2025-10-22T21:06:00Z"/>
          <w:rStyle w:val="HTMLCode"/>
          <w:rFonts w:ascii="Segoe UI" w:hAnsi="Segoe UI" w:cs="Segoe UI"/>
          <w:sz w:val="22"/>
          <w:szCs w:val="22"/>
        </w:rPr>
      </w:pPr>
      <w:ins w:id="5272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  data</w:t>
        </w:r>
      </w:ins>
    </w:p>
    <w:p w:rsidR="00431765" w:rsidRPr="00E01AD4" w:rsidRDefault="00431765" w:rsidP="00431765">
      <w:pPr>
        <w:pStyle w:val="HTMLPreformatted"/>
        <w:rPr>
          <w:ins w:id="5273" w:author="Adela" w:date="2025-10-22T21:06:00Z"/>
          <w:rStyle w:val="HTMLCode"/>
          <w:rFonts w:ascii="Segoe UI" w:hAnsi="Segoe UI" w:cs="Segoe UI"/>
          <w:sz w:val="22"/>
          <w:szCs w:val="22"/>
        </w:rPr>
      </w:pPr>
      <w:ins w:id="5274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});</w:t>
        </w:r>
      </w:ins>
    </w:p>
    <w:p w:rsidR="00431765" w:rsidRPr="00E01AD4" w:rsidRDefault="00431765" w:rsidP="00431765">
      <w:pPr>
        <w:pStyle w:val="HTMLPreformatted"/>
        <w:rPr>
          <w:ins w:id="5275" w:author="Adela" w:date="2025-10-22T21:06:00Z"/>
          <w:rStyle w:val="HTMLCode"/>
          <w:rFonts w:ascii="Segoe UI" w:hAnsi="Segoe UI" w:cs="Segoe UI"/>
          <w:sz w:val="22"/>
          <w:szCs w:val="22"/>
        </w:rPr>
      </w:pPr>
      <w:ins w:id="5276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>}</w:t>
        </w:r>
      </w:ins>
    </w:p>
    <w:p w:rsidR="00431765" w:rsidRPr="00E01AD4" w:rsidRDefault="00431765" w:rsidP="00431765">
      <w:pPr>
        <w:pStyle w:val="NormalWeb"/>
        <w:numPr>
          <w:ilvl w:val="0"/>
          <w:numId w:val="156"/>
        </w:numPr>
        <w:rPr>
          <w:ins w:id="5277" w:author="Adela" w:date="2025-10-22T21:06:00Z"/>
          <w:rFonts w:ascii="Segoe UI" w:hAnsi="Segoe UI" w:cs="Segoe UI"/>
          <w:sz w:val="22"/>
          <w:szCs w:val="22"/>
        </w:rPr>
      </w:pPr>
      <w:ins w:id="5278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Cloud notifications are used for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caregiver messages</w:t>
        </w:r>
        <w:r w:rsidRPr="00E01AD4">
          <w:rPr>
            <w:rFonts w:ascii="Segoe UI" w:hAnsi="Segoe UI" w:cs="Segoe UI"/>
            <w:sz w:val="22"/>
            <w:szCs w:val="22"/>
          </w:rPr>
          <w:t xml:space="preserve">,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system alerts</w:t>
        </w:r>
        <w:r w:rsidRPr="00E01AD4">
          <w:rPr>
            <w:rFonts w:ascii="Segoe UI" w:hAnsi="Segoe UI" w:cs="Segoe UI"/>
            <w:sz w:val="22"/>
            <w:szCs w:val="22"/>
          </w:rPr>
          <w:t xml:space="preserve">,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refill reminders</w:t>
        </w:r>
        <w:r w:rsidRPr="00E01AD4">
          <w:rPr>
            <w:rFonts w:ascii="Segoe UI" w:hAnsi="Segoe UI" w:cs="Segoe UI"/>
            <w:sz w:val="22"/>
            <w:szCs w:val="22"/>
          </w:rPr>
          <w:t xml:space="preserve">, and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report availability</w:t>
        </w:r>
        <w:r w:rsidRPr="00E01AD4">
          <w:rPr>
            <w:rFonts w:ascii="Segoe UI" w:hAnsi="Segoe UI" w:cs="Segoe UI"/>
            <w:sz w:val="22"/>
            <w:szCs w:val="22"/>
          </w:rPr>
          <w:t>.</w:t>
        </w:r>
      </w:ins>
    </w:p>
    <w:p w:rsidR="00431765" w:rsidRPr="00E01AD4" w:rsidRDefault="00431765" w:rsidP="00431765">
      <w:pPr>
        <w:pStyle w:val="NormalWeb"/>
        <w:numPr>
          <w:ilvl w:val="0"/>
          <w:numId w:val="156"/>
        </w:numPr>
        <w:rPr>
          <w:ins w:id="5279" w:author="Adela" w:date="2025-10-22T21:06:00Z"/>
          <w:rFonts w:ascii="Segoe UI" w:hAnsi="Segoe UI" w:cs="Segoe UI"/>
          <w:sz w:val="22"/>
          <w:szCs w:val="22"/>
        </w:rPr>
      </w:pPr>
      <w:ins w:id="5280" w:author="Adela" w:date="2025-10-22T21:06:00Z">
        <w:r w:rsidRPr="00E01AD4">
          <w:rPr>
            <w:rFonts w:ascii="Segoe UI" w:hAnsi="Segoe UI" w:cs="Segoe UI"/>
            <w:sz w:val="22"/>
            <w:szCs w:val="22"/>
          </w:rPr>
          <w:t>If the device is offline, FCM queues the message for up to 4 weeks until reconnection.</w:t>
        </w:r>
      </w:ins>
    </w:p>
    <w:p w:rsidR="00431765" w:rsidRPr="00E01AD4" w:rsidRDefault="00E01AD4" w:rsidP="00431765">
      <w:pPr>
        <w:rPr>
          <w:ins w:id="5281" w:author="Adela" w:date="2025-10-22T21:06:00Z"/>
          <w:rFonts w:ascii="Segoe UI" w:hAnsi="Segoe UI" w:cs="Segoe UI"/>
        </w:rPr>
      </w:pPr>
      <w:ins w:id="5282" w:author="Adela" w:date="2025-10-22T21:06:00Z">
        <w:r w:rsidRPr="00E01AD4">
          <w:rPr>
            <w:rFonts w:ascii="Segoe UI" w:hAnsi="Segoe UI" w:cs="Segoe UI"/>
          </w:rPr>
          <w:pict>
            <v:rect id="_x0000_i1184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283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284" w:name="_Toc212157030"/>
      <w:ins w:id="5285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12.9 Offline Logging and Sync Service</w:t>
        </w:r>
        <w:bookmarkEnd w:id="5284"/>
      </w:ins>
    </w:p>
    <w:p w:rsidR="00431765" w:rsidRPr="00E01AD4" w:rsidRDefault="00431765" w:rsidP="00431765">
      <w:pPr>
        <w:pStyle w:val="NormalWeb"/>
        <w:rPr>
          <w:ins w:id="5286" w:author="Adela" w:date="2025-10-22T21:06:00Z"/>
          <w:rFonts w:ascii="Segoe UI" w:hAnsi="Segoe UI" w:cs="Segoe UI"/>
          <w:sz w:val="22"/>
          <w:szCs w:val="22"/>
        </w:rPr>
      </w:pPr>
      <w:ins w:id="5287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When offline,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MediMate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stores pending notifications and actions in a local log:</w:t>
        </w:r>
      </w:ins>
    </w:p>
    <w:p w:rsidR="00431765" w:rsidRPr="00E01AD4" w:rsidRDefault="00431765" w:rsidP="00431765">
      <w:pPr>
        <w:pStyle w:val="HTMLPreformatted"/>
        <w:rPr>
          <w:ins w:id="5288" w:author="Adela" w:date="2025-10-22T21:06:00Z"/>
          <w:rStyle w:val="HTMLCode"/>
          <w:rFonts w:ascii="Segoe UI" w:hAnsi="Segoe UI" w:cs="Segoe UI"/>
          <w:sz w:val="22"/>
          <w:szCs w:val="22"/>
        </w:rPr>
      </w:pPr>
      <w:ins w:id="5289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{</w:t>
        </w:r>
      </w:ins>
    </w:p>
    <w:p w:rsidR="00431765" w:rsidRPr="00E01AD4" w:rsidRDefault="00431765" w:rsidP="00431765">
      <w:pPr>
        <w:pStyle w:val="HTMLPreformatted"/>
        <w:rPr>
          <w:ins w:id="5290" w:author="Adela" w:date="2025-10-22T21:06:00Z"/>
          <w:rStyle w:val="HTMLCode"/>
          <w:rFonts w:ascii="Segoe UI" w:hAnsi="Segoe UI" w:cs="Segoe UI"/>
          <w:sz w:val="22"/>
          <w:szCs w:val="22"/>
        </w:rPr>
      </w:pPr>
      <w:ins w:id="529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"id"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"local_17345"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292" w:author="Adela" w:date="2025-10-22T21:06:00Z"/>
          <w:rStyle w:val="HTMLCode"/>
          <w:rFonts w:ascii="Segoe UI" w:hAnsi="Segoe UI" w:cs="Segoe UI"/>
          <w:sz w:val="22"/>
          <w:szCs w:val="22"/>
        </w:rPr>
      </w:pPr>
      <w:ins w:id="5293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attr"/>
            <w:rFonts w:ascii="Segoe UI" w:hAnsi="Segoe UI" w:cs="Segoe UI"/>
            <w:sz w:val="22"/>
            <w:szCs w:val="22"/>
          </w:rPr>
          <w:t>userId</w:t>
        </w:r>
        <w:proofErr w:type="spellEnd"/>
        <w:r w:rsidRPr="00E01AD4">
          <w:rPr>
            <w:rStyle w:val="hljs-attr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"64ae234abc98d1e7f9c1d112"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294" w:author="Adela" w:date="2025-10-22T21:06:00Z"/>
          <w:rStyle w:val="HTMLCode"/>
          <w:rFonts w:ascii="Segoe UI" w:hAnsi="Segoe UI" w:cs="Segoe UI"/>
          <w:sz w:val="22"/>
          <w:szCs w:val="22"/>
        </w:rPr>
      </w:pPr>
      <w:ins w:id="5295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"type"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string"/>
            <w:rFonts w:ascii="Segoe UI" w:hAnsi="Segoe UI" w:cs="Segoe UI"/>
            <w:sz w:val="22"/>
            <w:szCs w:val="22"/>
          </w:rPr>
          <w:t>medication_reminder</w:t>
        </w:r>
        <w:proofErr w:type="spellEnd"/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296" w:author="Adela" w:date="2025-10-22T21:06:00Z"/>
          <w:rStyle w:val="HTMLCode"/>
          <w:rFonts w:ascii="Segoe UI" w:hAnsi="Segoe UI" w:cs="Segoe UI"/>
          <w:sz w:val="22"/>
          <w:szCs w:val="22"/>
        </w:rPr>
      </w:pPr>
      <w:ins w:id="5297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"status"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"delivered"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298" w:author="Adela" w:date="2025-10-22T21:06:00Z"/>
          <w:rStyle w:val="HTMLCode"/>
          <w:rFonts w:ascii="Segoe UI" w:hAnsi="Segoe UI" w:cs="Segoe UI"/>
          <w:sz w:val="22"/>
          <w:szCs w:val="22"/>
        </w:rPr>
      </w:pPr>
      <w:ins w:id="5299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"timestamp"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"2025-10-16T08:00:00Z"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,</w:t>
        </w:r>
      </w:ins>
    </w:p>
    <w:p w:rsidR="00431765" w:rsidRPr="00E01AD4" w:rsidRDefault="00431765" w:rsidP="00431765">
      <w:pPr>
        <w:pStyle w:val="HTMLPreformatted"/>
        <w:rPr>
          <w:ins w:id="5300" w:author="Adela" w:date="2025-10-22T21:06:00Z"/>
          <w:rStyle w:val="HTMLCode"/>
          <w:rFonts w:ascii="Segoe UI" w:hAnsi="Segoe UI" w:cs="Segoe UI"/>
          <w:sz w:val="22"/>
          <w:szCs w:val="22"/>
        </w:rPr>
      </w:pPr>
      <w:ins w:id="530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 </w:t>
        </w:r>
        <w:r w:rsidRPr="00E01AD4">
          <w:rPr>
            <w:rStyle w:val="hljs-attr"/>
            <w:rFonts w:ascii="Segoe UI" w:hAnsi="Segoe UI" w:cs="Segoe UI"/>
            <w:sz w:val="22"/>
            <w:szCs w:val="22"/>
          </w:rPr>
          <w:t>"synced"</w:t>
        </w:r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: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</w:t>
        </w:r>
        <w:r w:rsidRPr="00E01AD4">
          <w:rPr>
            <w:rStyle w:val="hljs-keyword"/>
            <w:rFonts w:ascii="Segoe UI" w:hAnsi="Segoe UI" w:cs="Segoe UI"/>
            <w:sz w:val="22"/>
            <w:szCs w:val="22"/>
          </w:rPr>
          <w:t>false</w:t>
        </w:r>
      </w:ins>
    </w:p>
    <w:p w:rsidR="00431765" w:rsidRPr="00E01AD4" w:rsidRDefault="00431765" w:rsidP="00431765">
      <w:pPr>
        <w:pStyle w:val="HTMLPreformatted"/>
        <w:rPr>
          <w:ins w:id="5302" w:author="Adela" w:date="2025-10-22T21:06:00Z"/>
          <w:rStyle w:val="HTMLCode"/>
          <w:rFonts w:ascii="Segoe UI" w:hAnsi="Segoe UI" w:cs="Segoe UI"/>
          <w:sz w:val="22"/>
          <w:szCs w:val="22"/>
        </w:rPr>
      </w:pPr>
      <w:ins w:id="5303" w:author="Adela" w:date="2025-10-22T21:06:00Z">
        <w:r w:rsidRPr="00E01AD4">
          <w:rPr>
            <w:rStyle w:val="hljs-punctuation"/>
            <w:rFonts w:ascii="Segoe UI" w:hAnsi="Segoe UI" w:cs="Segoe UI"/>
            <w:sz w:val="22"/>
            <w:szCs w:val="22"/>
          </w:rPr>
          <w:t>}</w:t>
        </w:r>
      </w:ins>
    </w:p>
    <w:p w:rsidR="00431765" w:rsidRPr="00E01AD4" w:rsidRDefault="00431765" w:rsidP="00431765">
      <w:pPr>
        <w:pStyle w:val="Heading4"/>
        <w:rPr>
          <w:ins w:id="5304" w:author="Adela" w:date="2025-10-22T21:06:00Z"/>
          <w:rFonts w:ascii="Segoe UI" w:hAnsi="Segoe UI" w:cs="Segoe UI"/>
          <w:color w:val="auto"/>
        </w:rPr>
      </w:pPr>
      <w:ins w:id="5305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Sync Process (On Reconnection):</w:t>
        </w:r>
      </w:ins>
    </w:p>
    <w:p w:rsidR="00431765" w:rsidRPr="00E01AD4" w:rsidRDefault="00431765" w:rsidP="00431765">
      <w:pPr>
        <w:pStyle w:val="NormalWeb"/>
        <w:numPr>
          <w:ilvl w:val="0"/>
          <w:numId w:val="157"/>
        </w:numPr>
        <w:rPr>
          <w:ins w:id="5306" w:author="Adela" w:date="2025-10-22T21:06:00Z"/>
          <w:rFonts w:ascii="Segoe UI" w:hAnsi="Segoe UI" w:cs="Segoe UI"/>
          <w:sz w:val="22"/>
          <w:szCs w:val="22"/>
        </w:rPr>
      </w:pPr>
      <w:ins w:id="5307" w:author="Adela" w:date="2025-10-22T21:06:00Z">
        <w:r w:rsidRPr="00E01AD4">
          <w:rPr>
            <w:rFonts w:ascii="Segoe UI" w:hAnsi="Segoe UI" w:cs="Segoe UI"/>
            <w:sz w:val="22"/>
            <w:szCs w:val="22"/>
          </w:rPr>
          <w:t>App detects network restoration.</w:t>
        </w:r>
      </w:ins>
    </w:p>
    <w:p w:rsidR="00431765" w:rsidRPr="00E01AD4" w:rsidRDefault="00431765" w:rsidP="00431765">
      <w:pPr>
        <w:pStyle w:val="NormalWeb"/>
        <w:numPr>
          <w:ilvl w:val="0"/>
          <w:numId w:val="157"/>
        </w:numPr>
        <w:rPr>
          <w:ins w:id="5308" w:author="Adela" w:date="2025-10-22T21:06:00Z"/>
          <w:rFonts w:ascii="Segoe UI" w:hAnsi="Segoe UI" w:cs="Segoe UI"/>
          <w:sz w:val="22"/>
          <w:szCs w:val="22"/>
        </w:rPr>
      </w:pPr>
      <w:ins w:id="5309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Checks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unsynced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local entries (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synced == false</w:t>
        </w:r>
        <w:r w:rsidRPr="00E01AD4">
          <w:rPr>
            <w:rFonts w:ascii="Segoe UI" w:hAnsi="Segoe UI" w:cs="Segoe UI"/>
            <w:sz w:val="22"/>
            <w:szCs w:val="22"/>
          </w:rPr>
          <w:t>).</w:t>
        </w:r>
      </w:ins>
    </w:p>
    <w:p w:rsidR="00431765" w:rsidRPr="00E01AD4" w:rsidRDefault="00431765" w:rsidP="00431765">
      <w:pPr>
        <w:pStyle w:val="NormalWeb"/>
        <w:numPr>
          <w:ilvl w:val="0"/>
          <w:numId w:val="157"/>
        </w:numPr>
        <w:rPr>
          <w:ins w:id="5310" w:author="Adela" w:date="2025-10-22T21:06:00Z"/>
          <w:rFonts w:ascii="Segoe UI" w:hAnsi="Segoe UI" w:cs="Segoe UI"/>
          <w:sz w:val="22"/>
          <w:szCs w:val="22"/>
        </w:rPr>
      </w:pPr>
      <w:ins w:id="5311" w:author="Adela" w:date="2025-10-22T21:06:00Z">
        <w:r w:rsidRPr="00E01AD4">
          <w:rPr>
            <w:rFonts w:ascii="Segoe UI" w:hAnsi="Segoe UI" w:cs="Segoe UI"/>
            <w:sz w:val="22"/>
            <w:szCs w:val="22"/>
          </w:rPr>
          <w:t>Sends batch sync request:</w:t>
        </w:r>
      </w:ins>
    </w:p>
    <w:p w:rsidR="00431765" w:rsidRPr="00E01AD4" w:rsidRDefault="00431765" w:rsidP="00431765">
      <w:pPr>
        <w:pStyle w:val="HTMLPreformatted"/>
        <w:numPr>
          <w:ilvl w:val="0"/>
          <w:numId w:val="157"/>
        </w:numPr>
        <w:tabs>
          <w:tab w:val="clear" w:pos="720"/>
        </w:tabs>
        <w:rPr>
          <w:ins w:id="5312" w:author="Adela" w:date="2025-10-22T21:06:00Z"/>
          <w:rStyle w:val="HTMLCode"/>
          <w:rFonts w:ascii="Segoe UI" w:hAnsi="Segoe UI" w:cs="Segoe UI"/>
          <w:sz w:val="22"/>
          <w:szCs w:val="22"/>
        </w:rPr>
      </w:pPr>
      <w:ins w:id="5313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>POST /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api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/v1/notifications/sync</w:t>
        </w:r>
      </w:ins>
    </w:p>
    <w:p w:rsidR="00431765" w:rsidRPr="00E01AD4" w:rsidRDefault="00431765" w:rsidP="00431765">
      <w:pPr>
        <w:pStyle w:val="NormalWeb"/>
        <w:numPr>
          <w:ilvl w:val="0"/>
          <w:numId w:val="157"/>
        </w:numPr>
        <w:rPr>
          <w:ins w:id="5314" w:author="Adela" w:date="2025-10-22T21:06:00Z"/>
          <w:rFonts w:ascii="Segoe UI" w:hAnsi="Segoe UI" w:cs="Segoe UI"/>
          <w:sz w:val="22"/>
          <w:szCs w:val="22"/>
        </w:rPr>
      </w:pPr>
      <w:ins w:id="531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Server merges entries, updates analytics, and marks logs as synced.</w:t>
        </w:r>
      </w:ins>
    </w:p>
    <w:p w:rsidR="00431765" w:rsidRPr="00E01AD4" w:rsidRDefault="00E01AD4" w:rsidP="00431765">
      <w:pPr>
        <w:rPr>
          <w:ins w:id="5316" w:author="Adela" w:date="2025-10-22T21:06:00Z"/>
          <w:rFonts w:ascii="Segoe UI" w:hAnsi="Segoe UI" w:cs="Segoe UI"/>
        </w:rPr>
      </w:pPr>
      <w:ins w:id="5317" w:author="Adela" w:date="2025-10-22T21:06:00Z">
        <w:r w:rsidRPr="00E01AD4">
          <w:rPr>
            <w:rFonts w:ascii="Segoe UI" w:hAnsi="Segoe UI" w:cs="Segoe UI"/>
          </w:rPr>
          <w:pict>
            <v:rect id="_x0000_i1185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318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319" w:name="_Toc212157031"/>
      <w:ins w:id="5320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lastRenderedPageBreak/>
          <w:t>12.10 Scheduler and Automation</w:t>
        </w:r>
        <w:bookmarkEnd w:id="5319"/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645"/>
        <w:gridCol w:w="1312"/>
        <w:gridCol w:w="2994"/>
      </w:tblGrid>
      <w:tr w:rsidR="00E01AD4" w:rsidRPr="00E01AD4" w:rsidTr="00431765">
        <w:trPr>
          <w:tblHeader/>
          <w:tblCellSpacing w:w="15" w:type="dxa"/>
          <w:ins w:id="5321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322" w:author="Adela" w:date="2025-10-22T21:06:00Z"/>
                <w:rFonts w:ascii="Segoe UI" w:hAnsi="Segoe UI" w:cs="Segoe UI"/>
                <w:b/>
                <w:bCs/>
              </w:rPr>
            </w:pPr>
            <w:ins w:id="5323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Task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324" w:author="Adela" w:date="2025-10-22T21:06:00Z"/>
                <w:rFonts w:ascii="Segoe UI" w:hAnsi="Segoe UI" w:cs="Segoe UI"/>
                <w:b/>
                <w:bCs/>
              </w:rPr>
            </w:pPr>
            <w:ins w:id="5325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Engine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326" w:author="Adela" w:date="2025-10-22T21:06:00Z"/>
                <w:rFonts w:ascii="Segoe UI" w:hAnsi="Segoe UI" w:cs="Segoe UI"/>
                <w:b/>
                <w:bCs/>
              </w:rPr>
            </w:pPr>
            <w:ins w:id="5327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Frequency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328" w:author="Adela" w:date="2025-10-22T21:06:00Z"/>
                <w:rFonts w:ascii="Segoe UI" w:hAnsi="Segoe UI" w:cs="Segoe UI"/>
                <w:b/>
                <w:bCs/>
              </w:rPr>
            </w:pPr>
            <w:ins w:id="5329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Description</w:t>
              </w:r>
            </w:ins>
          </w:p>
        </w:tc>
      </w:tr>
      <w:tr w:rsidR="00E01AD4" w:rsidRPr="00E01AD4" w:rsidTr="00431765">
        <w:trPr>
          <w:tblCellSpacing w:w="15" w:type="dxa"/>
          <w:ins w:id="5330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31" w:author="Adela" w:date="2025-10-22T21:06:00Z"/>
                <w:rFonts w:ascii="Segoe UI" w:hAnsi="Segoe UI" w:cs="Segoe UI"/>
              </w:rPr>
            </w:pPr>
            <w:ins w:id="5332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Medication Reminder Scheduler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33" w:author="Adela" w:date="2025-10-22T21:06:00Z"/>
                <w:rFonts w:ascii="Segoe UI" w:hAnsi="Segoe UI" w:cs="Segoe UI"/>
              </w:rPr>
            </w:pPr>
            <w:ins w:id="5334" w:author="Adela" w:date="2025-10-22T21:06:00Z">
              <w:r w:rsidRPr="00E01AD4">
                <w:rPr>
                  <w:rFonts w:ascii="Segoe UI" w:hAnsi="Segoe UI" w:cs="Segoe UI"/>
                </w:rPr>
                <w:t>node-</w:t>
              </w:r>
              <w:proofErr w:type="spellStart"/>
              <w:r w:rsidRPr="00E01AD4">
                <w:rPr>
                  <w:rFonts w:ascii="Segoe UI" w:hAnsi="Segoe UI" w:cs="Segoe UI"/>
                </w:rPr>
                <w:t>cron</w:t>
              </w:r>
              <w:proofErr w:type="spellEnd"/>
              <w:r w:rsidRPr="00E01AD4">
                <w:rPr>
                  <w:rFonts w:ascii="Segoe UI" w:hAnsi="Segoe UI" w:cs="Segoe UI"/>
                </w:rPr>
                <w:t xml:space="preserve"> / device OS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35" w:author="Adela" w:date="2025-10-22T21:06:00Z"/>
                <w:rFonts w:ascii="Segoe UI" w:hAnsi="Segoe UI" w:cs="Segoe UI"/>
              </w:rPr>
            </w:pPr>
            <w:ins w:id="5336" w:author="Adela" w:date="2025-10-22T21:06:00Z">
              <w:r w:rsidRPr="00E01AD4">
                <w:rPr>
                  <w:rFonts w:ascii="Segoe UI" w:hAnsi="Segoe UI" w:cs="Segoe UI"/>
                </w:rPr>
                <w:t>Configurable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37" w:author="Adela" w:date="2025-10-22T21:06:00Z"/>
                <w:rFonts w:ascii="Segoe UI" w:hAnsi="Segoe UI" w:cs="Segoe UI"/>
              </w:rPr>
            </w:pPr>
            <w:ins w:id="5338" w:author="Adela" w:date="2025-10-22T21:06:00Z">
              <w:r w:rsidRPr="00E01AD4">
                <w:rPr>
                  <w:rFonts w:ascii="Segoe UI" w:hAnsi="Segoe UI" w:cs="Segoe UI"/>
                </w:rPr>
                <w:t>Fires per dosage schedule.</w:t>
              </w:r>
            </w:ins>
          </w:p>
        </w:tc>
      </w:tr>
      <w:tr w:rsidR="00E01AD4" w:rsidRPr="00E01AD4" w:rsidTr="00431765">
        <w:trPr>
          <w:tblCellSpacing w:w="15" w:type="dxa"/>
          <w:ins w:id="5339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40" w:author="Adela" w:date="2025-10-22T21:06:00Z"/>
                <w:rFonts w:ascii="Segoe UI" w:hAnsi="Segoe UI" w:cs="Segoe UI"/>
              </w:rPr>
            </w:pPr>
            <w:ins w:id="5341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Mood Check-in Reminder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42" w:author="Adela" w:date="2025-10-22T21:06:00Z"/>
                <w:rFonts w:ascii="Segoe UI" w:hAnsi="Segoe UI" w:cs="Segoe UI"/>
              </w:rPr>
            </w:pPr>
            <w:ins w:id="5343" w:author="Adela" w:date="2025-10-22T21:06:00Z">
              <w:r w:rsidRPr="00E01AD4">
                <w:rPr>
                  <w:rFonts w:ascii="Segoe UI" w:hAnsi="Segoe UI" w:cs="Segoe UI"/>
                </w:rPr>
                <w:t>node-</w:t>
              </w:r>
              <w:proofErr w:type="spellStart"/>
              <w:r w:rsidRPr="00E01AD4">
                <w:rPr>
                  <w:rFonts w:ascii="Segoe UI" w:hAnsi="Segoe UI" w:cs="Segoe UI"/>
                </w:rPr>
                <w:t>cron</w:t>
              </w:r>
              <w:proofErr w:type="spellEnd"/>
              <w:r w:rsidRPr="00E01AD4">
                <w:rPr>
                  <w:rFonts w:ascii="Segoe UI" w:hAnsi="Segoe UI" w:cs="Segoe UI"/>
                </w:rPr>
                <w:t xml:space="preserve"> / device OS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44" w:author="Adela" w:date="2025-10-22T21:06:00Z"/>
                <w:rFonts w:ascii="Segoe UI" w:hAnsi="Segoe UI" w:cs="Segoe UI"/>
              </w:rPr>
            </w:pPr>
            <w:ins w:id="5345" w:author="Adela" w:date="2025-10-22T21:06:00Z">
              <w:r w:rsidRPr="00E01AD4">
                <w:rPr>
                  <w:rFonts w:ascii="Segoe UI" w:hAnsi="Segoe UI" w:cs="Segoe UI"/>
                </w:rPr>
                <w:t>Daily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46" w:author="Adela" w:date="2025-10-22T21:06:00Z"/>
                <w:rFonts w:ascii="Segoe UI" w:hAnsi="Segoe UI" w:cs="Segoe UI"/>
              </w:rPr>
            </w:pPr>
            <w:ins w:id="5347" w:author="Adela" w:date="2025-10-22T21:06:00Z">
              <w:r w:rsidRPr="00E01AD4">
                <w:rPr>
                  <w:rFonts w:ascii="Segoe UI" w:hAnsi="Segoe UI" w:cs="Segoe UI"/>
                </w:rPr>
                <w:t>Default 9 AM or user-defined time.</w:t>
              </w:r>
            </w:ins>
          </w:p>
        </w:tc>
      </w:tr>
      <w:tr w:rsidR="00E01AD4" w:rsidRPr="00E01AD4" w:rsidTr="00431765">
        <w:trPr>
          <w:tblCellSpacing w:w="15" w:type="dxa"/>
          <w:ins w:id="5348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49" w:author="Adela" w:date="2025-10-22T21:06:00Z"/>
                <w:rFonts w:ascii="Segoe UI" w:hAnsi="Segoe UI" w:cs="Segoe UI"/>
              </w:rPr>
            </w:pPr>
            <w:ins w:id="5350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Refill Reminder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51" w:author="Adela" w:date="2025-10-22T21:06:00Z"/>
                <w:rFonts w:ascii="Segoe UI" w:hAnsi="Segoe UI" w:cs="Segoe UI"/>
              </w:rPr>
            </w:pPr>
            <w:ins w:id="5352" w:author="Adela" w:date="2025-10-22T21:06:00Z">
              <w:r w:rsidRPr="00E01AD4">
                <w:rPr>
                  <w:rFonts w:ascii="Segoe UI" w:hAnsi="Segoe UI" w:cs="Segoe UI"/>
                </w:rPr>
                <w:t>Server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53" w:author="Adela" w:date="2025-10-22T21:06:00Z"/>
                <w:rFonts w:ascii="Segoe UI" w:hAnsi="Segoe UI" w:cs="Segoe UI"/>
              </w:rPr>
            </w:pPr>
            <w:ins w:id="5354" w:author="Adela" w:date="2025-10-22T21:06:00Z">
              <w:r w:rsidRPr="00E01AD4">
                <w:rPr>
                  <w:rFonts w:ascii="Segoe UI" w:hAnsi="Segoe UI" w:cs="Segoe UI"/>
                </w:rPr>
                <w:t>Weekly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55" w:author="Adela" w:date="2025-10-22T21:06:00Z"/>
                <w:rFonts w:ascii="Segoe UI" w:hAnsi="Segoe UI" w:cs="Segoe UI"/>
              </w:rPr>
            </w:pPr>
            <w:ins w:id="5356" w:author="Adela" w:date="2025-10-22T21:06:00Z">
              <w:r w:rsidRPr="00E01AD4">
                <w:rPr>
                  <w:rFonts w:ascii="Segoe UI" w:hAnsi="Segoe UI" w:cs="Segoe UI"/>
                </w:rPr>
                <w:t>Alerts before prescription depletion.</w:t>
              </w:r>
            </w:ins>
          </w:p>
        </w:tc>
      </w:tr>
      <w:tr w:rsidR="00E01AD4" w:rsidRPr="00E01AD4" w:rsidTr="00431765">
        <w:trPr>
          <w:tblCellSpacing w:w="15" w:type="dxa"/>
          <w:ins w:id="5357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58" w:author="Adela" w:date="2025-10-22T21:06:00Z"/>
                <w:rFonts w:ascii="Segoe UI" w:hAnsi="Segoe UI" w:cs="Segoe UI"/>
              </w:rPr>
            </w:pPr>
            <w:ins w:id="5359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Sync Task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60" w:author="Adela" w:date="2025-10-22T21:06:00Z"/>
                <w:rFonts w:ascii="Segoe UI" w:hAnsi="Segoe UI" w:cs="Segoe UI"/>
              </w:rPr>
            </w:pPr>
            <w:ins w:id="5361" w:author="Adela" w:date="2025-10-22T21:06:00Z">
              <w:r w:rsidRPr="00E01AD4">
                <w:rPr>
                  <w:rFonts w:ascii="Segoe UI" w:hAnsi="Segoe UI" w:cs="Segoe UI"/>
                </w:rPr>
                <w:t>App Service Worker / Background Task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62" w:author="Adela" w:date="2025-10-22T21:06:00Z"/>
                <w:rFonts w:ascii="Segoe UI" w:hAnsi="Segoe UI" w:cs="Segoe UI"/>
              </w:rPr>
            </w:pPr>
            <w:ins w:id="5363" w:author="Adela" w:date="2025-10-22T21:06:00Z">
              <w:r w:rsidRPr="00E01AD4">
                <w:rPr>
                  <w:rFonts w:ascii="Segoe UI" w:hAnsi="Segoe UI" w:cs="Segoe UI"/>
                </w:rPr>
                <w:t>Periodic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64" w:author="Adela" w:date="2025-10-22T21:06:00Z"/>
                <w:rFonts w:ascii="Segoe UI" w:hAnsi="Segoe UI" w:cs="Segoe UI"/>
              </w:rPr>
            </w:pPr>
            <w:ins w:id="5365" w:author="Adela" w:date="2025-10-22T21:06:00Z">
              <w:r w:rsidRPr="00E01AD4">
                <w:rPr>
                  <w:rFonts w:ascii="Segoe UI" w:hAnsi="Segoe UI" w:cs="Segoe UI"/>
                </w:rPr>
                <w:t>Syncs local logs to backend when connected.</w:t>
              </w:r>
            </w:ins>
          </w:p>
        </w:tc>
      </w:tr>
    </w:tbl>
    <w:p w:rsidR="00431765" w:rsidRPr="00E01AD4" w:rsidRDefault="00E01AD4" w:rsidP="00431765">
      <w:pPr>
        <w:rPr>
          <w:ins w:id="5366" w:author="Adela" w:date="2025-10-22T21:06:00Z"/>
          <w:rFonts w:ascii="Segoe UI" w:hAnsi="Segoe UI" w:cs="Segoe UI"/>
        </w:rPr>
      </w:pPr>
      <w:ins w:id="5367" w:author="Adela" w:date="2025-10-22T21:06:00Z">
        <w:r w:rsidRPr="00E01AD4">
          <w:rPr>
            <w:rFonts w:ascii="Segoe UI" w:hAnsi="Segoe UI" w:cs="Segoe UI"/>
          </w:rPr>
          <w:pict>
            <v:rect id="_x0000_i1186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368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369" w:name="_Toc212157032"/>
      <w:ins w:id="5370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12.11 Privacy and Control</w:t>
        </w:r>
        <w:bookmarkEnd w:id="5369"/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298"/>
        <w:gridCol w:w="4069"/>
      </w:tblGrid>
      <w:tr w:rsidR="00E01AD4" w:rsidRPr="00E01AD4" w:rsidTr="00431765">
        <w:trPr>
          <w:tblHeader/>
          <w:tblCellSpacing w:w="15" w:type="dxa"/>
          <w:ins w:id="5371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372" w:author="Adela" w:date="2025-10-22T21:06:00Z"/>
                <w:rFonts w:ascii="Segoe UI" w:hAnsi="Segoe UI" w:cs="Segoe UI"/>
                <w:b/>
                <w:bCs/>
              </w:rPr>
            </w:pPr>
            <w:ins w:id="5373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Control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374" w:author="Adela" w:date="2025-10-22T21:06:00Z"/>
                <w:rFonts w:ascii="Segoe UI" w:hAnsi="Segoe UI" w:cs="Segoe UI"/>
                <w:b/>
                <w:bCs/>
              </w:rPr>
            </w:pPr>
            <w:ins w:id="5375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Description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376" w:author="Adela" w:date="2025-10-22T21:06:00Z"/>
                <w:rFonts w:ascii="Segoe UI" w:hAnsi="Segoe UI" w:cs="Segoe UI"/>
                <w:b/>
                <w:bCs/>
              </w:rPr>
            </w:pPr>
            <w:ins w:id="5377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Developer Implementation</w:t>
              </w:r>
            </w:ins>
          </w:p>
        </w:tc>
      </w:tr>
      <w:tr w:rsidR="00E01AD4" w:rsidRPr="00E01AD4" w:rsidTr="00431765">
        <w:trPr>
          <w:tblCellSpacing w:w="15" w:type="dxa"/>
          <w:ins w:id="5378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79" w:author="Adela" w:date="2025-10-22T21:06:00Z"/>
                <w:rFonts w:ascii="Segoe UI" w:hAnsi="Segoe UI" w:cs="Segoe UI"/>
              </w:rPr>
            </w:pPr>
            <w:ins w:id="5380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Privacy Mode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81" w:author="Adela" w:date="2025-10-22T21:06:00Z"/>
                <w:rFonts w:ascii="Segoe UI" w:hAnsi="Segoe UI" w:cs="Segoe UI"/>
              </w:rPr>
            </w:pPr>
            <w:ins w:id="5382" w:author="Adela" w:date="2025-10-22T21:06:00Z">
              <w:r w:rsidRPr="00E01AD4">
                <w:rPr>
                  <w:rFonts w:ascii="Segoe UI" w:hAnsi="Segoe UI" w:cs="Segoe UI"/>
                </w:rPr>
                <w:t>Hides sensitive medication/mood info in alerts.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83" w:author="Adela" w:date="2025-10-22T21:06:00Z"/>
                <w:rFonts w:ascii="Segoe UI" w:hAnsi="Segoe UI" w:cs="Segoe UI"/>
              </w:rPr>
            </w:pPr>
            <w:ins w:id="5384" w:author="Adela" w:date="2025-10-22T21:06:00Z">
              <w:r w:rsidRPr="00E01AD4">
                <w:rPr>
                  <w:rFonts w:ascii="Segoe UI" w:hAnsi="Segoe UI" w:cs="Segoe UI"/>
                </w:rPr>
                <w:t>Display neutral messages (“You have a new health update”).</w:t>
              </w:r>
            </w:ins>
          </w:p>
        </w:tc>
      </w:tr>
      <w:tr w:rsidR="00E01AD4" w:rsidRPr="00E01AD4" w:rsidTr="00431765">
        <w:trPr>
          <w:tblCellSpacing w:w="15" w:type="dxa"/>
          <w:ins w:id="5385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86" w:author="Adela" w:date="2025-10-22T21:06:00Z"/>
                <w:rFonts w:ascii="Segoe UI" w:hAnsi="Segoe UI" w:cs="Segoe UI"/>
              </w:rPr>
            </w:pPr>
            <w:ins w:id="5387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Mute Mode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88" w:author="Adela" w:date="2025-10-22T21:06:00Z"/>
                <w:rFonts w:ascii="Segoe UI" w:hAnsi="Segoe UI" w:cs="Segoe UI"/>
              </w:rPr>
            </w:pPr>
            <w:ins w:id="5389" w:author="Adela" w:date="2025-10-22T21:06:00Z">
              <w:r w:rsidRPr="00E01AD4">
                <w:rPr>
                  <w:rFonts w:ascii="Segoe UI" w:hAnsi="Segoe UI" w:cs="Segoe UI"/>
                </w:rPr>
                <w:t>Temporarily disables all reminders.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90" w:author="Adela" w:date="2025-10-22T21:06:00Z"/>
                <w:rFonts w:ascii="Segoe UI" w:hAnsi="Segoe UI" w:cs="Segoe UI"/>
              </w:rPr>
            </w:pPr>
            <w:ins w:id="5391" w:author="Adela" w:date="2025-10-22T21:06:00Z">
              <w:r w:rsidRPr="00E01AD4">
                <w:rPr>
                  <w:rFonts w:ascii="Segoe UI" w:hAnsi="Segoe UI" w:cs="Segoe UI"/>
                </w:rPr>
                <w:t xml:space="preserve">Check </w:t>
              </w:r>
              <w:proofErr w:type="spellStart"/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muteUntil</w:t>
              </w:r>
              <w:proofErr w:type="spellEnd"/>
              <w:r w:rsidRPr="00E01AD4">
                <w:rPr>
                  <w:rFonts w:ascii="Segoe UI" w:hAnsi="Segoe UI" w:cs="Segoe UI"/>
                </w:rPr>
                <w:t xml:space="preserve"> before scheduling/sending.</w:t>
              </w:r>
            </w:ins>
          </w:p>
        </w:tc>
      </w:tr>
      <w:tr w:rsidR="00E01AD4" w:rsidRPr="00E01AD4" w:rsidTr="00431765">
        <w:trPr>
          <w:tblCellSpacing w:w="15" w:type="dxa"/>
          <w:ins w:id="5392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93" w:author="Adela" w:date="2025-10-22T21:06:00Z"/>
                <w:rFonts w:ascii="Segoe UI" w:hAnsi="Segoe UI" w:cs="Segoe UI"/>
              </w:rPr>
            </w:pPr>
            <w:ins w:id="5394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Notification Preferences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95" w:author="Adela" w:date="2025-10-22T21:06:00Z"/>
                <w:rFonts w:ascii="Segoe UI" w:hAnsi="Segoe UI" w:cs="Segoe UI"/>
              </w:rPr>
            </w:pPr>
            <w:ins w:id="5396" w:author="Adela" w:date="2025-10-22T21:06:00Z">
              <w:r w:rsidRPr="00E01AD4">
                <w:rPr>
                  <w:rFonts w:ascii="Segoe UI" w:hAnsi="Segoe UI" w:cs="Segoe UI"/>
                </w:rPr>
                <w:t>Users toggle which alerts they receive.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397" w:author="Adela" w:date="2025-10-22T21:06:00Z"/>
                <w:rFonts w:ascii="Segoe UI" w:hAnsi="Segoe UI" w:cs="Segoe UI"/>
              </w:rPr>
            </w:pPr>
            <w:ins w:id="5398" w:author="Adela" w:date="2025-10-22T21:06:00Z">
              <w:r w:rsidRPr="00E01AD4">
                <w:rPr>
                  <w:rFonts w:ascii="Segoe UI" w:hAnsi="Segoe UI" w:cs="Segoe UI"/>
                </w:rPr>
                <w:t xml:space="preserve">Store preferences in </w:t>
              </w:r>
              <w:proofErr w:type="spellStart"/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user_settings</w:t>
              </w:r>
              <w:proofErr w:type="spellEnd"/>
              <w:r w:rsidRPr="00E01AD4">
                <w:rPr>
                  <w:rFonts w:ascii="Segoe UI" w:hAnsi="Segoe UI" w:cs="Segoe UI"/>
                </w:rPr>
                <w:t xml:space="preserve"> collection.</w:t>
              </w:r>
            </w:ins>
          </w:p>
        </w:tc>
      </w:tr>
      <w:tr w:rsidR="00E01AD4" w:rsidRPr="00E01AD4" w:rsidTr="00431765">
        <w:trPr>
          <w:tblCellSpacing w:w="15" w:type="dxa"/>
          <w:ins w:id="5399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00" w:author="Adela" w:date="2025-10-22T21:06:00Z"/>
                <w:rFonts w:ascii="Segoe UI" w:hAnsi="Segoe UI" w:cs="Segoe UI"/>
              </w:rPr>
            </w:pPr>
            <w:ins w:id="5401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Local Data Encryption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02" w:author="Adela" w:date="2025-10-22T21:06:00Z"/>
                <w:rFonts w:ascii="Segoe UI" w:hAnsi="Segoe UI" w:cs="Segoe UI"/>
              </w:rPr>
            </w:pPr>
            <w:ins w:id="5403" w:author="Adela" w:date="2025-10-22T21:06:00Z">
              <w:r w:rsidRPr="00E01AD4">
                <w:rPr>
                  <w:rFonts w:ascii="Segoe UI" w:hAnsi="Segoe UI" w:cs="Segoe UI"/>
                </w:rPr>
                <w:t>Protects stored offline logs.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04" w:author="Adela" w:date="2025-10-22T21:06:00Z"/>
                <w:rFonts w:ascii="Segoe UI" w:hAnsi="Segoe UI" w:cs="Segoe UI"/>
              </w:rPr>
            </w:pPr>
            <w:ins w:id="5405" w:author="Adela" w:date="2025-10-22T21:06:00Z">
              <w:r w:rsidRPr="00E01AD4">
                <w:rPr>
                  <w:rFonts w:ascii="Segoe UI" w:hAnsi="Segoe UI" w:cs="Segoe UI"/>
                </w:rPr>
                <w:t>Use AES encryption before saving locally.</w:t>
              </w:r>
            </w:ins>
          </w:p>
        </w:tc>
      </w:tr>
    </w:tbl>
    <w:p w:rsidR="00431765" w:rsidRPr="00E01AD4" w:rsidRDefault="00E01AD4" w:rsidP="00431765">
      <w:pPr>
        <w:rPr>
          <w:ins w:id="5406" w:author="Adela" w:date="2025-10-22T21:06:00Z"/>
          <w:rFonts w:ascii="Segoe UI" w:hAnsi="Segoe UI" w:cs="Segoe UI"/>
        </w:rPr>
      </w:pPr>
      <w:ins w:id="5407" w:author="Adela" w:date="2025-10-22T21:06:00Z">
        <w:r w:rsidRPr="00E01AD4">
          <w:rPr>
            <w:rFonts w:ascii="Segoe UI" w:hAnsi="Segoe UI" w:cs="Segoe UI"/>
          </w:rPr>
          <w:pict>
            <v:rect id="_x0000_i1187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408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409" w:name="_Toc212157033"/>
      <w:ins w:id="5410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12.12 Error Handling &amp; Retry Logic</w:t>
        </w:r>
        <w:bookmarkEnd w:id="5409"/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3989"/>
        <w:gridCol w:w="2848"/>
      </w:tblGrid>
      <w:tr w:rsidR="00E01AD4" w:rsidRPr="00E01AD4" w:rsidTr="00431765">
        <w:trPr>
          <w:tblHeader/>
          <w:tblCellSpacing w:w="15" w:type="dxa"/>
          <w:ins w:id="5411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412" w:author="Adela" w:date="2025-10-22T21:06:00Z"/>
                <w:rFonts w:ascii="Segoe UI" w:hAnsi="Segoe UI" w:cs="Segoe UI"/>
                <w:b/>
                <w:bCs/>
              </w:rPr>
            </w:pPr>
            <w:ins w:id="5413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Scenario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414" w:author="Adela" w:date="2025-10-22T21:06:00Z"/>
                <w:rFonts w:ascii="Segoe UI" w:hAnsi="Segoe UI" w:cs="Segoe UI"/>
                <w:b/>
                <w:bCs/>
              </w:rPr>
            </w:pPr>
            <w:ins w:id="5415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Behavior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416" w:author="Adela" w:date="2025-10-22T21:06:00Z"/>
                <w:rFonts w:ascii="Segoe UI" w:hAnsi="Segoe UI" w:cs="Segoe UI"/>
                <w:b/>
                <w:bCs/>
              </w:rPr>
            </w:pPr>
            <w:ins w:id="5417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Action</w:t>
              </w:r>
            </w:ins>
          </w:p>
        </w:tc>
      </w:tr>
      <w:tr w:rsidR="00E01AD4" w:rsidRPr="00E01AD4" w:rsidTr="00431765">
        <w:trPr>
          <w:tblCellSpacing w:w="15" w:type="dxa"/>
          <w:ins w:id="5418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19" w:author="Adela" w:date="2025-10-22T21:06:00Z"/>
                <w:rFonts w:ascii="Segoe UI" w:hAnsi="Segoe UI" w:cs="Segoe UI"/>
              </w:rPr>
            </w:pPr>
            <w:ins w:id="5420" w:author="Adela" w:date="2025-10-22T21:06:00Z">
              <w:r w:rsidRPr="00E01AD4">
                <w:rPr>
                  <w:rFonts w:ascii="Segoe UI" w:hAnsi="Segoe UI" w:cs="Segoe UI"/>
                </w:rPr>
                <w:t>No Internet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21" w:author="Adela" w:date="2025-10-22T21:06:00Z"/>
                <w:rFonts w:ascii="Segoe UI" w:hAnsi="Segoe UI" w:cs="Segoe UI"/>
              </w:rPr>
            </w:pPr>
            <w:ins w:id="5422" w:author="Adela" w:date="2025-10-22T21:06:00Z">
              <w:r w:rsidRPr="00E01AD4">
                <w:rPr>
                  <w:rFonts w:ascii="Segoe UI" w:hAnsi="Segoe UI" w:cs="Segoe UI"/>
                </w:rPr>
                <w:t xml:space="preserve">Fire local notification; mark </w:t>
              </w:r>
              <w:proofErr w:type="spellStart"/>
              <w:r w:rsidRPr="00E01AD4">
                <w:rPr>
                  <w:rFonts w:ascii="Segoe UI" w:hAnsi="Segoe UI" w:cs="Segoe UI"/>
                </w:rPr>
                <w:t>unsynced</w:t>
              </w:r>
              <w:proofErr w:type="spellEnd"/>
              <w:r w:rsidRPr="00E01AD4">
                <w:rPr>
                  <w:rFonts w:ascii="Segoe UI" w:hAnsi="Segoe UI" w:cs="Segoe UI"/>
                </w:rPr>
                <w:t>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23" w:author="Adela" w:date="2025-10-22T21:06:00Z"/>
                <w:rFonts w:ascii="Segoe UI" w:hAnsi="Segoe UI" w:cs="Segoe UI"/>
              </w:rPr>
            </w:pPr>
            <w:ins w:id="5424" w:author="Adela" w:date="2025-10-22T21:06:00Z">
              <w:r w:rsidRPr="00E01AD4">
                <w:rPr>
                  <w:rFonts w:ascii="Segoe UI" w:hAnsi="Segoe UI" w:cs="Segoe UI"/>
                </w:rPr>
                <w:t>Log event locally.</w:t>
              </w:r>
            </w:ins>
          </w:p>
        </w:tc>
      </w:tr>
      <w:tr w:rsidR="00E01AD4" w:rsidRPr="00E01AD4" w:rsidTr="00431765">
        <w:trPr>
          <w:tblCellSpacing w:w="15" w:type="dxa"/>
          <w:ins w:id="5425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26" w:author="Adela" w:date="2025-10-22T21:06:00Z"/>
                <w:rFonts w:ascii="Segoe UI" w:hAnsi="Segoe UI" w:cs="Segoe UI"/>
              </w:rPr>
            </w:pPr>
            <w:ins w:id="5427" w:author="Adela" w:date="2025-10-22T21:06:00Z">
              <w:r w:rsidRPr="00E01AD4">
                <w:rPr>
                  <w:rFonts w:ascii="Segoe UI" w:hAnsi="Segoe UI" w:cs="Segoe UI"/>
                </w:rPr>
                <w:t>Firebase Token Expired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28" w:author="Adela" w:date="2025-10-22T21:06:00Z"/>
                <w:rFonts w:ascii="Segoe UI" w:hAnsi="Segoe UI" w:cs="Segoe UI"/>
              </w:rPr>
            </w:pPr>
            <w:ins w:id="5429" w:author="Adela" w:date="2025-10-22T21:06:00Z">
              <w:r w:rsidRPr="00E01AD4">
                <w:rPr>
                  <w:rFonts w:ascii="Segoe UI" w:hAnsi="Segoe UI" w:cs="Segoe UI"/>
                </w:rPr>
                <w:t>Remove token, re-register on next login.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30" w:author="Adela" w:date="2025-10-22T21:06:00Z"/>
                <w:rFonts w:ascii="Segoe UI" w:hAnsi="Segoe UI" w:cs="Segoe UI"/>
              </w:rPr>
            </w:pPr>
            <w:ins w:id="5431" w:author="Adela" w:date="2025-10-22T21:06:00Z">
              <w:r w:rsidRPr="00E01AD4">
                <w:rPr>
                  <w:rFonts w:ascii="Segoe UI" w:hAnsi="Segoe UI" w:cs="Segoe UI"/>
                </w:rPr>
                <w:t>Regenerate via FCM SDK.</w:t>
              </w:r>
            </w:ins>
          </w:p>
        </w:tc>
      </w:tr>
      <w:tr w:rsidR="00E01AD4" w:rsidRPr="00E01AD4" w:rsidTr="00431765">
        <w:trPr>
          <w:tblCellSpacing w:w="15" w:type="dxa"/>
          <w:ins w:id="5432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33" w:author="Adela" w:date="2025-10-22T21:06:00Z"/>
                <w:rFonts w:ascii="Segoe UI" w:hAnsi="Segoe UI" w:cs="Segoe UI"/>
              </w:rPr>
            </w:pPr>
            <w:ins w:id="5434" w:author="Adela" w:date="2025-10-22T21:06:00Z">
              <w:r w:rsidRPr="00E01AD4">
                <w:rPr>
                  <w:rFonts w:ascii="Segoe UI" w:hAnsi="Segoe UI" w:cs="Segoe UI"/>
                </w:rPr>
                <w:t>Delivery Failure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35" w:author="Adela" w:date="2025-10-22T21:06:00Z"/>
                <w:rFonts w:ascii="Segoe UI" w:hAnsi="Segoe UI" w:cs="Segoe UI"/>
              </w:rPr>
            </w:pPr>
            <w:ins w:id="5436" w:author="Adela" w:date="2025-10-22T21:06:00Z">
              <w:r w:rsidRPr="00E01AD4">
                <w:rPr>
                  <w:rFonts w:ascii="Segoe UI" w:hAnsi="Segoe UI" w:cs="Segoe UI"/>
                </w:rPr>
                <w:t xml:space="preserve">Retry with exponential </w:t>
              </w:r>
              <w:proofErr w:type="spellStart"/>
              <w:r w:rsidRPr="00E01AD4">
                <w:rPr>
                  <w:rFonts w:ascii="Segoe UI" w:hAnsi="Segoe UI" w:cs="Segoe UI"/>
                </w:rPr>
                <w:t>backoff</w:t>
              </w:r>
              <w:proofErr w:type="spellEnd"/>
              <w:r w:rsidRPr="00E01AD4">
                <w:rPr>
                  <w:rFonts w:ascii="Segoe UI" w:hAnsi="Segoe UI" w:cs="Segoe UI"/>
                </w:rPr>
                <w:t xml:space="preserve"> (max 3).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37" w:author="Adela" w:date="2025-10-22T21:06:00Z"/>
                <w:rFonts w:ascii="Segoe UI" w:hAnsi="Segoe UI" w:cs="Segoe UI"/>
              </w:rPr>
            </w:pPr>
            <w:ins w:id="5438" w:author="Adela" w:date="2025-10-22T21:06:00Z">
              <w:r w:rsidRPr="00E01AD4">
                <w:rPr>
                  <w:rFonts w:ascii="Segoe UI" w:hAnsi="Segoe UI" w:cs="Segoe UI"/>
                </w:rPr>
                <w:t xml:space="preserve">Log failure in </w:t>
              </w:r>
              <w:r w:rsidRPr="00E01AD4">
                <w:rPr>
                  <w:rStyle w:val="HTMLCode"/>
                  <w:rFonts w:ascii="Segoe UI" w:eastAsiaTheme="minorHAnsi" w:hAnsi="Segoe UI" w:cs="Segoe UI"/>
                  <w:sz w:val="22"/>
                  <w:szCs w:val="22"/>
                </w:rPr>
                <w:t>logs</w:t>
              </w:r>
              <w:r w:rsidRPr="00E01AD4">
                <w:rPr>
                  <w:rFonts w:ascii="Segoe UI" w:hAnsi="Segoe UI" w:cs="Segoe UI"/>
                </w:rPr>
                <w:t xml:space="preserve"> collection.</w:t>
              </w:r>
            </w:ins>
          </w:p>
        </w:tc>
      </w:tr>
      <w:tr w:rsidR="00E01AD4" w:rsidRPr="00E01AD4" w:rsidTr="00431765">
        <w:trPr>
          <w:tblCellSpacing w:w="15" w:type="dxa"/>
          <w:ins w:id="5439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40" w:author="Adela" w:date="2025-10-22T21:06:00Z"/>
                <w:rFonts w:ascii="Segoe UI" w:hAnsi="Segoe UI" w:cs="Segoe UI"/>
              </w:rPr>
            </w:pPr>
            <w:ins w:id="5441" w:author="Adela" w:date="2025-10-22T21:06:00Z">
              <w:r w:rsidRPr="00E01AD4">
                <w:rPr>
                  <w:rFonts w:ascii="Segoe UI" w:hAnsi="Segoe UI" w:cs="Segoe UI"/>
                </w:rPr>
                <w:t>Sync Conflict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42" w:author="Adela" w:date="2025-10-22T21:06:00Z"/>
                <w:rFonts w:ascii="Segoe UI" w:hAnsi="Segoe UI" w:cs="Segoe UI"/>
              </w:rPr>
            </w:pPr>
            <w:ins w:id="5443" w:author="Adela" w:date="2025-10-22T21:06:00Z">
              <w:r w:rsidRPr="00E01AD4">
                <w:rPr>
                  <w:rFonts w:ascii="Segoe UI" w:hAnsi="Segoe UI" w:cs="Segoe UI"/>
                </w:rPr>
                <w:t>Server resolves duplicates by timestamp.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444" w:author="Adela" w:date="2025-10-22T21:06:00Z"/>
                <w:rFonts w:ascii="Segoe UI" w:hAnsi="Segoe UI" w:cs="Segoe UI"/>
              </w:rPr>
            </w:pPr>
            <w:ins w:id="5445" w:author="Adela" w:date="2025-10-22T21:06:00Z">
              <w:r w:rsidRPr="00E01AD4">
                <w:rPr>
                  <w:rFonts w:ascii="Segoe UI" w:hAnsi="Segoe UI" w:cs="Segoe UI"/>
                </w:rPr>
                <w:t>Keep latest state.</w:t>
              </w:r>
            </w:ins>
          </w:p>
        </w:tc>
      </w:tr>
    </w:tbl>
    <w:p w:rsidR="00431765" w:rsidRPr="00E01AD4" w:rsidRDefault="00E01AD4" w:rsidP="00431765">
      <w:pPr>
        <w:rPr>
          <w:ins w:id="5446" w:author="Adela" w:date="2025-10-22T21:06:00Z"/>
          <w:rFonts w:ascii="Segoe UI" w:hAnsi="Segoe UI" w:cs="Segoe UI"/>
        </w:rPr>
      </w:pPr>
      <w:ins w:id="5447" w:author="Adela" w:date="2025-10-22T21:06:00Z">
        <w:r w:rsidRPr="00E01AD4">
          <w:rPr>
            <w:rFonts w:ascii="Segoe UI" w:hAnsi="Segoe UI" w:cs="Segoe UI"/>
          </w:rPr>
          <w:pict>
            <v:rect id="_x0000_i1188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448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449" w:name="_Toc212157034"/>
      <w:ins w:id="5450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lastRenderedPageBreak/>
          <w:t>12.13 Developer Implementation Guidelines</w:t>
        </w:r>
        <w:bookmarkEnd w:id="5449"/>
      </w:ins>
    </w:p>
    <w:p w:rsidR="00431765" w:rsidRPr="00E01AD4" w:rsidRDefault="00431765" w:rsidP="00431765">
      <w:pPr>
        <w:pStyle w:val="NormalWeb"/>
        <w:numPr>
          <w:ilvl w:val="0"/>
          <w:numId w:val="158"/>
        </w:numPr>
        <w:rPr>
          <w:ins w:id="5451" w:author="Adela" w:date="2025-10-22T21:06:00Z"/>
          <w:rFonts w:ascii="Segoe UI" w:hAnsi="Segoe UI" w:cs="Segoe UI"/>
          <w:sz w:val="22"/>
          <w:szCs w:val="22"/>
        </w:rPr>
      </w:pPr>
      <w:ins w:id="5452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Always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schedule a local backup</w:t>
        </w:r>
        <w:r w:rsidRPr="00E01AD4">
          <w:rPr>
            <w:rFonts w:ascii="Segoe UI" w:hAnsi="Segoe UI" w:cs="Segoe UI"/>
            <w:sz w:val="22"/>
            <w:szCs w:val="22"/>
          </w:rPr>
          <w:t xml:space="preserve"> for every time-based reminder.</w:t>
        </w:r>
      </w:ins>
    </w:p>
    <w:p w:rsidR="00431765" w:rsidRPr="00E01AD4" w:rsidRDefault="00431765" w:rsidP="00431765">
      <w:pPr>
        <w:pStyle w:val="NormalWeb"/>
        <w:numPr>
          <w:ilvl w:val="0"/>
          <w:numId w:val="158"/>
        </w:numPr>
        <w:rPr>
          <w:ins w:id="5453" w:author="Adela" w:date="2025-10-22T21:06:00Z"/>
          <w:rFonts w:ascii="Segoe UI" w:hAnsi="Segoe UI" w:cs="Segoe UI"/>
          <w:sz w:val="22"/>
          <w:szCs w:val="22"/>
        </w:rPr>
      </w:pPr>
      <w:ins w:id="5454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Use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offline-first data models</w:t>
        </w:r>
        <w:r w:rsidRPr="00E01AD4">
          <w:rPr>
            <w:rFonts w:ascii="Segoe UI" w:hAnsi="Segoe UI" w:cs="Segoe UI"/>
            <w:sz w:val="22"/>
            <w:szCs w:val="22"/>
          </w:rPr>
          <w:t xml:space="preserve"> — sync later when possible.</w:t>
        </w:r>
      </w:ins>
    </w:p>
    <w:p w:rsidR="00431765" w:rsidRPr="00E01AD4" w:rsidRDefault="00431765" w:rsidP="00431765">
      <w:pPr>
        <w:pStyle w:val="NormalWeb"/>
        <w:numPr>
          <w:ilvl w:val="0"/>
          <w:numId w:val="158"/>
        </w:numPr>
        <w:rPr>
          <w:ins w:id="5455" w:author="Adela" w:date="2025-10-22T21:06:00Z"/>
          <w:rFonts w:ascii="Segoe UI" w:hAnsi="Segoe UI" w:cs="Segoe UI"/>
          <w:sz w:val="22"/>
          <w:szCs w:val="22"/>
        </w:rPr>
      </w:pPr>
      <w:ins w:id="5456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Store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FCM tokens securely</w:t>
        </w:r>
        <w:r w:rsidRPr="00E01AD4">
          <w:rPr>
            <w:rFonts w:ascii="Segoe UI" w:hAnsi="Segoe UI" w:cs="Segoe UI"/>
            <w:sz w:val="22"/>
            <w:szCs w:val="22"/>
          </w:rPr>
          <w:t xml:space="preserve"> and refresh when changed.</w:t>
        </w:r>
      </w:ins>
    </w:p>
    <w:p w:rsidR="00431765" w:rsidRPr="00E01AD4" w:rsidRDefault="00431765" w:rsidP="00431765">
      <w:pPr>
        <w:pStyle w:val="NormalWeb"/>
        <w:numPr>
          <w:ilvl w:val="0"/>
          <w:numId w:val="158"/>
        </w:numPr>
        <w:rPr>
          <w:ins w:id="5457" w:author="Adela" w:date="2025-10-22T21:06:00Z"/>
          <w:rFonts w:ascii="Segoe UI" w:hAnsi="Segoe UI" w:cs="Segoe UI"/>
          <w:sz w:val="22"/>
          <w:szCs w:val="22"/>
        </w:rPr>
      </w:pPr>
      <w:ins w:id="5458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Implement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background sync</w:t>
        </w:r>
        <w:r w:rsidRPr="00E01AD4">
          <w:rPr>
            <w:rFonts w:ascii="Segoe UI" w:hAnsi="Segoe UI" w:cs="Segoe UI"/>
            <w:sz w:val="22"/>
            <w:szCs w:val="22"/>
          </w:rPr>
          <w:t xml:space="preserve"> for Android and iOS.</w:t>
        </w:r>
      </w:ins>
    </w:p>
    <w:p w:rsidR="00431765" w:rsidRPr="00E01AD4" w:rsidRDefault="00431765" w:rsidP="00431765">
      <w:pPr>
        <w:pStyle w:val="NormalWeb"/>
        <w:numPr>
          <w:ilvl w:val="0"/>
          <w:numId w:val="158"/>
        </w:numPr>
        <w:rPr>
          <w:ins w:id="5459" w:author="Adela" w:date="2025-10-22T21:06:00Z"/>
          <w:rFonts w:ascii="Segoe UI" w:hAnsi="Segoe UI" w:cs="Segoe UI"/>
          <w:sz w:val="22"/>
          <w:szCs w:val="22"/>
        </w:rPr>
      </w:pPr>
      <w:ins w:id="5460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Respect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time zones</w:t>
        </w:r>
        <w:r w:rsidRPr="00E01AD4">
          <w:rPr>
            <w:rFonts w:ascii="Segoe UI" w:hAnsi="Segoe UI" w:cs="Segoe UI"/>
            <w:sz w:val="22"/>
            <w:szCs w:val="22"/>
          </w:rPr>
          <w:t xml:space="preserve"> and local daylight savings for reminders.</w:t>
        </w:r>
      </w:ins>
    </w:p>
    <w:p w:rsidR="00431765" w:rsidRPr="00E01AD4" w:rsidRDefault="00431765" w:rsidP="00431765">
      <w:pPr>
        <w:pStyle w:val="NormalWeb"/>
        <w:numPr>
          <w:ilvl w:val="0"/>
          <w:numId w:val="158"/>
        </w:numPr>
        <w:rPr>
          <w:ins w:id="5461" w:author="Adela" w:date="2025-10-22T21:06:00Z"/>
          <w:rFonts w:ascii="Segoe UI" w:hAnsi="Segoe UI" w:cs="Segoe UI"/>
          <w:sz w:val="22"/>
          <w:szCs w:val="22"/>
        </w:rPr>
      </w:pPr>
      <w:ins w:id="5462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Use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notification grouping</w:t>
        </w:r>
        <w:r w:rsidRPr="00E01AD4">
          <w:rPr>
            <w:rFonts w:ascii="Segoe UI" w:hAnsi="Segoe UI" w:cs="Segoe UI"/>
            <w:sz w:val="22"/>
            <w:szCs w:val="22"/>
          </w:rPr>
          <w:t xml:space="preserve"> for multiple alerts to prevent clutter.</w:t>
        </w:r>
      </w:ins>
    </w:p>
    <w:p w:rsidR="00431765" w:rsidRPr="00E01AD4" w:rsidRDefault="00431765" w:rsidP="00431765">
      <w:pPr>
        <w:pStyle w:val="NormalWeb"/>
        <w:numPr>
          <w:ilvl w:val="0"/>
          <w:numId w:val="158"/>
        </w:numPr>
        <w:rPr>
          <w:ins w:id="5463" w:author="Adela" w:date="2025-10-22T21:06:00Z"/>
          <w:rFonts w:ascii="Segoe UI" w:hAnsi="Segoe UI" w:cs="Segoe UI"/>
          <w:sz w:val="22"/>
          <w:szCs w:val="22"/>
        </w:rPr>
      </w:pPr>
      <w:ins w:id="5464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Integrate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delivery analytics</w:t>
        </w:r>
        <w:r w:rsidRPr="00E01AD4">
          <w:rPr>
            <w:rFonts w:ascii="Segoe UI" w:hAnsi="Segoe UI" w:cs="Segoe UI"/>
            <w:sz w:val="22"/>
            <w:szCs w:val="22"/>
          </w:rPr>
          <w:t xml:space="preserve"> (sent, fired, opened, dismissed).</w:t>
        </w:r>
      </w:ins>
    </w:p>
    <w:p w:rsidR="00431765" w:rsidRPr="00E01AD4" w:rsidRDefault="00E01AD4" w:rsidP="00431765">
      <w:pPr>
        <w:rPr>
          <w:ins w:id="5465" w:author="Adela" w:date="2025-10-22T21:06:00Z"/>
          <w:rFonts w:ascii="Segoe UI" w:hAnsi="Segoe UI" w:cs="Segoe UI"/>
        </w:rPr>
      </w:pPr>
      <w:ins w:id="5466" w:author="Adela" w:date="2025-10-22T21:06:00Z">
        <w:r w:rsidRPr="00E01AD4">
          <w:rPr>
            <w:rFonts w:ascii="Segoe UI" w:hAnsi="Segoe UI" w:cs="Segoe UI"/>
          </w:rPr>
          <w:pict>
            <v:rect id="_x0000_i1189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467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468" w:name="_Toc212157035"/>
      <w:ins w:id="5469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12.14 Example Use Cases</w:t>
        </w:r>
        <w:bookmarkEnd w:id="5468"/>
      </w:ins>
    </w:p>
    <w:p w:rsidR="00431765" w:rsidRPr="00E01AD4" w:rsidRDefault="00431765" w:rsidP="00431765">
      <w:pPr>
        <w:pStyle w:val="Heading4"/>
        <w:rPr>
          <w:ins w:id="5470" w:author="Adela" w:date="2025-10-22T21:06:00Z"/>
          <w:rFonts w:ascii="Segoe UI" w:hAnsi="Segoe UI" w:cs="Segoe UI"/>
          <w:color w:val="auto"/>
        </w:rPr>
      </w:pPr>
      <w:ins w:id="5471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1. Offline Medication Reminder</w:t>
        </w:r>
      </w:ins>
    </w:p>
    <w:p w:rsidR="00431765" w:rsidRPr="00E01AD4" w:rsidRDefault="00431765" w:rsidP="00431765">
      <w:pPr>
        <w:pStyle w:val="NormalWeb"/>
        <w:numPr>
          <w:ilvl w:val="0"/>
          <w:numId w:val="159"/>
        </w:numPr>
        <w:rPr>
          <w:ins w:id="5472" w:author="Adela" w:date="2025-10-22T21:06:00Z"/>
          <w:rFonts w:ascii="Segoe UI" w:hAnsi="Segoe UI" w:cs="Segoe UI"/>
          <w:sz w:val="22"/>
          <w:szCs w:val="22"/>
        </w:rPr>
      </w:pPr>
      <w:ins w:id="5473" w:author="Adela" w:date="2025-10-22T21:06:00Z">
        <w:r w:rsidRPr="00E01AD4">
          <w:rPr>
            <w:rFonts w:ascii="Segoe UI" w:hAnsi="Segoe UI" w:cs="Segoe UI"/>
            <w:sz w:val="22"/>
            <w:szCs w:val="22"/>
          </w:rPr>
          <w:t>User schedules “8 AM medication”.</w:t>
        </w:r>
      </w:ins>
    </w:p>
    <w:p w:rsidR="00431765" w:rsidRPr="00E01AD4" w:rsidRDefault="00431765" w:rsidP="00431765">
      <w:pPr>
        <w:pStyle w:val="NormalWeb"/>
        <w:numPr>
          <w:ilvl w:val="0"/>
          <w:numId w:val="159"/>
        </w:numPr>
        <w:rPr>
          <w:ins w:id="5474" w:author="Adela" w:date="2025-10-22T21:06:00Z"/>
          <w:rFonts w:ascii="Segoe UI" w:hAnsi="Segoe UI" w:cs="Segoe UI"/>
          <w:sz w:val="22"/>
          <w:szCs w:val="22"/>
        </w:rPr>
      </w:pPr>
      <w:ins w:id="547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Internet disconnects overnight.</w:t>
        </w:r>
      </w:ins>
    </w:p>
    <w:p w:rsidR="00431765" w:rsidRPr="00E01AD4" w:rsidRDefault="00431765" w:rsidP="00431765">
      <w:pPr>
        <w:pStyle w:val="NormalWeb"/>
        <w:numPr>
          <w:ilvl w:val="0"/>
          <w:numId w:val="159"/>
        </w:numPr>
        <w:rPr>
          <w:ins w:id="5476" w:author="Adela" w:date="2025-10-22T21:06:00Z"/>
          <w:rFonts w:ascii="Segoe UI" w:hAnsi="Segoe UI" w:cs="Segoe UI"/>
          <w:sz w:val="22"/>
          <w:szCs w:val="22"/>
        </w:rPr>
      </w:pPr>
      <w:ins w:id="5477" w:author="Adela" w:date="2025-10-22T21:06:00Z">
        <w:r w:rsidRPr="00E01AD4">
          <w:rPr>
            <w:rFonts w:ascii="Segoe UI" w:hAnsi="Segoe UI" w:cs="Segoe UI"/>
            <w:sz w:val="22"/>
            <w:szCs w:val="22"/>
          </w:rPr>
          <w:t>OS fires local notification at 8 AM.</w:t>
        </w:r>
      </w:ins>
    </w:p>
    <w:p w:rsidR="00431765" w:rsidRPr="00E01AD4" w:rsidRDefault="00431765" w:rsidP="00431765">
      <w:pPr>
        <w:pStyle w:val="NormalWeb"/>
        <w:numPr>
          <w:ilvl w:val="0"/>
          <w:numId w:val="159"/>
        </w:numPr>
        <w:rPr>
          <w:ins w:id="5478" w:author="Adela" w:date="2025-10-22T21:06:00Z"/>
          <w:rFonts w:ascii="Segoe UI" w:hAnsi="Segoe UI" w:cs="Segoe UI"/>
          <w:sz w:val="22"/>
          <w:szCs w:val="22"/>
        </w:rPr>
      </w:pPr>
      <w:ins w:id="5479" w:author="Adela" w:date="2025-10-22T21:06:00Z">
        <w:r w:rsidRPr="00E01AD4">
          <w:rPr>
            <w:rFonts w:ascii="Segoe UI" w:hAnsi="Segoe UI" w:cs="Segoe UI"/>
            <w:sz w:val="22"/>
            <w:szCs w:val="22"/>
          </w:rPr>
          <w:t>When reconnected, log syncs:</w:t>
        </w:r>
      </w:ins>
    </w:p>
    <w:p w:rsidR="00431765" w:rsidRPr="00E01AD4" w:rsidRDefault="00431765" w:rsidP="00431765">
      <w:pPr>
        <w:pStyle w:val="HTMLPreformatted"/>
        <w:numPr>
          <w:ilvl w:val="0"/>
          <w:numId w:val="159"/>
        </w:numPr>
        <w:tabs>
          <w:tab w:val="clear" w:pos="720"/>
        </w:tabs>
        <w:rPr>
          <w:ins w:id="5480" w:author="Adela" w:date="2025-10-22T21:06:00Z"/>
          <w:rStyle w:val="HTMLCode"/>
          <w:rFonts w:ascii="Segoe UI" w:hAnsi="Segoe UI" w:cs="Segoe UI"/>
          <w:sz w:val="22"/>
          <w:szCs w:val="22"/>
        </w:rPr>
      </w:pPr>
      <w:proofErr w:type="gramStart"/>
      <w:ins w:id="5481" w:author="Adela" w:date="2025-10-22T21:06:00Z"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{ </w:t>
        </w:r>
        <w:r w:rsidRPr="00E01AD4">
          <w:rPr>
            <w:rStyle w:val="hljs-builtin"/>
            <w:rFonts w:ascii="Segoe UI" w:hAnsi="Segoe UI" w:cs="Segoe UI"/>
            <w:sz w:val="22"/>
            <w:szCs w:val="22"/>
          </w:rPr>
          <w:t>type</w:t>
        </w:r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: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  <w:proofErr w:type="spellStart"/>
        <w:r w:rsidRPr="00E01AD4">
          <w:rPr>
            <w:rStyle w:val="hljs-string"/>
            <w:rFonts w:ascii="Segoe UI" w:hAnsi="Segoe UI" w:cs="Segoe UI"/>
            <w:sz w:val="22"/>
            <w:szCs w:val="22"/>
          </w:rPr>
          <w:t>medication_reminder</w:t>
        </w:r>
        <w:proofErr w:type="spellEnd"/>
        <w:r w:rsidRPr="00E01AD4">
          <w:rPr>
            <w:rStyle w:val="hljs-string"/>
            <w:rFonts w:ascii="Segoe UI" w:hAnsi="Segoe UI" w:cs="Segoe UI"/>
            <w:sz w:val="22"/>
            <w:szCs w:val="22"/>
          </w:rPr>
          <w:t>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, </w:t>
        </w:r>
        <w:r w:rsidRPr="00E01AD4">
          <w:rPr>
            <w:rStyle w:val="hljs-builtin"/>
            <w:rFonts w:ascii="Segoe UI" w:hAnsi="Segoe UI" w:cs="Segoe UI"/>
            <w:sz w:val="22"/>
            <w:szCs w:val="22"/>
          </w:rPr>
          <w:t>status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: </w:t>
        </w:r>
        <w:r w:rsidRPr="00E01AD4">
          <w:rPr>
            <w:rStyle w:val="hljs-string"/>
            <w:rFonts w:ascii="Segoe UI" w:hAnsi="Segoe UI" w:cs="Segoe UI"/>
            <w:sz w:val="22"/>
            <w:szCs w:val="22"/>
          </w:rPr>
          <w:t>"delivered"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, synced: </w:t>
        </w:r>
        <w:r w:rsidRPr="00E01AD4">
          <w:rPr>
            <w:rStyle w:val="hljs-literal"/>
            <w:rFonts w:ascii="Segoe UI" w:hAnsi="Segoe UI" w:cs="Segoe UI"/>
            <w:sz w:val="22"/>
            <w:szCs w:val="22"/>
          </w:rPr>
          <w:t>true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 }</w:t>
        </w:r>
      </w:ins>
    </w:p>
    <w:p w:rsidR="00431765" w:rsidRPr="00E01AD4" w:rsidRDefault="00431765" w:rsidP="00431765">
      <w:pPr>
        <w:pStyle w:val="Heading4"/>
        <w:rPr>
          <w:ins w:id="5482" w:author="Adela" w:date="2025-10-22T21:06:00Z"/>
          <w:rFonts w:ascii="Segoe UI" w:hAnsi="Segoe UI" w:cs="Segoe UI"/>
          <w:color w:val="auto"/>
        </w:rPr>
      </w:pPr>
      <w:ins w:id="5483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2. Offline Mood Check-In</w:t>
        </w:r>
      </w:ins>
    </w:p>
    <w:p w:rsidR="00431765" w:rsidRPr="00E01AD4" w:rsidRDefault="00431765" w:rsidP="00431765">
      <w:pPr>
        <w:pStyle w:val="NormalWeb"/>
        <w:numPr>
          <w:ilvl w:val="0"/>
          <w:numId w:val="160"/>
        </w:numPr>
        <w:rPr>
          <w:ins w:id="5484" w:author="Adela" w:date="2025-10-22T21:06:00Z"/>
          <w:rFonts w:ascii="Segoe UI" w:hAnsi="Segoe UI" w:cs="Segoe UI"/>
          <w:sz w:val="22"/>
          <w:szCs w:val="22"/>
        </w:rPr>
      </w:pPr>
      <w:ins w:id="548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User travels with no signal.</w:t>
        </w:r>
      </w:ins>
    </w:p>
    <w:p w:rsidR="00431765" w:rsidRPr="00E01AD4" w:rsidRDefault="00431765" w:rsidP="00431765">
      <w:pPr>
        <w:pStyle w:val="NormalWeb"/>
        <w:numPr>
          <w:ilvl w:val="0"/>
          <w:numId w:val="160"/>
        </w:numPr>
        <w:rPr>
          <w:ins w:id="5486" w:author="Adela" w:date="2025-10-22T21:06:00Z"/>
          <w:rFonts w:ascii="Segoe UI" w:hAnsi="Segoe UI" w:cs="Segoe UI"/>
          <w:sz w:val="22"/>
          <w:szCs w:val="22"/>
        </w:rPr>
      </w:pPr>
      <w:ins w:id="5487" w:author="Adela" w:date="2025-10-22T21:06:00Z">
        <w:r w:rsidRPr="00E01AD4">
          <w:rPr>
            <w:rFonts w:ascii="Segoe UI" w:hAnsi="Segoe UI" w:cs="Segoe UI"/>
            <w:sz w:val="22"/>
            <w:szCs w:val="22"/>
          </w:rPr>
          <w:t>Local scheduler triggers 9 AM check-in.</w:t>
        </w:r>
      </w:ins>
    </w:p>
    <w:p w:rsidR="00431765" w:rsidRPr="00E01AD4" w:rsidRDefault="00431765" w:rsidP="00431765">
      <w:pPr>
        <w:pStyle w:val="NormalWeb"/>
        <w:numPr>
          <w:ilvl w:val="0"/>
          <w:numId w:val="160"/>
        </w:numPr>
        <w:rPr>
          <w:ins w:id="5488" w:author="Adela" w:date="2025-10-22T21:06:00Z"/>
          <w:rFonts w:ascii="Segoe UI" w:hAnsi="Segoe UI" w:cs="Segoe UI"/>
          <w:sz w:val="22"/>
          <w:szCs w:val="22"/>
        </w:rPr>
      </w:pPr>
      <w:ins w:id="5489" w:author="Adela" w:date="2025-10-22T21:06:00Z">
        <w:r w:rsidRPr="00E01AD4">
          <w:rPr>
            <w:rFonts w:ascii="Segoe UI" w:hAnsi="Segoe UI" w:cs="Segoe UI"/>
            <w:sz w:val="22"/>
            <w:szCs w:val="22"/>
          </w:rPr>
          <w:t>User logs mood locally → synced automatically when online.</w:t>
        </w:r>
      </w:ins>
    </w:p>
    <w:p w:rsidR="00431765" w:rsidRPr="00E01AD4" w:rsidRDefault="00431765" w:rsidP="00431765">
      <w:pPr>
        <w:pStyle w:val="Heading4"/>
        <w:rPr>
          <w:ins w:id="5490" w:author="Adela" w:date="2025-10-22T21:06:00Z"/>
          <w:rFonts w:ascii="Segoe UI" w:hAnsi="Segoe UI" w:cs="Segoe UI"/>
          <w:color w:val="auto"/>
        </w:rPr>
      </w:pPr>
      <w:ins w:id="5491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3. Caregiver Message While Offline</w:t>
        </w:r>
      </w:ins>
    </w:p>
    <w:p w:rsidR="00431765" w:rsidRPr="00E01AD4" w:rsidRDefault="00431765" w:rsidP="00431765">
      <w:pPr>
        <w:pStyle w:val="NormalWeb"/>
        <w:numPr>
          <w:ilvl w:val="0"/>
          <w:numId w:val="161"/>
        </w:numPr>
        <w:rPr>
          <w:ins w:id="5492" w:author="Adela" w:date="2025-10-22T21:06:00Z"/>
          <w:rFonts w:ascii="Segoe UI" w:hAnsi="Segoe UI" w:cs="Segoe UI"/>
          <w:sz w:val="22"/>
          <w:szCs w:val="22"/>
        </w:rPr>
      </w:pPr>
      <w:ins w:id="5493" w:author="Adela" w:date="2025-10-22T21:06:00Z">
        <w:r w:rsidRPr="00E01AD4">
          <w:rPr>
            <w:rFonts w:ascii="Segoe UI" w:hAnsi="Segoe UI" w:cs="Segoe UI"/>
            <w:sz w:val="22"/>
            <w:szCs w:val="22"/>
          </w:rPr>
          <w:t>Sent via Firebase → queued until device reconnects.</w:t>
        </w:r>
      </w:ins>
    </w:p>
    <w:p w:rsidR="00431765" w:rsidRPr="00E01AD4" w:rsidRDefault="00431765" w:rsidP="00431765">
      <w:pPr>
        <w:pStyle w:val="NormalWeb"/>
        <w:numPr>
          <w:ilvl w:val="0"/>
          <w:numId w:val="161"/>
        </w:numPr>
        <w:rPr>
          <w:ins w:id="5494" w:author="Adela" w:date="2025-10-22T21:06:00Z"/>
          <w:rFonts w:ascii="Segoe UI" w:hAnsi="Segoe UI" w:cs="Segoe UI"/>
          <w:sz w:val="22"/>
          <w:szCs w:val="22"/>
        </w:rPr>
      </w:pPr>
      <w:ins w:id="549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On reconnect, push received + in-app message synced.</w:t>
        </w:r>
      </w:ins>
    </w:p>
    <w:p w:rsidR="00431765" w:rsidRPr="00E01AD4" w:rsidRDefault="00E01AD4" w:rsidP="00431765">
      <w:pPr>
        <w:rPr>
          <w:ins w:id="5496" w:author="Adela" w:date="2025-10-22T21:06:00Z"/>
          <w:rFonts w:ascii="Segoe UI" w:hAnsi="Segoe UI" w:cs="Segoe UI"/>
        </w:rPr>
      </w:pPr>
      <w:ins w:id="5497" w:author="Adela" w:date="2025-10-22T21:06:00Z">
        <w:r w:rsidRPr="00E01AD4">
          <w:rPr>
            <w:rFonts w:ascii="Segoe UI" w:hAnsi="Segoe UI" w:cs="Segoe UI"/>
          </w:rPr>
          <w:pict>
            <v:rect id="_x0000_i1190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498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499" w:name="_Toc212157036"/>
      <w:ins w:id="5500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12.15 Analytics and Monitoring</w:t>
        </w:r>
        <w:bookmarkEnd w:id="5499"/>
      </w:ins>
    </w:p>
    <w:p w:rsidR="00431765" w:rsidRPr="00E01AD4" w:rsidRDefault="00431765" w:rsidP="00431765">
      <w:pPr>
        <w:pStyle w:val="NormalWeb"/>
        <w:rPr>
          <w:ins w:id="5501" w:author="Adela" w:date="2025-10-22T21:06:00Z"/>
          <w:rFonts w:ascii="Segoe UI" w:hAnsi="Segoe UI" w:cs="Segoe UI"/>
          <w:sz w:val="22"/>
          <w:szCs w:val="22"/>
        </w:rPr>
      </w:pPr>
      <w:ins w:id="5502" w:author="Adela" w:date="2025-10-22T21:06:00Z">
        <w:r w:rsidRPr="00E01AD4">
          <w:rPr>
            <w:rFonts w:ascii="Segoe UI" w:hAnsi="Segoe UI" w:cs="Segoe UI"/>
            <w:sz w:val="22"/>
            <w:szCs w:val="22"/>
          </w:rPr>
          <w:t>Track both online and offline notification performance: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4720"/>
        <w:gridCol w:w="1836"/>
      </w:tblGrid>
      <w:tr w:rsidR="00E01AD4" w:rsidRPr="00E01AD4" w:rsidTr="00431765">
        <w:trPr>
          <w:tblHeader/>
          <w:tblCellSpacing w:w="15" w:type="dxa"/>
          <w:ins w:id="5503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504" w:author="Adela" w:date="2025-10-22T21:06:00Z"/>
                <w:rFonts w:ascii="Segoe UI" w:hAnsi="Segoe UI" w:cs="Segoe UI"/>
                <w:b/>
                <w:bCs/>
              </w:rPr>
            </w:pPr>
            <w:ins w:id="5505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Metric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506" w:author="Adela" w:date="2025-10-22T21:06:00Z"/>
                <w:rFonts w:ascii="Segoe UI" w:hAnsi="Segoe UI" w:cs="Segoe UI"/>
                <w:b/>
                <w:bCs/>
              </w:rPr>
            </w:pPr>
            <w:ins w:id="5507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Description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jc w:val="center"/>
              <w:rPr>
                <w:ins w:id="5508" w:author="Adela" w:date="2025-10-22T21:06:00Z"/>
                <w:rFonts w:ascii="Segoe UI" w:hAnsi="Segoe UI" w:cs="Segoe UI"/>
                <w:b/>
                <w:bCs/>
              </w:rPr>
            </w:pPr>
            <w:ins w:id="5509" w:author="Adela" w:date="2025-10-22T21:06:00Z">
              <w:r w:rsidRPr="00E01AD4">
                <w:rPr>
                  <w:rFonts w:ascii="Segoe UI" w:hAnsi="Segoe UI" w:cs="Segoe UI"/>
                  <w:b/>
                  <w:bCs/>
                </w:rPr>
                <w:t>Source</w:t>
              </w:r>
            </w:ins>
          </w:p>
        </w:tc>
      </w:tr>
      <w:tr w:rsidR="00E01AD4" w:rsidRPr="00E01AD4" w:rsidTr="00431765">
        <w:trPr>
          <w:tblCellSpacing w:w="15" w:type="dxa"/>
          <w:ins w:id="5510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11" w:author="Adela" w:date="2025-10-22T21:06:00Z"/>
                <w:rFonts w:ascii="Segoe UI" w:hAnsi="Segoe UI" w:cs="Segoe UI"/>
              </w:rPr>
            </w:pPr>
            <w:ins w:id="5512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Delivery Rate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13" w:author="Adela" w:date="2025-10-22T21:06:00Z"/>
                <w:rFonts w:ascii="Segoe UI" w:hAnsi="Segoe UI" w:cs="Segoe UI"/>
              </w:rPr>
            </w:pPr>
            <w:ins w:id="5514" w:author="Adela" w:date="2025-10-22T21:06:00Z">
              <w:r w:rsidRPr="00E01AD4">
                <w:rPr>
                  <w:rFonts w:ascii="Segoe UI" w:hAnsi="Segoe UI" w:cs="Segoe UI"/>
                </w:rPr>
                <w:t>% of all notifications delivered successfully.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15" w:author="Adela" w:date="2025-10-22T21:06:00Z"/>
                <w:rFonts w:ascii="Segoe UI" w:hAnsi="Segoe UI" w:cs="Segoe UI"/>
              </w:rPr>
            </w:pPr>
            <w:ins w:id="5516" w:author="Adela" w:date="2025-10-22T21:06:00Z">
              <w:r w:rsidRPr="00E01AD4">
                <w:rPr>
                  <w:rFonts w:ascii="Segoe UI" w:hAnsi="Segoe UI" w:cs="Segoe UI"/>
                </w:rPr>
                <w:t>FCM + local logs</w:t>
              </w:r>
            </w:ins>
          </w:p>
        </w:tc>
      </w:tr>
      <w:tr w:rsidR="00E01AD4" w:rsidRPr="00E01AD4" w:rsidTr="00431765">
        <w:trPr>
          <w:tblCellSpacing w:w="15" w:type="dxa"/>
          <w:ins w:id="5517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18" w:author="Adela" w:date="2025-10-22T21:06:00Z"/>
                <w:rFonts w:ascii="Segoe UI" w:hAnsi="Segoe UI" w:cs="Segoe UI"/>
              </w:rPr>
            </w:pPr>
            <w:ins w:id="5519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Open Rate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20" w:author="Adela" w:date="2025-10-22T21:06:00Z"/>
                <w:rFonts w:ascii="Segoe UI" w:hAnsi="Segoe UI" w:cs="Segoe UI"/>
              </w:rPr>
            </w:pPr>
            <w:ins w:id="5521" w:author="Adela" w:date="2025-10-22T21:06:00Z">
              <w:r w:rsidRPr="00E01AD4">
                <w:rPr>
                  <w:rFonts w:ascii="Segoe UI" w:hAnsi="Segoe UI" w:cs="Segoe UI"/>
                </w:rPr>
                <w:t>% of notifications user interacted with.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22" w:author="Adela" w:date="2025-10-22T21:06:00Z"/>
                <w:rFonts w:ascii="Segoe UI" w:hAnsi="Segoe UI" w:cs="Segoe UI"/>
              </w:rPr>
            </w:pPr>
            <w:ins w:id="5523" w:author="Adela" w:date="2025-10-22T21:06:00Z">
              <w:r w:rsidRPr="00E01AD4">
                <w:rPr>
                  <w:rFonts w:ascii="Segoe UI" w:hAnsi="Segoe UI" w:cs="Segoe UI"/>
                </w:rPr>
                <w:t>App analytics</w:t>
              </w:r>
            </w:ins>
          </w:p>
        </w:tc>
      </w:tr>
      <w:tr w:rsidR="00E01AD4" w:rsidRPr="00E01AD4" w:rsidTr="00431765">
        <w:trPr>
          <w:tblCellSpacing w:w="15" w:type="dxa"/>
          <w:ins w:id="5524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25" w:author="Adela" w:date="2025-10-22T21:06:00Z"/>
                <w:rFonts w:ascii="Segoe UI" w:hAnsi="Segoe UI" w:cs="Segoe UI"/>
              </w:rPr>
            </w:pPr>
            <w:ins w:id="5526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Sync Success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27" w:author="Adela" w:date="2025-10-22T21:06:00Z"/>
                <w:rFonts w:ascii="Segoe UI" w:hAnsi="Segoe UI" w:cs="Segoe UI"/>
              </w:rPr>
            </w:pPr>
            <w:ins w:id="5528" w:author="Adela" w:date="2025-10-22T21:06:00Z">
              <w:r w:rsidRPr="00E01AD4">
                <w:rPr>
                  <w:rFonts w:ascii="Segoe UI" w:hAnsi="Segoe UI" w:cs="Segoe UI"/>
                </w:rPr>
                <w:t>% of offline logs synced successfully.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29" w:author="Adela" w:date="2025-10-22T21:06:00Z"/>
                <w:rFonts w:ascii="Segoe UI" w:hAnsi="Segoe UI" w:cs="Segoe UI"/>
              </w:rPr>
            </w:pPr>
            <w:ins w:id="5530" w:author="Adela" w:date="2025-10-22T21:06:00Z">
              <w:r w:rsidRPr="00E01AD4">
                <w:rPr>
                  <w:rFonts w:ascii="Segoe UI" w:hAnsi="Segoe UI" w:cs="Segoe UI"/>
                </w:rPr>
                <w:t>Backend API</w:t>
              </w:r>
            </w:ins>
          </w:p>
        </w:tc>
      </w:tr>
      <w:tr w:rsidR="00E01AD4" w:rsidRPr="00E01AD4" w:rsidTr="00431765">
        <w:trPr>
          <w:tblCellSpacing w:w="15" w:type="dxa"/>
          <w:ins w:id="5531" w:author="Adela" w:date="2025-10-22T21:06:00Z"/>
        </w:trPr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32" w:author="Adela" w:date="2025-10-22T21:06:00Z"/>
                <w:rFonts w:ascii="Segoe UI" w:hAnsi="Segoe UI" w:cs="Segoe UI"/>
              </w:rPr>
            </w:pPr>
            <w:ins w:id="5533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lastRenderedPageBreak/>
                <w:t>Reminder Adherence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34" w:author="Adela" w:date="2025-10-22T21:06:00Z"/>
                <w:rFonts w:ascii="Segoe UI" w:hAnsi="Segoe UI" w:cs="Segoe UI"/>
              </w:rPr>
            </w:pPr>
            <w:ins w:id="5535" w:author="Adela" w:date="2025-10-22T21:06:00Z">
              <w:r w:rsidRPr="00E01AD4">
                <w:rPr>
                  <w:rFonts w:ascii="Segoe UI" w:hAnsi="Segoe UI" w:cs="Segoe UI"/>
                </w:rPr>
                <w:t>% of medication/mood logs completed on time.</w:t>
              </w:r>
            </w:ins>
          </w:p>
        </w:tc>
        <w:tc>
          <w:tcPr>
            <w:tcW w:w="0" w:type="auto"/>
            <w:vAlign w:val="center"/>
            <w:hideMark/>
          </w:tcPr>
          <w:p w:rsidR="00431765" w:rsidRPr="00E01AD4" w:rsidRDefault="00431765">
            <w:pPr>
              <w:rPr>
                <w:ins w:id="5536" w:author="Adela" w:date="2025-10-22T21:06:00Z"/>
                <w:rFonts w:ascii="Segoe UI" w:hAnsi="Segoe UI" w:cs="Segoe UI"/>
              </w:rPr>
            </w:pPr>
            <w:ins w:id="5537" w:author="Adela" w:date="2025-10-22T21:06:00Z">
              <w:r w:rsidRPr="00E01AD4">
                <w:rPr>
                  <w:rFonts w:ascii="Segoe UI" w:hAnsi="Segoe UI" w:cs="Segoe UI"/>
                </w:rPr>
                <w:t>Combined reports</w:t>
              </w:r>
            </w:ins>
          </w:p>
        </w:tc>
      </w:tr>
    </w:tbl>
    <w:p w:rsidR="00431765" w:rsidRPr="00E01AD4" w:rsidRDefault="00E01AD4" w:rsidP="00431765">
      <w:pPr>
        <w:rPr>
          <w:ins w:id="5538" w:author="Adela" w:date="2025-10-22T21:06:00Z"/>
          <w:rFonts w:ascii="Segoe UI" w:hAnsi="Segoe UI" w:cs="Segoe UI"/>
        </w:rPr>
      </w:pPr>
      <w:ins w:id="5539" w:author="Adela" w:date="2025-10-22T21:06:00Z">
        <w:r w:rsidRPr="00E01AD4">
          <w:rPr>
            <w:rFonts w:ascii="Segoe UI" w:hAnsi="Segoe UI" w:cs="Segoe UI"/>
          </w:rPr>
          <w:pict>
            <v:rect id="_x0000_i1191" style="width:0;height:1.5pt" o:hralign="center" o:hrstd="t" o:hr="t" fillcolor="#a0a0a0" stroked="f"/>
          </w:pict>
        </w:r>
      </w:ins>
    </w:p>
    <w:p w:rsidR="00431765" w:rsidRPr="00E01AD4" w:rsidRDefault="00431765" w:rsidP="00431765">
      <w:pPr>
        <w:pStyle w:val="Heading3"/>
        <w:rPr>
          <w:ins w:id="5540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541" w:name="_Toc212157037"/>
      <w:ins w:id="5542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12.16 Summary</w:t>
        </w:r>
        <w:bookmarkEnd w:id="5541"/>
      </w:ins>
    </w:p>
    <w:p w:rsidR="00431765" w:rsidRPr="00E01AD4" w:rsidRDefault="00431765" w:rsidP="00431765">
      <w:pPr>
        <w:pStyle w:val="NormalWeb"/>
        <w:rPr>
          <w:ins w:id="5543" w:author="Adela" w:date="2025-10-22T21:06:00Z"/>
          <w:rFonts w:ascii="Segoe UI" w:hAnsi="Segoe UI" w:cs="Segoe UI"/>
          <w:sz w:val="22"/>
          <w:szCs w:val="22"/>
        </w:rPr>
      </w:pPr>
      <w:ins w:id="5544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The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Hybrid Notification System</w:t>
        </w:r>
        <w:r w:rsidRPr="00E01AD4">
          <w:rPr>
            <w:rFonts w:ascii="Segoe UI" w:hAnsi="Segoe UI" w:cs="Segoe UI"/>
            <w:sz w:val="22"/>
            <w:szCs w:val="22"/>
          </w:rPr>
          <w:t xml:space="preserve"> is a cornerstone of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MediMate’s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user engagement strategy.</w:t>
        </w:r>
        <w:r w:rsidRPr="00E01AD4">
          <w:rPr>
            <w:rFonts w:ascii="Segoe UI" w:hAnsi="Segoe UI" w:cs="Segoe UI"/>
            <w:sz w:val="22"/>
            <w:szCs w:val="22"/>
          </w:rPr>
          <w:br/>
          <w:t xml:space="preserve">It ensures that every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reminder, update, or message</w:t>
        </w:r>
        <w:r w:rsidRPr="00E01AD4">
          <w:rPr>
            <w:rFonts w:ascii="Segoe UI" w:hAnsi="Segoe UI" w:cs="Segoe UI"/>
            <w:sz w:val="22"/>
            <w:szCs w:val="22"/>
          </w:rPr>
          <w:t xml:space="preserve"> is delivered — whether online or offline.</w:t>
        </w:r>
      </w:ins>
    </w:p>
    <w:p w:rsidR="00431765" w:rsidRPr="00E01AD4" w:rsidRDefault="00431765" w:rsidP="00431765">
      <w:pPr>
        <w:pStyle w:val="NormalWeb"/>
        <w:rPr>
          <w:ins w:id="5545" w:author="Adela" w:date="2025-10-22T21:06:00Z"/>
          <w:rFonts w:ascii="Segoe UI" w:hAnsi="Segoe UI" w:cs="Segoe UI"/>
          <w:sz w:val="22"/>
          <w:szCs w:val="22"/>
        </w:rPr>
      </w:pPr>
      <w:ins w:id="5546" w:author="Adela" w:date="2025-10-22T21:06:00Z">
        <w:r w:rsidRPr="00E01AD4">
          <w:rPr>
            <w:rFonts w:ascii="Segoe UI" w:hAnsi="Segoe UI" w:cs="Segoe UI"/>
            <w:sz w:val="22"/>
            <w:szCs w:val="22"/>
          </w:rPr>
          <w:t>By combining:</w:t>
        </w:r>
      </w:ins>
    </w:p>
    <w:p w:rsidR="00431765" w:rsidRPr="00E01AD4" w:rsidRDefault="00431765" w:rsidP="00431765">
      <w:pPr>
        <w:pStyle w:val="NormalWeb"/>
        <w:numPr>
          <w:ilvl w:val="0"/>
          <w:numId w:val="162"/>
        </w:numPr>
        <w:rPr>
          <w:ins w:id="5547" w:author="Adela" w:date="2025-10-22T21:06:00Z"/>
          <w:rFonts w:ascii="Segoe UI" w:hAnsi="Segoe UI" w:cs="Segoe UI"/>
          <w:sz w:val="22"/>
          <w:szCs w:val="22"/>
        </w:rPr>
      </w:pPr>
      <w:ins w:id="5548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Local Scheduling (offline resilience)</w:t>
        </w:r>
      </w:ins>
    </w:p>
    <w:p w:rsidR="00431765" w:rsidRPr="00E01AD4" w:rsidRDefault="00431765" w:rsidP="00431765">
      <w:pPr>
        <w:pStyle w:val="NormalWeb"/>
        <w:numPr>
          <w:ilvl w:val="0"/>
          <w:numId w:val="162"/>
        </w:numPr>
        <w:rPr>
          <w:ins w:id="5549" w:author="Adela" w:date="2025-10-22T21:06:00Z"/>
          <w:rFonts w:ascii="Segoe UI" w:hAnsi="Segoe UI" w:cs="Segoe UI"/>
          <w:sz w:val="22"/>
          <w:szCs w:val="22"/>
        </w:rPr>
      </w:pPr>
      <w:ins w:id="5550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Firebase Cloud Messaging (real-time delivery)</w:t>
        </w:r>
      </w:ins>
    </w:p>
    <w:p w:rsidR="00431765" w:rsidRPr="00E01AD4" w:rsidRDefault="00431765" w:rsidP="00431765">
      <w:pPr>
        <w:pStyle w:val="NormalWeb"/>
        <w:numPr>
          <w:ilvl w:val="0"/>
          <w:numId w:val="162"/>
        </w:numPr>
        <w:rPr>
          <w:ins w:id="5551" w:author="Adela" w:date="2025-10-22T21:06:00Z"/>
          <w:rFonts w:ascii="Segoe UI" w:hAnsi="Segoe UI" w:cs="Segoe UI"/>
          <w:sz w:val="22"/>
          <w:szCs w:val="22"/>
        </w:rPr>
      </w:pPr>
      <w:ins w:id="5552" w:author="Adela" w:date="2025-10-22T21:06:00Z"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Sync Engine (data reconciliation)</w:t>
        </w:r>
      </w:ins>
    </w:p>
    <w:p w:rsidR="00431765" w:rsidRPr="00E01AD4" w:rsidRDefault="00431765" w:rsidP="00431765">
      <w:pPr>
        <w:pStyle w:val="NormalWeb"/>
        <w:rPr>
          <w:ins w:id="5553" w:author="Adela" w:date="2025-10-22T21:06:00Z"/>
          <w:rFonts w:ascii="Segoe UI" w:hAnsi="Segoe UI" w:cs="Segoe UI"/>
          <w:sz w:val="22"/>
          <w:szCs w:val="22"/>
        </w:rPr>
      </w:pPr>
      <w:proofErr w:type="spellStart"/>
      <w:ins w:id="5554" w:author="Adela" w:date="2025-10-22T21:06:00Z">
        <w:r w:rsidRPr="00E01AD4">
          <w:rPr>
            <w:rFonts w:ascii="Segoe UI" w:hAnsi="Segoe UI" w:cs="Segoe UI"/>
            <w:sz w:val="22"/>
            <w:szCs w:val="22"/>
          </w:rPr>
          <w:t>MediMate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guarantees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consistent, reliable, and secure communication</w:t>
        </w:r>
        <w:r w:rsidRPr="00E01AD4">
          <w:rPr>
            <w:rFonts w:ascii="Segoe UI" w:hAnsi="Segoe UI" w:cs="Segoe UI"/>
            <w:sz w:val="22"/>
            <w:szCs w:val="22"/>
          </w:rPr>
          <w:t xml:space="preserve"> — supporting both the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mood</w:t>
        </w:r>
        <w:r w:rsidRPr="00E01AD4">
          <w:rPr>
            <w:rFonts w:ascii="Segoe UI" w:hAnsi="Segoe UI" w:cs="Segoe UI"/>
            <w:sz w:val="22"/>
            <w:szCs w:val="22"/>
          </w:rPr>
          <w:t xml:space="preserve"> and </w:t>
        </w:r>
        <w:r w:rsidRPr="00E01AD4">
          <w:rPr>
            <w:rStyle w:val="Strong"/>
            <w:rFonts w:ascii="Segoe UI" w:eastAsiaTheme="majorEastAsia" w:hAnsi="Segoe UI" w:cs="Segoe UI"/>
            <w:sz w:val="22"/>
            <w:szCs w:val="22"/>
          </w:rPr>
          <w:t>medication</w:t>
        </w:r>
        <w:r w:rsidRPr="00E01AD4">
          <w:rPr>
            <w:rFonts w:ascii="Segoe UI" w:hAnsi="Segoe UI" w:cs="Segoe UI"/>
            <w:sz w:val="22"/>
            <w:szCs w:val="22"/>
          </w:rPr>
          <w:t xml:space="preserve"> management pillars of user wellness.</w:t>
        </w:r>
      </w:ins>
    </w:p>
    <w:p w:rsidR="00431765" w:rsidRPr="00E01AD4" w:rsidRDefault="00431765" w:rsidP="00431765">
      <w:pPr>
        <w:pStyle w:val="NormalWeb"/>
        <w:rPr>
          <w:ins w:id="5555" w:author="Adela" w:date="2025-10-22T21:06:00Z"/>
          <w:rFonts w:ascii="Segoe UI" w:hAnsi="Segoe UI" w:cs="Segoe UI"/>
          <w:sz w:val="22"/>
          <w:szCs w:val="22"/>
        </w:rPr>
      </w:pPr>
      <w:ins w:id="5556" w:author="Adela" w:date="2025-10-22T21:06:00Z">
        <w:r w:rsidRPr="00E01AD4">
          <w:rPr>
            <w:rFonts w:ascii="Segoe UI" w:hAnsi="Segoe UI" w:cs="Segoe UI"/>
            <w:sz w:val="22"/>
            <w:szCs w:val="22"/>
          </w:rPr>
          <w:t>Even when disconnected, users remain supported.</w:t>
        </w:r>
        <w:r w:rsidRPr="00E01AD4">
          <w:rPr>
            <w:rFonts w:ascii="Segoe UI" w:hAnsi="Segoe UI" w:cs="Segoe UI"/>
            <w:sz w:val="22"/>
            <w:szCs w:val="22"/>
          </w:rPr>
          <w:br/>
          <w:t xml:space="preserve">Once reconnected,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MediMate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synchronizes seamlessly — ensuring nothing is missed.</w:t>
        </w:r>
      </w:ins>
    </w:p>
    <w:p w:rsidR="00004FC1" w:rsidRPr="00E01AD4" w:rsidRDefault="00004FC1">
      <w:pPr>
        <w:rPr>
          <w:ins w:id="5557" w:author="Adela" w:date="2025-10-22T21:06:00Z"/>
          <w:rFonts w:ascii="Segoe UI" w:eastAsia="Times New Roman" w:hAnsi="Segoe UI" w:cs="Segoe UI"/>
        </w:rPr>
      </w:pPr>
      <w:ins w:id="5558" w:author="Adela" w:date="2025-10-22T21:06:00Z">
        <w:r w:rsidRPr="00E01AD4">
          <w:rPr>
            <w:rFonts w:ascii="Segoe UI" w:hAnsi="Segoe UI" w:cs="Segoe UI"/>
          </w:rPr>
          <w:br w:type="page"/>
        </w:r>
      </w:ins>
    </w:p>
    <w:p w:rsidR="00DB6F99" w:rsidRPr="00E01AD4" w:rsidRDefault="00DB6F99" w:rsidP="00DB6F99">
      <w:pPr>
        <w:pStyle w:val="Heading2"/>
        <w:rPr>
          <w:ins w:id="5559" w:author="Adela" w:date="2025-10-22T21:06:00Z"/>
          <w:rFonts w:ascii="Segoe UI" w:hAnsi="Segoe UI" w:cs="Segoe UI"/>
          <w:color w:val="auto"/>
          <w:sz w:val="24"/>
          <w:szCs w:val="24"/>
        </w:rPr>
      </w:pPr>
      <w:bookmarkStart w:id="5560" w:name="_Toc212157038"/>
      <w:ins w:id="5561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4"/>
            <w:szCs w:val="24"/>
          </w:rPr>
          <w:lastRenderedPageBreak/>
          <w:t>Section 13.0 – Export and Reporting Feature</w:t>
        </w:r>
        <w:bookmarkEnd w:id="5560"/>
      </w:ins>
    </w:p>
    <w:p w:rsidR="00DB6F99" w:rsidRPr="00E01AD4" w:rsidRDefault="00DB6F99" w:rsidP="00DB6F99">
      <w:pPr>
        <w:pStyle w:val="Heading3"/>
        <w:rPr>
          <w:ins w:id="5562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563" w:name="_Toc212157039"/>
      <w:ins w:id="5564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13.1 Overview</w:t>
        </w:r>
        <w:bookmarkEnd w:id="5563"/>
      </w:ins>
    </w:p>
    <w:p w:rsidR="00DB6F99" w:rsidRPr="00E01AD4" w:rsidRDefault="00DB6F99" w:rsidP="00DB6F99">
      <w:pPr>
        <w:pStyle w:val="NormalWeb"/>
        <w:rPr>
          <w:ins w:id="5565" w:author="Adela" w:date="2025-10-22T21:06:00Z"/>
          <w:rFonts w:ascii="Segoe UI" w:hAnsi="Segoe UI" w:cs="Segoe UI"/>
          <w:sz w:val="22"/>
          <w:szCs w:val="22"/>
        </w:rPr>
      </w:pPr>
      <w:ins w:id="5566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The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Export and Reporting Feature</w:t>
        </w:r>
        <w:r w:rsidRPr="00E01AD4">
          <w:rPr>
            <w:rFonts w:ascii="Segoe UI" w:hAnsi="Segoe UI" w:cs="Segoe UI"/>
            <w:sz w:val="22"/>
            <w:szCs w:val="22"/>
          </w:rPr>
          <w:t xml:space="preserve"> in </w:t>
        </w:r>
        <w:proofErr w:type="spellStart"/>
        <w:r w:rsidRPr="00E01AD4">
          <w:rPr>
            <w:rStyle w:val="Strong"/>
            <w:rFonts w:ascii="Segoe UI" w:hAnsi="Segoe UI" w:cs="Segoe UI"/>
            <w:sz w:val="22"/>
            <w:szCs w:val="22"/>
          </w:rPr>
          <w:t>MediMate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empowers users to generate, view, and share personalized reports related to their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mood tracking</w:t>
        </w:r>
        <w:r w:rsidRPr="00E01AD4">
          <w:rPr>
            <w:rFonts w:ascii="Segoe UI" w:hAnsi="Segoe UI" w:cs="Segoe UI"/>
            <w:sz w:val="22"/>
            <w:szCs w:val="22"/>
          </w:rPr>
          <w:t xml:space="preserve">,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medication adherence</w:t>
        </w:r>
        <w:r w:rsidRPr="00E01AD4">
          <w:rPr>
            <w:rFonts w:ascii="Segoe UI" w:hAnsi="Segoe UI" w:cs="Segoe UI"/>
            <w:sz w:val="22"/>
            <w:szCs w:val="22"/>
          </w:rPr>
          <w:t xml:space="preserve">, and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health analytics</w:t>
        </w:r>
        <w:r w:rsidRPr="00E01AD4">
          <w:rPr>
            <w:rFonts w:ascii="Segoe UI" w:hAnsi="Segoe UI" w:cs="Segoe UI"/>
            <w:sz w:val="22"/>
            <w:szCs w:val="22"/>
          </w:rPr>
          <w:t>.</w:t>
        </w:r>
        <w:r w:rsidRPr="00E01AD4">
          <w:rPr>
            <w:rFonts w:ascii="Segoe UI" w:hAnsi="Segoe UI" w:cs="Segoe UI"/>
            <w:sz w:val="22"/>
            <w:szCs w:val="22"/>
          </w:rPr>
          <w:br/>
          <w:t xml:space="preserve">This feature is designed for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patients</w:t>
        </w:r>
        <w:r w:rsidRPr="00E01AD4">
          <w:rPr>
            <w:rFonts w:ascii="Segoe UI" w:hAnsi="Segoe UI" w:cs="Segoe UI"/>
            <w:sz w:val="22"/>
            <w:szCs w:val="22"/>
          </w:rPr>
          <w:t xml:space="preserve">,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caregivers</w:t>
        </w:r>
        <w:r w:rsidRPr="00E01AD4">
          <w:rPr>
            <w:rFonts w:ascii="Segoe UI" w:hAnsi="Segoe UI" w:cs="Segoe UI"/>
            <w:sz w:val="22"/>
            <w:szCs w:val="22"/>
          </w:rPr>
          <w:t xml:space="preserve">, and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clinicians</w:t>
        </w:r>
        <w:r w:rsidRPr="00E01AD4">
          <w:rPr>
            <w:rFonts w:ascii="Segoe UI" w:hAnsi="Segoe UI" w:cs="Segoe UI"/>
            <w:sz w:val="22"/>
            <w:szCs w:val="22"/>
          </w:rPr>
          <w:t xml:space="preserve"> (when available in future phases), enabling data-driven insights while maintaining privacy and data integrity.</w:t>
        </w:r>
      </w:ins>
    </w:p>
    <w:p w:rsidR="00DB6F99" w:rsidRPr="00E01AD4" w:rsidRDefault="00DB6F99" w:rsidP="00DB6F99">
      <w:pPr>
        <w:pStyle w:val="NormalWeb"/>
        <w:rPr>
          <w:ins w:id="5567" w:author="Adela" w:date="2025-10-22T21:06:00Z"/>
          <w:rFonts w:ascii="Segoe UI" w:hAnsi="Segoe UI" w:cs="Segoe UI"/>
          <w:sz w:val="22"/>
          <w:szCs w:val="22"/>
        </w:rPr>
      </w:pPr>
      <w:ins w:id="5568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It supports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offline generation</w:t>
        </w:r>
        <w:r w:rsidRPr="00E01AD4">
          <w:rPr>
            <w:rFonts w:ascii="Segoe UI" w:hAnsi="Segoe UI" w:cs="Segoe UI"/>
            <w:sz w:val="22"/>
            <w:szCs w:val="22"/>
          </w:rPr>
          <w:t xml:space="preserve"> (local cache-based) and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online synchronization</w:t>
        </w:r>
        <w:r w:rsidRPr="00E01AD4">
          <w:rPr>
            <w:rFonts w:ascii="Segoe UI" w:hAnsi="Segoe UI" w:cs="Segoe UI"/>
            <w:sz w:val="22"/>
            <w:szCs w:val="22"/>
          </w:rPr>
          <w:t xml:space="preserve"> (cloud export), ensuring usability even without active internet connectivity.</w:t>
        </w:r>
      </w:ins>
    </w:p>
    <w:p w:rsidR="00DB6F99" w:rsidRPr="00E01AD4" w:rsidRDefault="00E01AD4" w:rsidP="00DB6F99">
      <w:pPr>
        <w:rPr>
          <w:ins w:id="5569" w:author="Adela" w:date="2025-10-22T21:06:00Z"/>
          <w:rFonts w:ascii="Segoe UI" w:hAnsi="Segoe UI" w:cs="Segoe UI"/>
        </w:rPr>
      </w:pPr>
      <w:ins w:id="5570" w:author="Adela" w:date="2025-10-22T21:06:00Z">
        <w:r w:rsidRPr="00E01AD4">
          <w:rPr>
            <w:rFonts w:ascii="Segoe UI" w:hAnsi="Segoe UI" w:cs="Segoe UI"/>
          </w:rPr>
          <w:pict>
            <v:rect id="_x0000_i1192" style="width:0;height:1.5pt" o:hralign="center" o:hrstd="t" o:hr="t" fillcolor="#a0a0a0" stroked="f"/>
          </w:pict>
        </w:r>
      </w:ins>
    </w:p>
    <w:p w:rsidR="00DB6F99" w:rsidRPr="00E01AD4" w:rsidRDefault="00DB6F99" w:rsidP="00DB6F99">
      <w:pPr>
        <w:pStyle w:val="Heading3"/>
        <w:rPr>
          <w:ins w:id="5571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572" w:name="_Toc212157040"/>
      <w:ins w:id="5573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13.2 Core Objectives</w:t>
        </w:r>
        <w:bookmarkEnd w:id="5572"/>
      </w:ins>
    </w:p>
    <w:p w:rsidR="00DB6F99" w:rsidRPr="00E01AD4" w:rsidRDefault="00DB6F99" w:rsidP="00DB6F99">
      <w:pPr>
        <w:pStyle w:val="NormalWeb"/>
        <w:numPr>
          <w:ilvl w:val="0"/>
          <w:numId w:val="163"/>
        </w:numPr>
        <w:rPr>
          <w:ins w:id="5574" w:author="Adela" w:date="2025-10-22T21:06:00Z"/>
          <w:rFonts w:ascii="Segoe UI" w:hAnsi="Segoe UI" w:cs="Segoe UI"/>
          <w:sz w:val="22"/>
          <w:szCs w:val="22"/>
        </w:rPr>
      </w:pPr>
      <w:ins w:id="5575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Empower Users:</w:t>
        </w:r>
        <w:r w:rsidRPr="00E01AD4">
          <w:rPr>
            <w:rFonts w:ascii="Segoe UI" w:hAnsi="Segoe UI" w:cs="Segoe UI"/>
            <w:sz w:val="22"/>
            <w:szCs w:val="22"/>
          </w:rPr>
          <w:t xml:space="preserve"> Allow users to view and analyze their data trends (mood charts, medication history, reminders).</w:t>
        </w:r>
      </w:ins>
    </w:p>
    <w:p w:rsidR="00DB6F99" w:rsidRPr="00E01AD4" w:rsidRDefault="00DB6F99" w:rsidP="00DB6F99">
      <w:pPr>
        <w:pStyle w:val="NormalWeb"/>
        <w:numPr>
          <w:ilvl w:val="0"/>
          <w:numId w:val="163"/>
        </w:numPr>
        <w:rPr>
          <w:ins w:id="5576" w:author="Adela" w:date="2025-10-22T21:06:00Z"/>
          <w:rFonts w:ascii="Segoe UI" w:hAnsi="Segoe UI" w:cs="Segoe UI"/>
          <w:sz w:val="22"/>
          <w:szCs w:val="22"/>
        </w:rPr>
      </w:pPr>
      <w:ins w:id="5577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Simplify Data Sharing:</w:t>
        </w:r>
        <w:r w:rsidRPr="00E01AD4">
          <w:rPr>
            <w:rFonts w:ascii="Segoe UI" w:hAnsi="Segoe UI" w:cs="Segoe UI"/>
            <w:sz w:val="22"/>
            <w:szCs w:val="22"/>
          </w:rPr>
          <w:t xml:space="preserve"> Enable exporting to common formats (PDF, CSV, and in later phases, XLSX or JSON).</w:t>
        </w:r>
      </w:ins>
    </w:p>
    <w:p w:rsidR="00DB6F99" w:rsidRPr="00E01AD4" w:rsidRDefault="00DB6F99" w:rsidP="00DB6F99">
      <w:pPr>
        <w:pStyle w:val="NormalWeb"/>
        <w:numPr>
          <w:ilvl w:val="0"/>
          <w:numId w:val="163"/>
        </w:numPr>
        <w:rPr>
          <w:ins w:id="5578" w:author="Adela" w:date="2025-10-22T21:06:00Z"/>
          <w:rFonts w:ascii="Segoe UI" w:hAnsi="Segoe UI" w:cs="Segoe UI"/>
          <w:sz w:val="22"/>
          <w:szCs w:val="22"/>
        </w:rPr>
      </w:pPr>
      <w:ins w:id="5579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Support Caregiver Collaboration:</w:t>
        </w:r>
        <w:r w:rsidRPr="00E01AD4">
          <w:rPr>
            <w:rFonts w:ascii="Segoe UI" w:hAnsi="Segoe UI" w:cs="Segoe UI"/>
            <w:sz w:val="22"/>
            <w:szCs w:val="22"/>
          </w:rPr>
          <w:t xml:space="preserve"> Facilitate sharing reports securely with caregivers or healthcare providers.</w:t>
        </w:r>
      </w:ins>
    </w:p>
    <w:p w:rsidR="00DB6F99" w:rsidRPr="00E01AD4" w:rsidRDefault="00DB6F99" w:rsidP="00DB6F99">
      <w:pPr>
        <w:pStyle w:val="NormalWeb"/>
        <w:numPr>
          <w:ilvl w:val="0"/>
          <w:numId w:val="163"/>
        </w:numPr>
        <w:rPr>
          <w:ins w:id="5580" w:author="Adela" w:date="2025-10-22T21:06:00Z"/>
          <w:rFonts w:ascii="Segoe UI" w:hAnsi="Segoe UI" w:cs="Segoe UI"/>
          <w:sz w:val="22"/>
          <w:szCs w:val="22"/>
        </w:rPr>
      </w:pPr>
      <w:ins w:id="5581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Ensure Privacy:</w:t>
        </w:r>
        <w:r w:rsidRPr="00E01AD4">
          <w:rPr>
            <w:rFonts w:ascii="Segoe UI" w:hAnsi="Segoe UI" w:cs="Segoe UI"/>
            <w:sz w:val="22"/>
            <w:szCs w:val="22"/>
          </w:rPr>
          <w:t xml:space="preserve"> Implement data redaction and encryption mechanisms for sensitive information.</w:t>
        </w:r>
      </w:ins>
    </w:p>
    <w:p w:rsidR="00DB6F99" w:rsidRPr="00E01AD4" w:rsidRDefault="00DB6F99" w:rsidP="00DB6F99">
      <w:pPr>
        <w:pStyle w:val="NormalWeb"/>
        <w:numPr>
          <w:ilvl w:val="0"/>
          <w:numId w:val="163"/>
        </w:numPr>
        <w:rPr>
          <w:ins w:id="5582" w:author="Adela" w:date="2025-10-22T21:06:00Z"/>
          <w:rFonts w:ascii="Segoe UI" w:hAnsi="Segoe UI" w:cs="Segoe UI"/>
          <w:sz w:val="22"/>
          <w:szCs w:val="22"/>
        </w:rPr>
      </w:pPr>
      <w:ins w:id="5583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Enable Hybrid Operation:</w:t>
        </w:r>
        <w:r w:rsidRPr="00E01AD4">
          <w:rPr>
            <w:rFonts w:ascii="Segoe UI" w:hAnsi="Segoe UI" w:cs="Segoe UI"/>
            <w:sz w:val="22"/>
            <w:szCs w:val="22"/>
          </w:rPr>
          <w:t xml:space="preserve"> Allow offline report creation and deferred cloud syncing when connectivity resumes.</w:t>
        </w:r>
      </w:ins>
    </w:p>
    <w:p w:rsidR="00DB6F99" w:rsidRPr="00E01AD4" w:rsidRDefault="00E01AD4" w:rsidP="00DB6F99">
      <w:pPr>
        <w:rPr>
          <w:ins w:id="5584" w:author="Adela" w:date="2025-10-22T21:06:00Z"/>
          <w:rFonts w:ascii="Segoe UI" w:hAnsi="Segoe UI" w:cs="Segoe UI"/>
        </w:rPr>
      </w:pPr>
      <w:ins w:id="5585" w:author="Adela" w:date="2025-10-22T21:06:00Z">
        <w:r w:rsidRPr="00E01AD4">
          <w:rPr>
            <w:rFonts w:ascii="Segoe UI" w:hAnsi="Segoe UI" w:cs="Segoe UI"/>
          </w:rPr>
          <w:pict>
            <v:rect id="_x0000_i1193" style="width:0;height:1.5pt" o:hralign="center" o:hrstd="t" o:hr="t" fillcolor="#a0a0a0" stroked="f"/>
          </w:pict>
        </w:r>
      </w:ins>
    </w:p>
    <w:p w:rsidR="00DB6F99" w:rsidRPr="00E01AD4" w:rsidRDefault="00DB6F99" w:rsidP="00DB6F99">
      <w:pPr>
        <w:pStyle w:val="Heading3"/>
        <w:rPr>
          <w:ins w:id="5586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587" w:name="_Toc212157041"/>
      <w:ins w:id="5588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13.3 Key Functionalities</w:t>
        </w:r>
        <w:bookmarkEnd w:id="5587"/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7425"/>
      </w:tblGrid>
      <w:tr w:rsidR="00E01AD4" w:rsidRPr="00E01AD4" w:rsidTr="00DB6F99">
        <w:trPr>
          <w:tblHeader/>
          <w:tblCellSpacing w:w="15" w:type="dxa"/>
          <w:ins w:id="5589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jc w:val="center"/>
              <w:rPr>
                <w:ins w:id="5590" w:author="Adela" w:date="2025-10-22T21:06:00Z"/>
                <w:rFonts w:ascii="Segoe UI" w:hAnsi="Segoe UI" w:cs="Segoe UI"/>
                <w:b/>
                <w:bCs/>
              </w:rPr>
            </w:pPr>
            <w:ins w:id="5591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Feature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jc w:val="center"/>
              <w:rPr>
                <w:ins w:id="5592" w:author="Adela" w:date="2025-10-22T21:06:00Z"/>
                <w:rFonts w:ascii="Segoe UI" w:hAnsi="Segoe UI" w:cs="Segoe UI"/>
                <w:b/>
                <w:bCs/>
              </w:rPr>
            </w:pPr>
            <w:ins w:id="5593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Description</w:t>
              </w:r>
            </w:ins>
          </w:p>
        </w:tc>
      </w:tr>
      <w:tr w:rsidR="00E01AD4" w:rsidRPr="00E01AD4" w:rsidTr="00DB6F99">
        <w:trPr>
          <w:tblCellSpacing w:w="15" w:type="dxa"/>
          <w:ins w:id="5594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595" w:author="Adela" w:date="2025-10-22T21:06:00Z"/>
                <w:rFonts w:ascii="Segoe UI" w:hAnsi="Segoe UI" w:cs="Segoe UI"/>
              </w:rPr>
            </w:pPr>
            <w:ins w:id="5596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Export Options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597" w:author="Adela" w:date="2025-10-22T21:06:00Z"/>
                <w:rFonts w:ascii="Segoe UI" w:hAnsi="Segoe UI" w:cs="Segoe UI"/>
              </w:rPr>
            </w:pPr>
            <w:ins w:id="5598" w:author="Adela" w:date="2025-10-22T21:06:00Z">
              <w:r w:rsidRPr="00E01AD4">
                <w:rPr>
                  <w:rFonts w:ascii="Segoe UI" w:hAnsi="Segoe UI" w:cs="Segoe UI"/>
                </w:rPr>
                <w:t>Users can export data in formats: PDF (visual summary), CSV (raw data), and JSON (for system integration).</w:t>
              </w:r>
            </w:ins>
          </w:p>
        </w:tc>
      </w:tr>
      <w:tr w:rsidR="00E01AD4" w:rsidRPr="00E01AD4" w:rsidTr="00DB6F99">
        <w:trPr>
          <w:tblCellSpacing w:w="15" w:type="dxa"/>
          <w:ins w:id="5599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00" w:author="Adela" w:date="2025-10-22T21:06:00Z"/>
                <w:rFonts w:ascii="Segoe UI" w:hAnsi="Segoe UI" w:cs="Segoe UI"/>
              </w:rPr>
            </w:pPr>
            <w:ins w:id="5601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Report Categories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02" w:author="Adela" w:date="2025-10-22T21:06:00Z"/>
                <w:rFonts w:ascii="Segoe UI" w:hAnsi="Segoe UI" w:cs="Segoe UI"/>
              </w:rPr>
            </w:pPr>
            <w:ins w:id="5603" w:author="Adela" w:date="2025-10-22T21:06:00Z">
              <w:r w:rsidRPr="00E01AD4">
                <w:rPr>
                  <w:rFonts w:ascii="Segoe UI" w:hAnsi="Segoe UI" w:cs="Segoe UI"/>
                </w:rPr>
                <w:t>- Mood Progress Reports</w:t>
              </w:r>
              <w:r w:rsidRPr="00E01AD4">
                <w:rPr>
                  <w:rFonts w:ascii="Segoe UI" w:hAnsi="Segoe UI" w:cs="Segoe UI"/>
                </w:rPr>
                <w:br/>
                <w:t>- Medication History</w:t>
              </w:r>
              <w:r w:rsidRPr="00E01AD4">
                <w:rPr>
                  <w:rFonts w:ascii="Segoe UI" w:hAnsi="Segoe UI" w:cs="Segoe UI"/>
                </w:rPr>
                <w:br/>
                <w:t>- Reminder Compliance Logs</w:t>
              </w:r>
              <w:r w:rsidRPr="00E01AD4">
                <w:rPr>
                  <w:rFonts w:ascii="Segoe UI" w:hAnsi="Segoe UI" w:cs="Segoe UI"/>
                </w:rPr>
                <w:br/>
                <w:t>- AI Insights (future phase)</w:t>
              </w:r>
              <w:r w:rsidRPr="00E01AD4">
                <w:rPr>
                  <w:rFonts w:ascii="Segoe UI" w:hAnsi="Segoe UI" w:cs="Segoe UI"/>
                </w:rPr>
                <w:br/>
                <w:t>- System Usage Analytics (admin only)</w:t>
              </w:r>
            </w:ins>
          </w:p>
        </w:tc>
      </w:tr>
      <w:tr w:rsidR="00E01AD4" w:rsidRPr="00E01AD4" w:rsidTr="00DB6F99">
        <w:trPr>
          <w:tblCellSpacing w:w="15" w:type="dxa"/>
          <w:ins w:id="5604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05" w:author="Adela" w:date="2025-10-22T21:06:00Z"/>
                <w:rFonts w:ascii="Segoe UI" w:hAnsi="Segoe UI" w:cs="Segoe UI"/>
              </w:rPr>
            </w:pPr>
            <w:ins w:id="5606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Data Filters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07" w:author="Adela" w:date="2025-10-22T21:06:00Z"/>
                <w:rFonts w:ascii="Segoe UI" w:hAnsi="Segoe UI" w:cs="Segoe UI"/>
              </w:rPr>
            </w:pPr>
            <w:ins w:id="5608" w:author="Adela" w:date="2025-10-22T21:06:00Z">
              <w:r w:rsidRPr="00E01AD4">
                <w:rPr>
                  <w:rFonts w:ascii="Segoe UI" w:hAnsi="Segoe UI" w:cs="Segoe UI"/>
                </w:rPr>
                <w:t>Exports can be filtered by date range, category (mood/medication), or tags.</w:t>
              </w:r>
            </w:ins>
          </w:p>
        </w:tc>
      </w:tr>
      <w:tr w:rsidR="00E01AD4" w:rsidRPr="00E01AD4" w:rsidTr="00DB6F99">
        <w:trPr>
          <w:tblCellSpacing w:w="15" w:type="dxa"/>
          <w:ins w:id="5609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10" w:author="Adela" w:date="2025-10-22T21:06:00Z"/>
                <w:rFonts w:ascii="Segoe UI" w:hAnsi="Segoe UI" w:cs="Segoe UI"/>
              </w:rPr>
            </w:pPr>
            <w:ins w:id="5611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Visual Analytics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12" w:author="Adela" w:date="2025-10-22T21:06:00Z"/>
                <w:rFonts w:ascii="Segoe UI" w:hAnsi="Segoe UI" w:cs="Segoe UI"/>
              </w:rPr>
            </w:pPr>
            <w:ins w:id="5613" w:author="Adela" w:date="2025-10-22T21:06:00Z">
              <w:r w:rsidRPr="00E01AD4">
                <w:rPr>
                  <w:rFonts w:ascii="Segoe UI" w:hAnsi="Segoe UI" w:cs="Segoe UI"/>
                </w:rPr>
                <w:t>Charts, graphs, and trends (line, bar, pie) embedded in exported reports.</w:t>
              </w:r>
            </w:ins>
          </w:p>
        </w:tc>
      </w:tr>
      <w:tr w:rsidR="00E01AD4" w:rsidRPr="00E01AD4" w:rsidTr="00DB6F99">
        <w:trPr>
          <w:tblCellSpacing w:w="15" w:type="dxa"/>
          <w:ins w:id="5614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15" w:author="Adela" w:date="2025-10-22T21:06:00Z"/>
                <w:rFonts w:ascii="Segoe UI" w:hAnsi="Segoe UI" w:cs="Segoe UI"/>
              </w:rPr>
            </w:pPr>
            <w:ins w:id="5616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lastRenderedPageBreak/>
                <w:t>Offline Mode Support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17" w:author="Adela" w:date="2025-10-22T21:06:00Z"/>
                <w:rFonts w:ascii="Segoe UI" w:hAnsi="Segoe UI" w:cs="Segoe UI"/>
              </w:rPr>
            </w:pPr>
            <w:ins w:id="5618" w:author="Adela" w:date="2025-10-22T21:06:00Z">
              <w:r w:rsidRPr="00E01AD4">
                <w:rPr>
                  <w:rFonts w:ascii="Segoe UI" w:hAnsi="Segoe UI" w:cs="Segoe UI"/>
                </w:rPr>
                <w:t>Export requests initiated offline are stored locally and processed once the device reconnects.</w:t>
              </w:r>
            </w:ins>
          </w:p>
        </w:tc>
      </w:tr>
      <w:tr w:rsidR="00E01AD4" w:rsidRPr="00E01AD4" w:rsidTr="00DB6F99">
        <w:trPr>
          <w:tblCellSpacing w:w="15" w:type="dxa"/>
          <w:ins w:id="5619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20" w:author="Adela" w:date="2025-10-22T21:06:00Z"/>
                <w:rFonts w:ascii="Segoe UI" w:hAnsi="Segoe UI" w:cs="Segoe UI"/>
              </w:rPr>
            </w:pPr>
            <w:ins w:id="5621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Secure Sharing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22" w:author="Adela" w:date="2025-10-22T21:06:00Z"/>
                <w:rFonts w:ascii="Segoe UI" w:hAnsi="Segoe UI" w:cs="Segoe UI"/>
              </w:rPr>
            </w:pPr>
            <w:ins w:id="5623" w:author="Adela" w:date="2025-10-22T21:06:00Z">
              <w:r w:rsidRPr="00E01AD4">
                <w:rPr>
                  <w:rFonts w:ascii="Segoe UI" w:hAnsi="Segoe UI" w:cs="Segoe UI"/>
                </w:rPr>
                <w:t>Users can share export links (expiring URLs) or download encrypted report files.</w:t>
              </w:r>
            </w:ins>
          </w:p>
        </w:tc>
      </w:tr>
      <w:tr w:rsidR="00E01AD4" w:rsidRPr="00E01AD4" w:rsidTr="00DB6F99">
        <w:trPr>
          <w:tblCellSpacing w:w="15" w:type="dxa"/>
          <w:ins w:id="5624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25" w:author="Adela" w:date="2025-10-22T21:06:00Z"/>
                <w:rFonts w:ascii="Segoe UI" w:hAnsi="Segoe UI" w:cs="Segoe UI"/>
              </w:rPr>
            </w:pPr>
            <w:ins w:id="5626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Audit Logging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27" w:author="Adela" w:date="2025-10-22T21:06:00Z"/>
                <w:rFonts w:ascii="Segoe UI" w:hAnsi="Segoe UI" w:cs="Segoe UI"/>
              </w:rPr>
            </w:pPr>
            <w:ins w:id="5628" w:author="Adela" w:date="2025-10-22T21:06:00Z">
              <w:r w:rsidRPr="00E01AD4">
                <w:rPr>
                  <w:rFonts w:ascii="Segoe UI" w:hAnsi="Segoe UI" w:cs="Segoe UI"/>
                </w:rPr>
                <w:t>Every export action is logged (who exported, timestamp, data type).</w:t>
              </w:r>
            </w:ins>
          </w:p>
        </w:tc>
      </w:tr>
      <w:tr w:rsidR="00E01AD4" w:rsidRPr="00E01AD4" w:rsidTr="00DB6F99">
        <w:trPr>
          <w:tblCellSpacing w:w="15" w:type="dxa"/>
          <w:ins w:id="5629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30" w:author="Adela" w:date="2025-10-22T21:06:00Z"/>
                <w:rFonts w:ascii="Segoe UI" w:hAnsi="Segoe UI" w:cs="Segoe UI"/>
              </w:rPr>
            </w:pPr>
            <w:ins w:id="5631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Multi-Platform Sync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632" w:author="Adela" w:date="2025-10-22T21:06:00Z"/>
                <w:rFonts w:ascii="Segoe UI" w:hAnsi="Segoe UI" w:cs="Segoe UI"/>
              </w:rPr>
            </w:pPr>
            <w:ins w:id="5633" w:author="Adela" w:date="2025-10-22T21:06:00Z">
              <w:r w:rsidRPr="00E01AD4">
                <w:rPr>
                  <w:rFonts w:ascii="Segoe UI" w:hAnsi="Segoe UI" w:cs="Segoe UI"/>
                </w:rPr>
                <w:t>Reports are available across mobile and web through cloud synchronization.</w:t>
              </w:r>
            </w:ins>
          </w:p>
        </w:tc>
      </w:tr>
    </w:tbl>
    <w:p w:rsidR="00DB6F99" w:rsidRPr="00E01AD4" w:rsidRDefault="00E01AD4" w:rsidP="00DB6F99">
      <w:pPr>
        <w:rPr>
          <w:ins w:id="5634" w:author="Adela" w:date="2025-10-22T21:06:00Z"/>
          <w:rFonts w:ascii="Segoe UI" w:hAnsi="Segoe UI" w:cs="Segoe UI"/>
        </w:rPr>
      </w:pPr>
      <w:ins w:id="5635" w:author="Adela" w:date="2025-10-22T21:06:00Z">
        <w:r w:rsidRPr="00E01AD4">
          <w:rPr>
            <w:rFonts w:ascii="Segoe UI" w:hAnsi="Segoe UI" w:cs="Segoe UI"/>
          </w:rPr>
          <w:pict>
            <v:rect id="_x0000_i1194" style="width:0;height:1.5pt" o:hralign="center" o:hrstd="t" o:hr="t" fillcolor="#a0a0a0" stroked="f"/>
          </w:pict>
        </w:r>
      </w:ins>
    </w:p>
    <w:p w:rsidR="00DB6F99" w:rsidRPr="00E01AD4" w:rsidRDefault="00DB6F99" w:rsidP="00DB6F99">
      <w:pPr>
        <w:pStyle w:val="Heading3"/>
        <w:rPr>
          <w:ins w:id="5636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637" w:name="_Toc212157042"/>
      <w:ins w:id="5638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13.4 Workflow and Process Design</w:t>
        </w:r>
        <w:bookmarkEnd w:id="5637"/>
      </w:ins>
    </w:p>
    <w:p w:rsidR="00DB6F99" w:rsidRPr="00E01AD4" w:rsidRDefault="00DB6F99" w:rsidP="00DB6F99">
      <w:pPr>
        <w:pStyle w:val="Heading4"/>
        <w:rPr>
          <w:ins w:id="5639" w:author="Adela" w:date="2025-10-22T21:06:00Z"/>
          <w:rFonts w:ascii="Segoe UI" w:hAnsi="Segoe UI" w:cs="Segoe UI"/>
          <w:color w:val="auto"/>
        </w:rPr>
      </w:pPr>
      <w:ins w:id="5640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Step 1 – Data Retrieval</w:t>
        </w:r>
      </w:ins>
    </w:p>
    <w:p w:rsidR="00DB6F99" w:rsidRPr="00E01AD4" w:rsidRDefault="00DB6F99" w:rsidP="00DB6F99">
      <w:pPr>
        <w:pStyle w:val="NormalWeb"/>
        <w:numPr>
          <w:ilvl w:val="0"/>
          <w:numId w:val="164"/>
        </w:numPr>
        <w:rPr>
          <w:ins w:id="5641" w:author="Adela" w:date="2025-10-22T21:06:00Z"/>
          <w:rFonts w:ascii="Segoe UI" w:hAnsi="Segoe UI" w:cs="Segoe UI"/>
          <w:sz w:val="22"/>
          <w:szCs w:val="22"/>
        </w:rPr>
      </w:pPr>
      <w:ins w:id="5642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Data is fetched from the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local database</w:t>
        </w:r>
        <w:r w:rsidRPr="00E01AD4">
          <w:rPr>
            <w:rFonts w:ascii="Segoe UI" w:hAnsi="Segoe UI" w:cs="Segoe UI"/>
            <w:sz w:val="22"/>
            <w:szCs w:val="22"/>
          </w:rPr>
          <w:t xml:space="preserve"> (for offline mode) or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 xml:space="preserve">cloud </w:t>
        </w:r>
        <w:proofErr w:type="spellStart"/>
        <w:r w:rsidRPr="00E01AD4">
          <w:rPr>
            <w:rStyle w:val="Strong"/>
            <w:rFonts w:ascii="Segoe UI" w:hAnsi="Segoe UI" w:cs="Segoe UI"/>
            <w:sz w:val="22"/>
            <w:szCs w:val="22"/>
          </w:rPr>
          <w:t>Firestore</w:t>
        </w:r>
        <w:proofErr w:type="spellEnd"/>
        <w:r w:rsidRPr="00E01AD4">
          <w:rPr>
            <w:rStyle w:val="Strong"/>
            <w:rFonts w:ascii="Segoe UI" w:hAnsi="Segoe UI" w:cs="Segoe UI"/>
            <w:sz w:val="22"/>
            <w:szCs w:val="22"/>
          </w:rPr>
          <w:t>/DB</w:t>
        </w:r>
        <w:r w:rsidRPr="00E01AD4">
          <w:rPr>
            <w:rFonts w:ascii="Segoe UI" w:hAnsi="Segoe UI" w:cs="Segoe UI"/>
            <w:sz w:val="22"/>
            <w:szCs w:val="22"/>
          </w:rPr>
          <w:t xml:space="preserve"> when online.</w:t>
        </w:r>
      </w:ins>
    </w:p>
    <w:p w:rsidR="00DB6F99" w:rsidRPr="00E01AD4" w:rsidRDefault="00DB6F99" w:rsidP="00DB6F99">
      <w:pPr>
        <w:pStyle w:val="NormalWeb"/>
        <w:numPr>
          <w:ilvl w:val="0"/>
          <w:numId w:val="164"/>
        </w:numPr>
        <w:rPr>
          <w:ins w:id="5643" w:author="Adela" w:date="2025-10-22T21:06:00Z"/>
          <w:rFonts w:ascii="Segoe UI" w:hAnsi="Segoe UI" w:cs="Segoe UI"/>
          <w:sz w:val="22"/>
          <w:szCs w:val="22"/>
        </w:rPr>
      </w:pPr>
      <w:ins w:id="5644" w:author="Adela" w:date="2025-10-22T21:06:00Z">
        <w:r w:rsidRPr="00E01AD4">
          <w:rPr>
            <w:rFonts w:ascii="Segoe UI" w:hAnsi="Segoe UI" w:cs="Segoe UI"/>
            <w:sz w:val="22"/>
            <w:szCs w:val="22"/>
          </w:rPr>
          <w:t>Each module (Mood, Medication, Reminders) has its data source endpoint.</w:t>
        </w:r>
      </w:ins>
    </w:p>
    <w:p w:rsidR="00DB6F99" w:rsidRPr="00E01AD4" w:rsidRDefault="00DB6F99" w:rsidP="00DB6F99">
      <w:pPr>
        <w:pStyle w:val="Heading4"/>
        <w:rPr>
          <w:ins w:id="5645" w:author="Adela" w:date="2025-10-22T21:06:00Z"/>
          <w:rFonts w:ascii="Segoe UI" w:hAnsi="Segoe UI" w:cs="Segoe UI"/>
          <w:color w:val="auto"/>
        </w:rPr>
      </w:pPr>
      <w:ins w:id="5646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Step 2 – Data Processing</w:t>
        </w:r>
      </w:ins>
    </w:p>
    <w:p w:rsidR="00DB6F99" w:rsidRPr="00E01AD4" w:rsidRDefault="00DB6F99" w:rsidP="00DB6F99">
      <w:pPr>
        <w:pStyle w:val="NormalWeb"/>
        <w:numPr>
          <w:ilvl w:val="0"/>
          <w:numId w:val="165"/>
        </w:numPr>
        <w:rPr>
          <w:ins w:id="5647" w:author="Adela" w:date="2025-10-22T21:06:00Z"/>
          <w:rFonts w:ascii="Segoe UI" w:hAnsi="Segoe UI" w:cs="Segoe UI"/>
          <w:sz w:val="22"/>
          <w:szCs w:val="22"/>
        </w:rPr>
      </w:pPr>
      <w:ins w:id="5648" w:author="Adela" w:date="2025-10-22T21:06:00Z">
        <w:r w:rsidRPr="00E01AD4">
          <w:rPr>
            <w:rFonts w:ascii="Segoe UI" w:hAnsi="Segoe UI" w:cs="Segoe UI"/>
            <w:sz w:val="22"/>
            <w:szCs w:val="22"/>
          </w:rPr>
          <w:t>Data is normalized and formatted based on export type.</w:t>
        </w:r>
      </w:ins>
    </w:p>
    <w:p w:rsidR="00DB6F99" w:rsidRPr="00E01AD4" w:rsidRDefault="00DB6F99" w:rsidP="00DB6F99">
      <w:pPr>
        <w:pStyle w:val="NormalWeb"/>
        <w:numPr>
          <w:ilvl w:val="0"/>
          <w:numId w:val="165"/>
        </w:numPr>
        <w:rPr>
          <w:ins w:id="5649" w:author="Adela" w:date="2025-10-22T21:06:00Z"/>
          <w:rFonts w:ascii="Segoe UI" w:hAnsi="Segoe UI" w:cs="Segoe UI"/>
          <w:sz w:val="22"/>
          <w:szCs w:val="22"/>
        </w:rPr>
      </w:pPr>
      <w:ins w:id="5650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Charts are rendered using libraries like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Chart.js</w:t>
        </w:r>
        <w:r w:rsidRPr="00E01AD4">
          <w:rPr>
            <w:rFonts w:ascii="Segoe UI" w:hAnsi="Segoe UI" w:cs="Segoe UI"/>
            <w:sz w:val="22"/>
            <w:szCs w:val="22"/>
          </w:rPr>
          <w:t xml:space="preserve"> or </w:t>
        </w:r>
        <w:proofErr w:type="spellStart"/>
        <w:r w:rsidRPr="00E01AD4">
          <w:rPr>
            <w:rStyle w:val="Strong"/>
            <w:rFonts w:ascii="Segoe UI" w:hAnsi="Segoe UI" w:cs="Segoe UI"/>
            <w:sz w:val="22"/>
            <w:szCs w:val="22"/>
          </w:rPr>
          <w:t>Recharts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(React Web) and </w:t>
        </w:r>
        <w:proofErr w:type="spellStart"/>
        <w:r w:rsidRPr="00E01AD4">
          <w:rPr>
            <w:rStyle w:val="Strong"/>
            <w:rFonts w:ascii="Segoe UI" w:hAnsi="Segoe UI" w:cs="Segoe UI"/>
            <w:sz w:val="22"/>
            <w:szCs w:val="22"/>
          </w:rPr>
          <w:t>MPAndroidChart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or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Charts (iOS)</w:t>
        </w:r>
        <w:r w:rsidRPr="00E01AD4">
          <w:rPr>
            <w:rFonts w:ascii="Segoe UI" w:hAnsi="Segoe UI" w:cs="Segoe UI"/>
            <w:sz w:val="22"/>
            <w:szCs w:val="22"/>
          </w:rPr>
          <w:t xml:space="preserve"> for mobile.</w:t>
        </w:r>
      </w:ins>
    </w:p>
    <w:p w:rsidR="00DB6F99" w:rsidRPr="00E01AD4" w:rsidRDefault="00DB6F99" w:rsidP="00DB6F99">
      <w:pPr>
        <w:pStyle w:val="Heading4"/>
        <w:rPr>
          <w:ins w:id="5651" w:author="Adela" w:date="2025-10-22T21:06:00Z"/>
          <w:rFonts w:ascii="Segoe UI" w:hAnsi="Segoe UI" w:cs="Segoe UI"/>
          <w:color w:val="auto"/>
        </w:rPr>
      </w:pPr>
      <w:ins w:id="5652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Step 3 – Report Generation</w:t>
        </w:r>
      </w:ins>
    </w:p>
    <w:p w:rsidR="00DB6F99" w:rsidRPr="00E01AD4" w:rsidRDefault="00DB6F99" w:rsidP="00DB6F99">
      <w:pPr>
        <w:pStyle w:val="NormalWeb"/>
        <w:numPr>
          <w:ilvl w:val="0"/>
          <w:numId w:val="166"/>
        </w:numPr>
        <w:rPr>
          <w:ins w:id="5653" w:author="Adela" w:date="2025-10-22T21:06:00Z"/>
          <w:rFonts w:ascii="Segoe UI" w:hAnsi="Segoe UI" w:cs="Segoe UI"/>
          <w:sz w:val="22"/>
          <w:szCs w:val="22"/>
        </w:rPr>
      </w:pPr>
      <w:ins w:id="5654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Generated via the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Report Builder Module</w:t>
        </w:r>
        <w:r w:rsidRPr="00E01AD4">
          <w:rPr>
            <w:rFonts w:ascii="Segoe UI" w:hAnsi="Segoe UI" w:cs="Segoe UI"/>
            <w:sz w:val="22"/>
            <w:szCs w:val="22"/>
          </w:rPr>
          <w:t>, which uses templates (e.g., HTML-to-PDF or markdown parsers).</w:t>
        </w:r>
      </w:ins>
    </w:p>
    <w:p w:rsidR="00DB6F99" w:rsidRPr="00E01AD4" w:rsidRDefault="00DB6F99" w:rsidP="00DB6F99">
      <w:pPr>
        <w:pStyle w:val="NormalWeb"/>
        <w:numPr>
          <w:ilvl w:val="0"/>
          <w:numId w:val="166"/>
        </w:numPr>
        <w:rPr>
          <w:ins w:id="5655" w:author="Adela" w:date="2025-10-22T21:06:00Z"/>
          <w:rFonts w:ascii="Segoe UI" w:hAnsi="Segoe UI" w:cs="Segoe UI"/>
          <w:sz w:val="22"/>
          <w:szCs w:val="22"/>
        </w:rPr>
      </w:pPr>
      <w:ins w:id="5656" w:author="Adela" w:date="2025-10-22T21:06:00Z">
        <w:r w:rsidRPr="00E01AD4">
          <w:rPr>
            <w:rFonts w:ascii="Segoe UI" w:hAnsi="Segoe UI" w:cs="Segoe UI"/>
            <w:sz w:val="22"/>
            <w:szCs w:val="22"/>
          </w:rPr>
          <w:t>Libraries:</w:t>
        </w:r>
      </w:ins>
    </w:p>
    <w:p w:rsidR="00DB6F99" w:rsidRPr="00E01AD4" w:rsidRDefault="00DB6F99" w:rsidP="00DB6F99">
      <w:pPr>
        <w:pStyle w:val="NormalWeb"/>
        <w:numPr>
          <w:ilvl w:val="1"/>
          <w:numId w:val="166"/>
        </w:numPr>
        <w:rPr>
          <w:ins w:id="5657" w:author="Adela" w:date="2025-10-22T21:06:00Z"/>
          <w:rFonts w:ascii="Segoe UI" w:hAnsi="Segoe UI" w:cs="Segoe UI"/>
          <w:sz w:val="22"/>
          <w:szCs w:val="22"/>
        </w:rPr>
      </w:pPr>
      <w:ins w:id="5658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PDF Generation:</w:t>
        </w:r>
        <w:r w:rsidRPr="00E01AD4">
          <w:rPr>
            <w:rFonts w:ascii="Segoe UI" w:hAnsi="Segoe UI" w:cs="Segoe UI"/>
            <w:sz w:val="22"/>
            <w:szCs w:val="22"/>
          </w:rPr>
          <w:t xml:space="preserve">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pdfkit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/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reportlab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(backend)</w:t>
        </w:r>
      </w:ins>
    </w:p>
    <w:p w:rsidR="00DB6F99" w:rsidRPr="00E01AD4" w:rsidRDefault="00DB6F99" w:rsidP="00DB6F99">
      <w:pPr>
        <w:pStyle w:val="NormalWeb"/>
        <w:numPr>
          <w:ilvl w:val="1"/>
          <w:numId w:val="166"/>
        </w:numPr>
        <w:rPr>
          <w:ins w:id="5659" w:author="Adela" w:date="2025-10-22T21:06:00Z"/>
          <w:rFonts w:ascii="Segoe UI" w:hAnsi="Segoe UI" w:cs="Segoe UI"/>
          <w:sz w:val="22"/>
          <w:szCs w:val="22"/>
        </w:rPr>
      </w:pPr>
      <w:ins w:id="5660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CSV Generation:</w:t>
        </w:r>
        <w:r w:rsidRPr="00E01AD4">
          <w:rPr>
            <w:rFonts w:ascii="Segoe UI" w:hAnsi="Segoe UI" w:cs="Segoe UI"/>
            <w:sz w:val="22"/>
            <w:szCs w:val="22"/>
          </w:rPr>
          <w:t xml:space="preserve"> Node 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json2csv</w:t>
        </w:r>
        <w:r w:rsidRPr="00E01AD4">
          <w:rPr>
            <w:rFonts w:ascii="Segoe UI" w:hAnsi="Segoe UI" w:cs="Segoe UI"/>
            <w:sz w:val="22"/>
            <w:szCs w:val="22"/>
          </w:rPr>
          <w:t xml:space="preserve">, Python 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pandas</w:t>
        </w:r>
      </w:ins>
    </w:p>
    <w:p w:rsidR="00DB6F99" w:rsidRPr="00E01AD4" w:rsidRDefault="00DB6F99" w:rsidP="00DB6F99">
      <w:pPr>
        <w:pStyle w:val="NormalWeb"/>
        <w:numPr>
          <w:ilvl w:val="1"/>
          <w:numId w:val="166"/>
        </w:numPr>
        <w:rPr>
          <w:ins w:id="5661" w:author="Adela" w:date="2025-10-22T21:06:00Z"/>
          <w:rFonts w:ascii="Segoe UI" w:hAnsi="Segoe UI" w:cs="Segoe UI"/>
          <w:sz w:val="22"/>
          <w:szCs w:val="22"/>
        </w:rPr>
      </w:pPr>
      <w:ins w:id="5662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Offline Storage:</w:t>
        </w:r>
        <w:r w:rsidRPr="00E01AD4">
          <w:rPr>
            <w:rFonts w:ascii="Segoe UI" w:hAnsi="Segoe UI" w:cs="Segoe UI"/>
            <w:sz w:val="22"/>
            <w:szCs w:val="22"/>
          </w:rPr>
          <w:t xml:space="preserve"> Local SQLite or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IndexedDB</w:t>
        </w:r>
        <w:proofErr w:type="spellEnd"/>
      </w:ins>
    </w:p>
    <w:p w:rsidR="00DB6F99" w:rsidRPr="00E01AD4" w:rsidRDefault="00DB6F99" w:rsidP="00DB6F99">
      <w:pPr>
        <w:pStyle w:val="Heading4"/>
        <w:rPr>
          <w:ins w:id="5663" w:author="Adela" w:date="2025-10-22T21:06:00Z"/>
          <w:rFonts w:ascii="Segoe UI" w:hAnsi="Segoe UI" w:cs="Segoe UI"/>
          <w:color w:val="auto"/>
        </w:rPr>
      </w:pPr>
      <w:ins w:id="5664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Step 4 – Export/Save Options</w:t>
        </w:r>
      </w:ins>
    </w:p>
    <w:p w:rsidR="00DB6F99" w:rsidRPr="00E01AD4" w:rsidRDefault="00DB6F99" w:rsidP="00DB6F99">
      <w:pPr>
        <w:pStyle w:val="NormalWeb"/>
        <w:numPr>
          <w:ilvl w:val="0"/>
          <w:numId w:val="167"/>
        </w:numPr>
        <w:rPr>
          <w:ins w:id="5665" w:author="Adela" w:date="2025-10-22T21:06:00Z"/>
          <w:rFonts w:ascii="Segoe UI" w:hAnsi="Segoe UI" w:cs="Segoe UI"/>
          <w:sz w:val="22"/>
          <w:szCs w:val="22"/>
        </w:rPr>
      </w:pPr>
      <w:ins w:id="5666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Download to device</w:t>
        </w:r>
      </w:ins>
    </w:p>
    <w:p w:rsidR="00DB6F99" w:rsidRPr="00E01AD4" w:rsidRDefault="00DB6F99" w:rsidP="00DB6F99">
      <w:pPr>
        <w:pStyle w:val="NormalWeb"/>
        <w:numPr>
          <w:ilvl w:val="0"/>
          <w:numId w:val="167"/>
        </w:numPr>
        <w:rPr>
          <w:ins w:id="5667" w:author="Adela" w:date="2025-10-22T21:06:00Z"/>
          <w:rFonts w:ascii="Segoe UI" w:hAnsi="Segoe UI" w:cs="Segoe UI"/>
          <w:sz w:val="22"/>
          <w:szCs w:val="22"/>
        </w:rPr>
      </w:pPr>
      <w:ins w:id="5668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Save to cloud</w:t>
        </w:r>
        <w:r w:rsidRPr="00E01AD4">
          <w:rPr>
            <w:rFonts w:ascii="Segoe UI" w:hAnsi="Segoe UI" w:cs="Segoe UI"/>
            <w:sz w:val="22"/>
            <w:szCs w:val="22"/>
          </w:rPr>
          <w:t xml:space="preserve"> (Firebase Storage or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Cloudinary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>)</w:t>
        </w:r>
      </w:ins>
    </w:p>
    <w:p w:rsidR="00DB6F99" w:rsidRPr="00E01AD4" w:rsidRDefault="00DB6F99" w:rsidP="00DB6F99">
      <w:pPr>
        <w:pStyle w:val="NormalWeb"/>
        <w:numPr>
          <w:ilvl w:val="0"/>
          <w:numId w:val="167"/>
        </w:numPr>
        <w:rPr>
          <w:ins w:id="5669" w:author="Adela" w:date="2025-10-22T21:06:00Z"/>
          <w:rFonts w:ascii="Segoe UI" w:hAnsi="Segoe UI" w:cs="Segoe UI"/>
          <w:sz w:val="22"/>
          <w:szCs w:val="22"/>
        </w:rPr>
      </w:pPr>
      <w:ins w:id="5670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Share as link/email attachment</w:t>
        </w:r>
        <w:r w:rsidRPr="00E01AD4">
          <w:rPr>
            <w:rFonts w:ascii="Segoe UI" w:hAnsi="Segoe UI" w:cs="Segoe UI"/>
            <w:sz w:val="22"/>
            <w:szCs w:val="22"/>
          </w:rPr>
          <w:t xml:space="preserve"> (secured tokenized link)</w:t>
        </w:r>
      </w:ins>
    </w:p>
    <w:p w:rsidR="00DB6F99" w:rsidRPr="00E01AD4" w:rsidRDefault="00DB6F99" w:rsidP="00DB6F99">
      <w:pPr>
        <w:pStyle w:val="Heading4"/>
        <w:rPr>
          <w:ins w:id="5671" w:author="Adela" w:date="2025-10-22T21:06:00Z"/>
          <w:rFonts w:ascii="Segoe UI" w:hAnsi="Segoe UI" w:cs="Segoe UI"/>
          <w:color w:val="auto"/>
        </w:rPr>
      </w:pPr>
      <w:ins w:id="5672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lastRenderedPageBreak/>
          <w:t>Step 5 – Logging &amp; Sync</w:t>
        </w:r>
      </w:ins>
    </w:p>
    <w:p w:rsidR="00DB6F99" w:rsidRPr="00E01AD4" w:rsidRDefault="00DB6F99" w:rsidP="00DB6F99">
      <w:pPr>
        <w:pStyle w:val="NormalWeb"/>
        <w:numPr>
          <w:ilvl w:val="0"/>
          <w:numId w:val="168"/>
        </w:numPr>
        <w:rPr>
          <w:ins w:id="5673" w:author="Adela" w:date="2025-10-22T21:06:00Z"/>
          <w:rFonts w:ascii="Segoe UI" w:hAnsi="Segoe UI" w:cs="Segoe UI"/>
          <w:sz w:val="22"/>
          <w:szCs w:val="22"/>
        </w:rPr>
      </w:pPr>
      <w:ins w:id="5674" w:author="Adela" w:date="2025-10-22T21:06:00Z">
        <w:r w:rsidRPr="00E01AD4">
          <w:rPr>
            <w:rFonts w:ascii="Segoe UI" w:hAnsi="Segoe UI" w:cs="Segoe UI"/>
            <w:sz w:val="22"/>
            <w:szCs w:val="22"/>
          </w:rPr>
          <w:t>Each export action is logged to:</w:t>
        </w:r>
      </w:ins>
    </w:p>
    <w:p w:rsidR="00DB6F99" w:rsidRPr="00E01AD4" w:rsidRDefault="00DB6F99" w:rsidP="00DB6F99">
      <w:pPr>
        <w:pStyle w:val="NormalWeb"/>
        <w:numPr>
          <w:ilvl w:val="1"/>
          <w:numId w:val="168"/>
        </w:numPr>
        <w:rPr>
          <w:ins w:id="5675" w:author="Adela" w:date="2025-10-22T21:06:00Z"/>
          <w:rFonts w:ascii="Segoe UI" w:hAnsi="Segoe UI" w:cs="Segoe UI"/>
          <w:sz w:val="22"/>
          <w:szCs w:val="22"/>
        </w:rPr>
      </w:pPr>
      <w:ins w:id="5676" w:author="Adela" w:date="2025-10-22T21:06:00Z">
        <w:r w:rsidRPr="00E01AD4">
          <w:rPr>
            <w:rFonts w:ascii="Segoe UI" w:hAnsi="Segoe UI" w:cs="Segoe UI"/>
            <w:sz w:val="22"/>
            <w:szCs w:val="22"/>
          </w:rPr>
          <w:t>Local log (if offline)</w:t>
        </w:r>
      </w:ins>
    </w:p>
    <w:p w:rsidR="00DB6F99" w:rsidRPr="00E01AD4" w:rsidRDefault="00DB6F99" w:rsidP="00DB6F99">
      <w:pPr>
        <w:pStyle w:val="NormalWeb"/>
        <w:numPr>
          <w:ilvl w:val="1"/>
          <w:numId w:val="168"/>
        </w:numPr>
        <w:rPr>
          <w:ins w:id="5677" w:author="Adela" w:date="2025-10-22T21:06:00Z"/>
          <w:rFonts w:ascii="Segoe UI" w:hAnsi="Segoe UI" w:cs="Segoe UI"/>
          <w:sz w:val="22"/>
          <w:szCs w:val="22"/>
        </w:rPr>
      </w:pPr>
      <w:ins w:id="5678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Cloud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Firestore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 xml:space="preserve"> logs (when online)</w:t>
        </w:r>
      </w:ins>
    </w:p>
    <w:p w:rsidR="00DB6F99" w:rsidRPr="00E01AD4" w:rsidRDefault="00DB6F99" w:rsidP="00DB6F99">
      <w:pPr>
        <w:pStyle w:val="NormalWeb"/>
        <w:numPr>
          <w:ilvl w:val="0"/>
          <w:numId w:val="168"/>
        </w:numPr>
        <w:rPr>
          <w:ins w:id="5679" w:author="Adela" w:date="2025-10-22T21:06:00Z"/>
          <w:rFonts w:ascii="Segoe UI" w:hAnsi="Segoe UI" w:cs="Segoe UI"/>
          <w:sz w:val="22"/>
          <w:szCs w:val="22"/>
        </w:rPr>
      </w:pPr>
      <w:ins w:id="5680" w:author="Adela" w:date="2025-10-22T21:06:00Z">
        <w:r w:rsidRPr="00E01AD4">
          <w:rPr>
            <w:rFonts w:ascii="Segoe UI" w:hAnsi="Segoe UI" w:cs="Segoe UI"/>
            <w:sz w:val="22"/>
            <w:szCs w:val="22"/>
          </w:rPr>
          <w:t>Once online, pending logs are auto-synced with timestamp validation.</w:t>
        </w:r>
      </w:ins>
    </w:p>
    <w:p w:rsidR="00DB6F99" w:rsidRPr="00E01AD4" w:rsidRDefault="00E01AD4" w:rsidP="00DB6F99">
      <w:pPr>
        <w:rPr>
          <w:ins w:id="5681" w:author="Adela" w:date="2025-10-22T21:06:00Z"/>
          <w:rFonts w:ascii="Segoe UI" w:hAnsi="Segoe UI" w:cs="Segoe UI"/>
        </w:rPr>
      </w:pPr>
      <w:ins w:id="5682" w:author="Adela" w:date="2025-10-22T21:06:00Z">
        <w:r w:rsidRPr="00E01AD4">
          <w:rPr>
            <w:rFonts w:ascii="Segoe UI" w:hAnsi="Segoe UI" w:cs="Segoe UI"/>
          </w:rPr>
          <w:pict>
            <v:rect id="_x0000_i1195" style="width:0;height:1.5pt" o:hralign="center" o:hrstd="t" o:hr="t" fillcolor="#a0a0a0" stroked="f"/>
          </w:pict>
        </w:r>
      </w:ins>
    </w:p>
    <w:p w:rsidR="00DB6F99" w:rsidRPr="00E01AD4" w:rsidRDefault="00DB6F99" w:rsidP="00DB6F99">
      <w:pPr>
        <w:pStyle w:val="Heading3"/>
        <w:rPr>
          <w:ins w:id="5683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684" w:name="_Toc212157043"/>
      <w:ins w:id="5685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13.5 Developer Implementation Notes</w:t>
        </w:r>
        <w:bookmarkEnd w:id="5684"/>
      </w:ins>
    </w:p>
    <w:p w:rsidR="00DB6F99" w:rsidRPr="00E01AD4" w:rsidRDefault="00DB6F99" w:rsidP="00DB6F99">
      <w:pPr>
        <w:pStyle w:val="Heading4"/>
        <w:rPr>
          <w:ins w:id="5686" w:author="Adela" w:date="2025-10-22T21:06:00Z"/>
          <w:rFonts w:ascii="Segoe UI" w:hAnsi="Segoe UI" w:cs="Segoe UI"/>
          <w:color w:val="auto"/>
        </w:rPr>
      </w:pPr>
      <w:ins w:id="5687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Frontend</w:t>
        </w:r>
      </w:ins>
    </w:p>
    <w:p w:rsidR="00DB6F99" w:rsidRPr="00E01AD4" w:rsidRDefault="00DB6F99" w:rsidP="00DB6F99">
      <w:pPr>
        <w:pStyle w:val="NormalWeb"/>
        <w:numPr>
          <w:ilvl w:val="0"/>
          <w:numId w:val="169"/>
        </w:numPr>
        <w:rPr>
          <w:ins w:id="5688" w:author="Adela" w:date="2025-10-22T21:06:00Z"/>
          <w:rFonts w:ascii="Segoe UI" w:hAnsi="Segoe UI" w:cs="Segoe UI"/>
          <w:sz w:val="22"/>
          <w:szCs w:val="22"/>
        </w:rPr>
      </w:pPr>
      <w:ins w:id="5689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React (Web)</w:t>
        </w:r>
        <w:r w:rsidRPr="00E01AD4">
          <w:rPr>
            <w:rFonts w:ascii="Segoe UI" w:hAnsi="Segoe UI" w:cs="Segoe UI"/>
            <w:sz w:val="22"/>
            <w:szCs w:val="22"/>
          </w:rPr>
          <w:t xml:space="preserve"> and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Flutter/React Native (Mobile)</w:t>
        </w:r>
        <w:r w:rsidRPr="00E01AD4">
          <w:rPr>
            <w:rFonts w:ascii="Segoe UI" w:hAnsi="Segoe UI" w:cs="Segoe UI"/>
            <w:sz w:val="22"/>
            <w:szCs w:val="22"/>
          </w:rPr>
          <w:t xml:space="preserve"> handle user interactions and UI visualization.</w:t>
        </w:r>
      </w:ins>
    </w:p>
    <w:p w:rsidR="00DB6F99" w:rsidRPr="00E01AD4" w:rsidRDefault="00DB6F99" w:rsidP="00DB6F99">
      <w:pPr>
        <w:pStyle w:val="NormalWeb"/>
        <w:numPr>
          <w:ilvl w:val="0"/>
          <w:numId w:val="169"/>
        </w:numPr>
        <w:rPr>
          <w:ins w:id="5690" w:author="Adela" w:date="2025-10-22T21:06:00Z"/>
          <w:rFonts w:ascii="Segoe UI" w:hAnsi="Segoe UI" w:cs="Segoe UI"/>
          <w:sz w:val="22"/>
          <w:szCs w:val="22"/>
        </w:rPr>
      </w:pPr>
      <w:ins w:id="5691" w:author="Adela" w:date="2025-10-22T21:06:00Z">
        <w:r w:rsidRPr="00E01AD4">
          <w:rPr>
            <w:rFonts w:ascii="Segoe UI" w:hAnsi="Segoe UI" w:cs="Segoe UI"/>
            <w:sz w:val="22"/>
            <w:szCs w:val="22"/>
          </w:rPr>
          <w:t>Use background threads for report generation to avoid UI freezing.</w:t>
        </w:r>
      </w:ins>
    </w:p>
    <w:p w:rsidR="00DB6F99" w:rsidRPr="00E01AD4" w:rsidRDefault="00DB6F99" w:rsidP="00DB6F99">
      <w:pPr>
        <w:pStyle w:val="NormalWeb"/>
        <w:numPr>
          <w:ilvl w:val="0"/>
          <w:numId w:val="169"/>
        </w:numPr>
        <w:rPr>
          <w:ins w:id="5692" w:author="Adela" w:date="2025-10-22T21:06:00Z"/>
          <w:rFonts w:ascii="Segoe UI" w:hAnsi="Segoe UI" w:cs="Segoe UI"/>
          <w:sz w:val="22"/>
          <w:szCs w:val="22"/>
        </w:rPr>
      </w:pPr>
      <w:ins w:id="5693" w:author="Adela" w:date="2025-10-22T21:06:00Z">
        <w:r w:rsidRPr="00E01AD4">
          <w:rPr>
            <w:rFonts w:ascii="Segoe UI" w:hAnsi="Segoe UI" w:cs="Segoe UI"/>
            <w:sz w:val="22"/>
            <w:szCs w:val="22"/>
          </w:rPr>
          <w:t>Display real-time progress and allow “cancel export” options.</w:t>
        </w:r>
      </w:ins>
    </w:p>
    <w:p w:rsidR="00DB6F99" w:rsidRPr="00E01AD4" w:rsidRDefault="00DB6F99" w:rsidP="00DB6F99">
      <w:pPr>
        <w:pStyle w:val="Heading4"/>
        <w:rPr>
          <w:ins w:id="5694" w:author="Adela" w:date="2025-10-22T21:06:00Z"/>
          <w:rFonts w:ascii="Segoe UI" w:hAnsi="Segoe UI" w:cs="Segoe UI"/>
          <w:color w:val="auto"/>
        </w:rPr>
      </w:pPr>
      <w:ins w:id="5695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Backend</w:t>
        </w:r>
      </w:ins>
    </w:p>
    <w:p w:rsidR="00DB6F99" w:rsidRPr="00E01AD4" w:rsidRDefault="00DB6F99" w:rsidP="00DB6F99">
      <w:pPr>
        <w:pStyle w:val="NormalWeb"/>
        <w:numPr>
          <w:ilvl w:val="0"/>
          <w:numId w:val="170"/>
        </w:numPr>
        <w:rPr>
          <w:ins w:id="5696" w:author="Adela" w:date="2025-10-22T21:06:00Z"/>
          <w:rFonts w:ascii="Segoe UI" w:hAnsi="Segoe UI" w:cs="Segoe UI"/>
          <w:sz w:val="22"/>
          <w:szCs w:val="22"/>
        </w:rPr>
      </w:pPr>
      <w:ins w:id="5697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Export service endpoint: 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/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api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/v1/reports/export</w:t>
        </w:r>
      </w:ins>
    </w:p>
    <w:p w:rsidR="00DB6F99" w:rsidRPr="00E01AD4" w:rsidRDefault="00DB6F99" w:rsidP="00DB6F99">
      <w:pPr>
        <w:pStyle w:val="NormalWeb"/>
        <w:numPr>
          <w:ilvl w:val="0"/>
          <w:numId w:val="170"/>
        </w:numPr>
        <w:rPr>
          <w:ins w:id="5698" w:author="Adela" w:date="2025-10-22T21:06:00Z"/>
          <w:rFonts w:ascii="Segoe UI" w:hAnsi="Segoe UI" w:cs="Segoe UI"/>
          <w:sz w:val="22"/>
          <w:szCs w:val="22"/>
        </w:rPr>
      </w:pPr>
      <w:ins w:id="5699" w:author="Adela" w:date="2025-10-22T21:06:00Z">
        <w:r w:rsidRPr="00E01AD4">
          <w:rPr>
            <w:rFonts w:ascii="Segoe UI" w:hAnsi="Segoe UI" w:cs="Segoe UI"/>
            <w:sz w:val="22"/>
            <w:szCs w:val="22"/>
          </w:rPr>
          <w:t>Responsible for:</w:t>
        </w:r>
      </w:ins>
    </w:p>
    <w:p w:rsidR="00DB6F99" w:rsidRPr="00E01AD4" w:rsidRDefault="00DB6F99" w:rsidP="00DB6F99">
      <w:pPr>
        <w:pStyle w:val="NormalWeb"/>
        <w:numPr>
          <w:ilvl w:val="1"/>
          <w:numId w:val="170"/>
        </w:numPr>
        <w:rPr>
          <w:ins w:id="5700" w:author="Adela" w:date="2025-10-22T21:06:00Z"/>
          <w:rFonts w:ascii="Segoe UI" w:hAnsi="Segoe UI" w:cs="Segoe UI"/>
          <w:sz w:val="22"/>
          <w:szCs w:val="22"/>
        </w:rPr>
      </w:pPr>
      <w:ins w:id="5701" w:author="Adela" w:date="2025-10-22T21:06:00Z">
        <w:r w:rsidRPr="00E01AD4">
          <w:rPr>
            <w:rFonts w:ascii="Segoe UI" w:hAnsi="Segoe UI" w:cs="Segoe UI"/>
            <w:sz w:val="22"/>
            <w:szCs w:val="22"/>
          </w:rPr>
          <w:t>Querying user data (MongoDB)</w:t>
        </w:r>
      </w:ins>
    </w:p>
    <w:p w:rsidR="00DB6F99" w:rsidRPr="00E01AD4" w:rsidRDefault="00DB6F99" w:rsidP="00DB6F99">
      <w:pPr>
        <w:pStyle w:val="NormalWeb"/>
        <w:numPr>
          <w:ilvl w:val="1"/>
          <w:numId w:val="170"/>
        </w:numPr>
        <w:rPr>
          <w:ins w:id="5702" w:author="Adela" w:date="2025-10-22T21:06:00Z"/>
          <w:rFonts w:ascii="Segoe UI" w:hAnsi="Segoe UI" w:cs="Segoe UI"/>
          <w:sz w:val="22"/>
          <w:szCs w:val="22"/>
        </w:rPr>
      </w:pPr>
      <w:ins w:id="5703" w:author="Adela" w:date="2025-10-22T21:06:00Z">
        <w:r w:rsidRPr="00E01AD4">
          <w:rPr>
            <w:rFonts w:ascii="Segoe UI" w:hAnsi="Segoe UI" w:cs="Segoe UI"/>
            <w:sz w:val="22"/>
            <w:szCs w:val="22"/>
          </w:rPr>
          <w:t>Applying filters (date range, tags)</w:t>
        </w:r>
      </w:ins>
    </w:p>
    <w:p w:rsidR="00DB6F99" w:rsidRPr="00E01AD4" w:rsidRDefault="00DB6F99" w:rsidP="00DB6F99">
      <w:pPr>
        <w:pStyle w:val="NormalWeb"/>
        <w:numPr>
          <w:ilvl w:val="1"/>
          <w:numId w:val="170"/>
        </w:numPr>
        <w:rPr>
          <w:ins w:id="5704" w:author="Adela" w:date="2025-10-22T21:06:00Z"/>
          <w:rFonts w:ascii="Segoe UI" w:hAnsi="Segoe UI" w:cs="Segoe UI"/>
          <w:sz w:val="22"/>
          <w:szCs w:val="22"/>
        </w:rPr>
      </w:pPr>
      <w:ins w:id="570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Generating output file (PDF/CSV)</w:t>
        </w:r>
      </w:ins>
    </w:p>
    <w:p w:rsidR="00DB6F99" w:rsidRPr="00E01AD4" w:rsidRDefault="00DB6F99" w:rsidP="00DB6F99">
      <w:pPr>
        <w:pStyle w:val="NormalWeb"/>
        <w:numPr>
          <w:ilvl w:val="1"/>
          <w:numId w:val="170"/>
        </w:numPr>
        <w:rPr>
          <w:ins w:id="5706" w:author="Adela" w:date="2025-10-22T21:06:00Z"/>
          <w:rFonts w:ascii="Segoe UI" w:hAnsi="Segoe UI" w:cs="Segoe UI"/>
          <w:sz w:val="22"/>
          <w:szCs w:val="22"/>
        </w:rPr>
      </w:pPr>
      <w:ins w:id="5707" w:author="Adela" w:date="2025-10-22T21:06:00Z">
        <w:r w:rsidRPr="00E01AD4">
          <w:rPr>
            <w:rFonts w:ascii="Segoe UI" w:hAnsi="Segoe UI" w:cs="Segoe UI"/>
            <w:sz w:val="22"/>
            <w:szCs w:val="22"/>
          </w:rPr>
          <w:t>Returning a downloadable file or signed URL</w:t>
        </w:r>
      </w:ins>
    </w:p>
    <w:p w:rsidR="00DB6F99" w:rsidRPr="00E01AD4" w:rsidRDefault="00DB6F99" w:rsidP="00DB6F99">
      <w:pPr>
        <w:pStyle w:val="Heading4"/>
        <w:rPr>
          <w:ins w:id="5708" w:author="Adela" w:date="2025-10-22T21:06:00Z"/>
          <w:rFonts w:ascii="Segoe UI" w:hAnsi="Segoe UI" w:cs="Segoe UI"/>
          <w:color w:val="auto"/>
        </w:rPr>
      </w:pPr>
      <w:ins w:id="5709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Database Layer</w:t>
        </w:r>
      </w:ins>
    </w:p>
    <w:p w:rsidR="00DB6F99" w:rsidRPr="00E01AD4" w:rsidRDefault="00DB6F99" w:rsidP="00DB6F99">
      <w:pPr>
        <w:pStyle w:val="NormalWeb"/>
        <w:numPr>
          <w:ilvl w:val="0"/>
          <w:numId w:val="171"/>
        </w:numPr>
        <w:rPr>
          <w:ins w:id="5710" w:author="Adela" w:date="2025-10-22T21:06:00Z"/>
          <w:rFonts w:ascii="Segoe UI" w:hAnsi="Segoe UI" w:cs="Segoe UI"/>
          <w:sz w:val="22"/>
          <w:szCs w:val="22"/>
        </w:rPr>
      </w:pPr>
      <w:ins w:id="5711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MongoDB</w:t>
        </w:r>
        <w:r w:rsidRPr="00E01AD4">
          <w:rPr>
            <w:rFonts w:ascii="Segoe UI" w:hAnsi="Segoe UI" w:cs="Segoe UI"/>
            <w:sz w:val="22"/>
            <w:szCs w:val="22"/>
          </w:rPr>
          <w:t xml:space="preserve"> stores:</w:t>
        </w:r>
      </w:ins>
    </w:p>
    <w:p w:rsidR="00DB6F99" w:rsidRPr="00E01AD4" w:rsidRDefault="00DB6F99" w:rsidP="00DB6F99">
      <w:pPr>
        <w:pStyle w:val="NormalWeb"/>
        <w:numPr>
          <w:ilvl w:val="1"/>
          <w:numId w:val="171"/>
        </w:numPr>
        <w:rPr>
          <w:ins w:id="5712" w:author="Adela" w:date="2025-10-22T21:06:00Z"/>
          <w:rFonts w:ascii="Segoe UI" w:hAnsi="Segoe UI" w:cs="Segoe UI"/>
          <w:sz w:val="22"/>
          <w:szCs w:val="22"/>
        </w:rPr>
      </w:pPr>
      <w:ins w:id="5713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Export metadata: </w:t>
        </w:r>
        <w:proofErr w:type="gramStart"/>
        <w:r w:rsidRPr="00E01AD4">
          <w:rPr>
            <w:rStyle w:val="HTMLCode"/>
            <w:rFonts w:ascii="Segoe UI" w:hAnsi="Segoe UI" w:cs="Segoe UI"/>
            <w:sz w:val="22"/>
            <w:szCs w:val="22"/>
          </w:rPr>
          <w:t xml:space="preserve">{ 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userId</w:t>
        </w:r>
        <w:proofErr w:type="spellEnd"/>
        <w:proofErr w:type="gramEnd"/>
        <w:r w:rsidRPr="00E01AD4">
          <w:rPr>
            <w:rStyle w:val="HTMLCode"/>
            <w:rFonts w:ascii="Segoe UI" w:hAnsi="Segoe UI" w:cs="Segoe UI"/>
            <w:sz w:val="22"/>
            <w:szCs w:val="22"/>
          </w:rPr>
          <w:t>, type, format, timestamp, status }</w:t>
        </w:r>
      </w:ins>
    </w:p>
    <w:p w:rsidR="00DB6F99" w:rsidRPr="00E01AD4" w:rsidRDefault="00DB6F99" w:rsidP="00DB6F99">
      <w:pPr>
        <w:pStyle w:val="NormalWeb"/>
        <w:numPr>
          <w:ilvl w:val="1"/>
          <w:numId w:val="171"/>
        </w:numPr>
        <w:rPr>
          <w:ins w:id="5714" w:author="Adela" w:date="2025-10-22T21:06:00Z"/>
          <w:rFonts w:ascii="Segoe UI" w:hAnsi="Segoe UI" w:cs="Segoe UI"/>
          <w:sz w:val="22"/>
          <w:szCs w:val="22"/>
        </w:rPr>
      </w:pPr>
      <w:ins w:id="571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Report logs and activity records</w:t>
        </w:r>
      </w:ins>
    </w:p>
    <w:p w:rsidR="00DB6F99" w:rsidRPr="00E01AD4" w:rsidRDefault="00DB6F99" w:rsidP="00DB6F99">
      <w:pPr>
        <w:pStyle w:val="NormalWeb"/>
        <w:numPr>
          <w:ilvl w:val="0"/>
          <w:numId w:val="171"/>
        </w:numPr>
        <w:rPr>
          <w:ins w:id="5716" w:author="Adela" w:date="2025-10-22T21:06:00Z"/>
          <w:rFonts w:ascii="Segoe UI" w:hAnsi="Segoe UI" w:cs="Segoe UI"/>
          <w:sz w:val="22"/>
          <w:szCs w:val="22"/>
        </w:rPr>
      </w:pPr>
      <w:ins w:id="5717" w:author="Adela" w:date="2025-10-22T21:06:00Z">
        <w:r w:rsidRPr="00E01AD4">
          <w:rPr>
            <w:rFonts w:ascii="Segoe UI" w:hAnsi="Segoe UI" w:cs="Segoe UI"/>
            <w:sz w:val="22"/>
            <w:szCs w:val="22"/>
          </w:rPr>
          <w:t>Indexed for faster queries.</w:t>
        </w:r>
      </w:ins>
    </w:p>
    <w:p w:rsidR="00DB6F99" w:rsidRPr="00E01AD4" w:rsidRDefault="00DB6F99" w:rsidP="00DB6F99">
      <w:pPr>
        <w:pStyle w:val="Heading4"/>
        <w:rPr>
          <w:ins w:id="5718" w:author="Adela" w:date="2025-10-22T21:06:00Z"/>
          <w:rFonts w:ascii="Segoe UI" w:hAnsi="Segoe UI" w:cs="Segoe UI"/>
          <w:color w:val="auto"/>
        </w:rPr>
      </w:pPr>
      <w:ins w:id="5719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Authentication</w:t>
        </w:r>
      </w:ins>
    </w:p>
    <w:p w:rsidR="00DB6F99" w:rsidRPr="00E01AD4" w:rsidRDefault="00DB6F99" w:rsidP="00DB6F99">
      <w:pPr>
        <w:pStyle w:val="NormalWeb"/>
        <w:numPr>
          <w:ilvl w:val="0"/>
          <w:numId w:val="172"/>
        </w:numPr>
        <w:rPr>
          <w:ins w:id="5720" w:author="Adela" w:date="2025-10-22T21:06:00Z"/>
          <w:rFonts w:ascii="Segoe UI" w:hAnsi="Segoe UI" w:cs="Segoe UI"/>
          <w:sz w:val="22"/>
          <w:szCs w:val="22"/>
        </w:rPr>
      </w:pPr>
      <w:ins w:id="5721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All exports are verified using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JWT tokens</w:t>
        </w:r>
        <w:r w:rsidRPr="00E01AD4">
          <w:rPr>
            <w:rFonts w:ascii="Segoe UI" w:hAnsi="Segoe UI" w:cs="Segoe UI"/>
            <w:sz w:val="22"/>
            <w:szCs w:val="22"/>
          </w:rPr>
          <w:t xml:space="preserve"> stored in </w:t>
        </w:r>
        <w:proofErr w:type="spellStart"/>
        <w:r w:rsidRPr="00E01AD4">
          <w:rPr>
            <w:rStyle w:val="Strong"/>
            <w:rFonts w:ascii="Segoe UI" w:hAnsi="Segoe UI" w:cs="Segoe UI"/>
            <w:sz w:val="22"/>
            <w:szCs w:val="22"/>
          </w:rPr>
          <w:t>HttpOnly</w:t>
        </w:r>
        <w:proofErr w:type="spellEnd"/>
        <w:r w:rsidRPr="00E01AD4">
          <w:rPr>
            <w:rStyle w:val="Strong"/>
            <w:rFonts w:ascii="Segoe UI" w:hAnsi="Segoe UI" w:cs="Segoe UI"/>
            <w:sz w:val="22"/>
            <w:szCs w:val="22"/>
          </w:rPr>
          <w:t xml:space="preserve"> cookies</w:t>
        </w:r>
        <w:r w:rsidRPr="00E01AD4">
          <w:rPr>
            <w:rFonts w:ascii="Segoe UI" w:hAnsi="Segoe UI" w:cs="Segoe UI"/>
            <w:sz w:val="22"/>
            <w:szCs w:val="22"/>
          </w:rPr>
          <w:t>.</w:t>
        </w:r>
      </w:ins>
    </w:p>
    <w:p w:rsidR="00DB6F99" w:rsidRPr="00E01AD4" w:rsidRDefault="00DB6F99" w:rsidP="00DB6F99">
      <w:pPr>
        <w:pStyle w:val="NormalWeb"/>
        <w:numPr>
          <w:ilvl w:val="0"/>
          <w:numId w:val="172"/>
        </w:numPr>
        <w:rPr>
          <w:ins w:id="5722" w:author="Adela" w:date="2025-10-22T21:06:00Z"/>
          <w:rFonts w:ascii="Segoe UI" w:hAnsi="Segoe UI" w:cs="Segoe UI"/>
          <w:sz w:val="22"/>
          <w:szCs w:val="22"/>
        </w:rPr>
      </w:pPr>
      <w:ins w:id="5723" w:author="Adela" w:date="2025-10-22T21:06:00Z">
        <w:r w:rsidRPr="00E01AD4">
          <w:rPr>
            <w:rFonts w:ascii="Segoe UI" w:hAnsi="Segoe UI" w:cs="Segoe UI"/>
            <w:sz w:val="22"/>
            <w:szCs w:val="22"/>
          </w:rPr>
          <w:t>Role-based restrictions:</w:t>
        </w:r>
      </w:ins>
    </w:p>
    <w:p w:rsidR="00DB6F99" w:rsidRPr="00E01AD4" w:rsidRDefault="00DB6F99" w:rsidP="00DB6F99">
      <w:pPr>
        <w:pStyle w:val="NormalWeb"/>
        <w:numPr>
          <w:ilvl w:val="1"/>
          <w:numId w:val="172"/>
        </w:numPr>
        <w:rPr>
          <w:ins w:id="5724" w:author="Adela" w:date="2025-10-22T21:06:00Z"/>
          <w:rFonts w:ascii="Segoe UI" w:hAnsi="Segoe UI" w:cs="Segoe UI"/>
          <w:sz w:val="22"/>
          <w:szCs w:val="22"/>
        </w:rPr>
      </w:pPr>
      <w:ins w:id="572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Patients: Personal data only</w:t>
        </w:r>
      </w:ins>
    </w:p>
    <w:p w:rsidR="00DB6F99" w:rsidRPr="00E01AD4" w:rsidRDefault="00DB6F99" w:rsidP="00DB6F99">
      <w:pPr>
        <w:pStyle w:val="NormalWeb"/>
        <w:numPr>
          <w:ilvl w:val="1"/>
          <w:numId w:val="172"/>
        </w:numPr>
        <w:rPr>
          <w:ins w:id="5726" w:author="Adela" w:date="2025-10-22T21:06:00Z"/>
          <w:rFonts w:ascii="Segoe UI" w:hAnsi="Segoe UI" w:cs="Segoe UI"/>
          <w:sz w:val="22"/>
          <w:szCs w:val="22"/>
        </w:rPr>
      </w:pPr>
      <w:ins w:id="5727" w:author="Adela" w:date="2025-10-22T21:06:00Z">
        <w:r w:rsidRPr="00E01AD4">
          <w:rPr>
            <w:rFonts w:ascii="Segoe UI" w:hAnsi="Segoe UI" w:cs="Segoe UI"/>
            <w:sz w:val="22"/>
            <w:szCs w:val="22"/>
          </w:rPr>
          <w:t>Caregivers: Linked users’ reports (with consent)</w:t>
        </w:r>
      </w:ins>
    </w:p>
    <w:p w:rsidR="00DB6F99" w:rsidRPr="00E01AD4" w:rsidRDefault="00DB6F99" w:rsidP="00DB6F99">
      <w:pPr>
        <w:pStyle w:val="NormalWeb"/>
        <w:numPr>
          <w:ilvl w:val="1"/>
          <w:numId w:val="172"/>
        </w:numPr>
        <w:rPr>
          <w:ins w:id="5728" w:author="Adela" w:date="2025-10-22T21:06:00Z"/>
          <w:rFonts w:ascii="Segoe UI" w:hAnsi="Segoe UI" w:cs="Segoe UI"/>
          <w:sz w:val="22"/>
          <w:szCs w:val="22"/>
        </w:rPr>
      </w:pPr>
      <w:ins w:id="5729" w:author="Adela" w:date="2025-10-22T21:06:00Z">
        <w:r w:rsidRPr="00E01AD4">
          <w:rPr>
            <w:rFonts w:ascii="Segoe UI" w:hAnsi="Segoe UI" w:cs="Segoe UI"/>
            <w:sz w:val="22"/>
            <w:szCs w:val="22"/>
          </w:rPr>
          <w:t>Admin: System-wide analytics (future)</w:t>
        </w:r>
      </w:ins>
    </w:p>
    <w:p w:rsidR="00DB6F99" w:rsidRPr="00E01AD4" w:rsidRDefault="00DB6F99" w:rsidP="00DB6F99">
      <w:pPr>
        <w:pStyle w:val="Heading4"/>
        <w:rPr>
          <w:ins w:id="5730" w:author="Adela" w:date="2025-10-22T21:06:00Z"/>
          <w:rFonts w:ascii="Segoe UI" w:hAnsi="Segoe UI" w:cs="Segoe UI"/>
          <w:color w:val="auto"/>
        </w:rPr>
      </w:pPr>
      <w:ins w:id="5731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</w:rPr>
          <w:t>Cloud Integration</w:t>
        </w:r>
      </w:ins>
    </w:p>
    <w:p w:rsidR="00DB6F99" w:rsidRPr="00E01AD4" w:rsidRDefault="00DB6F99" w:rsidP="00DB6F99">
      <w:pPr>
        <w:pStyle w:val="NormalWeb"/>
        <w:numPr>
          <w:ilvl w:val="0"/>
          <w:numId w:val="173"/>
        </w:numPr>
        <w:rPr>
          <w:ins w:id="5732" w:author="Adela" w:date="2025-10-22T21:06:00Z"/>
          <w:rFonts w:ascii="Segoe UI" w:hAnsi="Segoe UI" w:cs="Segoe UI"/>
          <w:sz w:val="22"/>
          <w:szCs w:val="22"/>
        </w:rPr>
      </w:pPr>
      <w:ins w:id="5733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Cloud Storage (Firebase or </w:t>
        </w:r>
        <w:proofErr w:type="spellStart"/>
        <w:r w:rsidRPr="00E01AD4">
          <w:rPr>
            <w:rFonts w:ascii="Segoe UI" w:hAnsi="Segoe UI" w:cs="Segoe UI"/>
            <w:sz w:val="22"/>
            <w:szCs w:val="22"/>
          </w:rPr>
          <w:t>Cloudinary</w:t>
        </w:r>
        <w:proofErr w:type="spellEnd"/>
        <w:r w:rsidRPr="00E01AD4">
          <w:rPr>
            <w:rFonts w:ascii="Segoe UI" w:hAnsi="Segoe UI" w:cs="Segoe UI"/>
            <w:sz w:val="22"/>
            <w:szCs w:val="22"/>
          </w:rPr>
          <w:t>) for report backup and sharing.</w:t>
        </w:r>
      </w:ins>
    </w:p>
    <w:p w:rsidR="00DB6F99" w:rsidRPr="00E01AD4" w:rsidRDefault="00DB6F99" w:rsidP="00DB6F99">
      <w:pPr>
        <w:pStyle w:val="NormalWeb"/>
        <w:numPr>
          <w:ilvl w:val="0"/>
          <w:numId w:val="173"/>
        </w:numPr>
        <w:rPr>
          <w:ins w:id="5734" w:author="Adela" w:date="2025-10-22T21:06:00Z"/>
          <w:rFonts w:ascii="Segoe UI" w:hAnsi="Segoe UI" w:cs="Segoe UI"/>
          <w:sz w:val="22"/>
          <w:szCs w:val="22"/>
        </w:rPr>
      </w:pPr>
      <w:ins w:id="5735" w:author="Adela" w:date="2025-10-22T21:06:00Z">
        <w:r w:rsidRPr="00E01AD4">
          <w:rPr>
            <w:rFonts w:ascii="Segoe UI" w:hAnsi="Segoe UI" w:cs="Segoe UI"/>
            <w:sz w:val="22"/>
            <w:szCs w:val="22"/>
          </w:rPr>
          <w:lastRenderedPageBreak/>
          <w:t>Cloud Functions handle background exports and cleanup of old reports.</w:t>
        </w:r>
      </w:ins>
    </w:p>
    <w:p w:rsidR="00DB6F99" w:rsidRPr="00E01AD4" w:rsidRDefault="00E01AD4" w:rsidP="00DB6F99">
      <w:pPr>
        <w:rPr>
          <w:ins w:id="5736" w:author="Adela" w:date="2025-10-22T21:06:00Z"/>
          <w:rFonts w:ascii="Segoe UI" w:hAnsi="Segoe UI" w:cs="Segoe UI"/>
        </w:rPr>
      </w:pPr>
      <w:ins w:id="5737" w:author="Adela" w:date="2025-10-22T21:06:00Z">
        <w:r w:rsidRPr="00E01AD4">
          <w:rPr>
            <w:rFonts w:ascii="Segoe UI" w:hAnsi="Segoe UI" w:cs="Segoe UI"/>
          </w:rPr>
          <w:pict>
            <v:rect id="_x0000_i1196" style="width:0;height:1.5pt" o:hralign="center" o:hrstd="t" o:hr="t" fillcolor="#a0a0a0" stroked="f"/>
          </w:pict>
        </w:r>
      </w:ins>
    </w:p>
    <w:p w:rsidR="00DB6F99" w:rsidRPr="00E01AD4" w:rsidRDefault="00DB6F99" w:rsidP="00DB6F99">
      <w:pPr>
        <w:pStyle w:val="Heading3"/>
        <w:rPr>
          <w:ins w:id="5738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739" w:name="_Toc212157044"/>
      <w:ins w:id="5740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13.6 Offline and Hybrid Operation</w:t>
        </w:r>
        <w:bookmarkEnd w:id="5739"/>
      </w:ins>
    </w:p>
    <w:p w:rsidR="00DB6F99" w:rsidRPr="00E01AD4" w:rsidRDefault="00DB6F99" w:rsidP="00DB6F99">
      <w:pPr>
        <w:pStyle w:val="NormalWeb"/>
        <w:numPr>
          <w:ilvl w:val="0"/>
          <w:numId w:val="174"/>
        </w:numPr>
        <w:rPr>
          <w:ins w:id="5741" w:author="Adela" w:date="2025-10-22T21:06:00Z"/>
          <w:rFonts w:ascii="Segoe UI" w:hAnsi="Segoe UI" w:cs="Segoe UI"/>
          <w:sz w:val="22"/>
          <w:szCs w:val="22"/>
        </w:rPr>
      </w:pPr>
      <w:ins w:id="5742" w:author="Adela" w:date="2025-10-22T21:06:00Z">
        <w:r w:rsidRPr="00E01AD4">
          <w:rPr>
            <w:rFonts w:ascii="Segoe UI" w:hAnsi="Segoe UI" w:cs="Segoe UI"/>
            <w:sz w:val="22"/>
            <w:szCs w:val="22"/>
          </w:rPr>
          <w:t>Exports initiated while offline:</w:t>
        </w:r>
      </w:ins>
    </w:p>
    <w:p w:rsidR="00DB6F99" w:rsidRPr="00E01AD4" w:rsidRDefault="00DB6F99" w:rsidP="00DB6F99">
      <w:pPr>
        <w:pStyle w:val="NormalWeb"/>
        <w:numPr>
          <w:ilvl w:val="1"/>
          <w:numId w:val="174"/>
        </w:numPr>
        <w:rPr>
          <w:ins w:id="5743" w:author="Adela" w:date="2025-10-22T21:06:00Z"/>
          <w:rFonts w:ascii="Segoe UI" w:hAnsi="Segoe UI" w:cs="Segoe UI"/>
          <w:sz w:val="22"/>
          <w:szCs w:val="22"/>
        </w:rPr>
      </w:pPr>
      <w:ins w:id="5744" w:author="Adela" w:date="2025-10-22T21:06:00Z">
        <w:r w:rsidRPr="00E01AD4">
          <w:rPr>
            <w:rFonts w:ascii="Segoe UI" w:hAnsi="Segoe UI" w:cs="Segoe UI"/>
            <w:sz w:val="22"/>
            <w:szCs w:val="22"/>
          </w:rPr>
          <w:t>Stored locally as “Pending Reports”.</w:t>
        </w:r>
      </w:ins>
    </w:p>
    <w:p w:rsidR="00DB6F99" w:rsidRPr="00E01AD4" w:rsidRDefault="00DB6F99" w:rsidP="00DB6F99">
      <w:pPr>
        <w:pStyle w:val="NormalWeb"/>
        <w:numPr>
          <w:ilvl w:val="1"/>
          <w:numId w:val="174"/>
        </w:numPr>
        <w:rPr>
          <w:ins w:id="5745" w:author="Adela" w:date="2025-10-22T21:06:00Z"/>
          <w:rFonts w:ascii="Segoe UI" w:hAnsi="Segoe UI" w:cs="Segoe UI"/>
          <w:sz w:val="22"/>
          <w:szCs w:val="22"/>
        </w:rPr>
      </w:pPr>
      <w:ins w:id="5746" w:author="Adela" w:date="2025-10-22T21:06:00Z">
        <w:r w:rsidRPr="00E01AD4">
          <w:rPr>
            <w:rFonts w:ascii="Segoe UI" w:hAnsi="Segoe UI" w:cs="Segoe UI"/>
            <w:sz w:val="22"/>
            <w:szCs w:val="22"/>
          </w:rPr>
          <w:t>When internet is restored:</w:t>
        </w:r>
      </w:ins>
    </w:p>
    <w:p w:rsidR="00DB6F99" w:rsidRPr="00E01AD4" w:rsidRDefault="00DB6F99" w:rsidP="00DB6F99">
      <w:pPr>
        <w:pStyle w:val="NormalWeb"/>
        <w:numPr>
          <w:ilvl w:val="2"/>
          <w:numId w:val="174"/>
        </w:numPr>
        <w:rPr>
          <w:ins w:id="5747" w:author="Adela" w:date="2025-10-22T21:06:00Z"/>
          <w:rFonts w:ascii="Segoe UI" w:hAnsi="Segoe UI" w:cs="Segoe UI"/>
          <w:sz w:val="22"/>
          <w:szCs w:val="22"/>
        </w:rPr>
      </w:pPr>
      <w:ins w:id="5748" w:author="Adela" w:date="2025-10-22T21:06:00Z">
        <w:r w:rsidRPr="00E01AD4">
          <w:rPr>
            <w:rFonts w:ascii="Segoe UI" w:hAnsi="Segoe UI" w:cs="Segoe UI"/>
            <w:sz w:val="22"/>
            <w:szCs w:val="22"/>
          </w:rPr>
          <w:t>Automatically synced and uploaded.</w:t>
        </w:r>
      </w:ins>
    </w:p>
    <w:p w:rsidR="00DB6F99" w:rsidRPr="00E01AD4" w:rsidRDefault="00DB6F99" w:rsidP="00DB6F99">
      <w:pPr>
        <w:pStyle w:val="NormalWeb"/>
        <w:numPr>
          <w:ilvl w:val="2"/>
          <w:numId w:val="174"/>
        </w:numPr>
        <w:rPr>
          <w:ins w:id="5749" w:author="Adela" w:date="2025-10-22T21:06:00Z"/>
          <w:rFonts w:ascii="Segoe UI" w:hAnsi="Segoe UI" w:cs="Segoe UI"/>
          <w:sz w:val="22"/>
          <w:szCs w:val="22"/>
        </w:rPr>
      </w:pPr>
      <w:ins w:id="5750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User notified via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Local → Push Notification</w:t>
        </w:r>
        <w:r w:rsidRPr="00E01AD4">
          <w:rPr>
            <w:rFonts w:ascii="Segoe UI" w:hAnsi="Segoe UI" w:cs="Segoe UI"/>
            <w:sz w:val="22"/>
            <w:szCs w:val="22"/>
          </w:rPr>
          <w:t xml:space="preserve"> sync bridge.</w:t>
        </w:r>
      </w:ins>
    </w:p>
    <w:p w:rsidR="00DB6F99" w:rsidRPr="00E01AD4" w:rsidRDefault="00DB6F99" w:rsidP="00DB6F99">
      <w:pPr>
        <w:pStyle w:val="NormalWeb"/>
        <w:numPr>
          <w:ilvl w:val="0"/>
          <w:numId w:val="174"/>
        </w:numPr>
        <w:rPr>
          <w:ins w:id="5751" w:author="Adela" w:date="2025-10-22T21:06:00Z"/>
          <w:rFonts w:ascii="Segoe UI" w:hAnsi="Segoe UI" w:cs="Segoe UI"/>
          <w:sz w:val="22"/>
          <w:szCs w:val="22"/>
        </w:rPr>
      </w:pPr>
      <w:ins w:id="5752" w:author="Adela" w:date="2025-10-22T21:06:00Z">
        <w:r w:rsidRPr="00E01AD4">
          <w:rPr>
            <w:rFonts w:ascii="Segoe UI" w:hAnsi="Segoe UI" w:cs="Segoe UI"/>
            <w:sz w:val="22"/>
            <w:szCs w:val="22"/>
          </w:rPr>
          <w:t xml:space="preserve">All exports and logs maintain </w:t>
        </w:r>
        <w:r w:rsidRPr="00E01AD4">
          <w:rPr>
            <w:rStyle w:val="Strong"/>
            <w:rFonts w:ascii="Segoe UI" w:hAnsi="Segoe UI" w:cs="Segoe UI"/>
            <w:sz w:val="22"/>
            <w:szCs w:val="22"/>
          </w:rPr>
          <w:t>integrity timestamps</w:t>
        </w:r>
        <w:r w:rsidRPr="00E01AD4">
          <w:rPr>
            <w:rFonts w:ascii="Segoe UI" w:hAnsi="Segoe UI" w:cs="Segoe UI"/>
            <w:sz w:val="22"/>
            <w:szCs w:val="22"/>
          </w:rPr>
          <w:t xml:space="preserve"> to ensure consistency after reconnection.</w:t>
        </w:r>
      </w:ins>
    </w:p>
    <w:p w:rsidR="00DB6F99" w:rsidRPr="00E01AD4" w:rsidRDefault="00E01AD4" w:rsidP="00DB6F99">
      <w:pPr>
        <w:rPr>
          <w:ins w:id="5753" w:author="Adela" w:date="2025-10-22T21:06:00Z"/>
          <w:rFonts w:ascii="Segoe UI" w:hAnsi="Segoe UI" w:cs="Segoe UI"/>
        </w:rPr>
      </w:pPr>
      <w:ins w:id="5754" w:author="Adela" w:date="2025-10-22T21:06:00Z">
        <w:r w:rsidRPr="00E01AD4">
          <w:rPr>
            <w:rFonts w:ascii="Segoe UI" w:hAnsi="Segoe UI" w:cs="Segoe UI"/>
          </w:rPr>
          <w:pict>
            <v:rect id="_x0000_i1197" style="width:0;height:1.5pt" o:hralign="center" o:hrstd="t" o:hr="t" fillcolor="#a0a0a0" stroked="f"/>
          </w:pict>
        </w:r>
      </w:ins>
    </w:p>
    <w:p w:rsidR="00DB6F99" w:rsidRPr="00E01AD4" w:rsidRDefault="00DB6F99" w:rsidP="00DB6F99">
      <w:pPr>
        <w:pStyle w:val="Heading3"/>
        <w:rPr>
          <w:ins w:id="5755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756" w:name="_Toc212157045"/>
      <w:ins w:id="5757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13.7 Security and Privacy Considerations</w:t>
        </w:r>
        <w:bookmarkEnd w:id="5756"/>
      </w:ins>
    </w:p>
    <w:p w:rsidR="00DB6F99" w:rsidRPr="00E01AD4" w:rsidRDefault="00DB6F99" w:rsidP="00DB6F99">
      <w:pPr>
        <w:pStyle w:val="NormalWeb"/>
        <w:numPr>
          <w:ilvl w:val="0"/>
          <w:numId w:val="175"/>
        </w:numPr>
        <w:rPr>
          <w:ins w:id="5758" w:author="Adela" w:date="2025-10-22T21:06:00Z"/>
          <w:rFonts w:ascii="Segoe UI" w:hAnsi="Segoe UI" w:cs="Segoe UI"/>
          <w:sz w:val="22"/>
          <w:szCs w:val="22"/>
        </w:rPr>
      </w:pPr>
      <w:ins w:id="5759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Data Encryption:</w:t>
        </w:r>
      </w:ins>
    </w:p>
    <w:p w:rsidR="00DB6F99" w:rsidRPr="00E01AD4" w:rsidRDefault="00DB6F99" w:rsidP="00DB6F99">
      <w:pPr>
        <w:pStyle w:val="NormalWeb"/>
        <w:numPr>
          <w:ilvl w:val="1"/>
          <w:numId w:val="175"/>
        </w:numPr>
        <w:rPr>
          <w:ins w:id="5760" w:author="Adela" w:date="2025-10-22T21:06:00Z"/>
          <w:rFonts w:ascii="Segoe UI" w:hAnsi="Segoe UI" w:cs="Segoe UI"/>
          <w:sz w:val="22"/>
          <w:szCs w:val="22"/>
        </w:rPr>
      </w:pPr>
      <w:ins w:id="5761" w:author="Adela" w:date="2025-10-22T21:06:00Z">
        <w:r w:rsidRPr="00E01AD4">
          <w:rPr>
            <w:rFonts w:ascii="Segoe UI" w:hAnsi="Segoe UI" w:cs="Segoe UI"/>
            <w:sz w:val="22"/>
            <w:szCs w:val="22"/>
          </w:rPr>
          <w:t>Reports are encrypted with AES before storage/upload.</w:t>
        </w:r>
      </w:ins>
    </w:p>
    <w:p w:rsidR="00DB6F99" w:rsidRPr="00E01AD4" w:rsidRDefault="00DB6F99" w:rsidP="00DB6F99">
      <w:pPr>
        <w:pStyle w:val="NormalWeb"/>
        <w:numPr>
          <w:ilvl w:val="0"/>
          <w:numId w:val="175"/>
        </w:numPr>
        <w:rPr>
          <w:ins w:id="5762" w:author="Adela" w:date="2025-10-22T21:06:00Z"/>
          <w:rFonts w:ascii="Segoe UI" w:hAnsi="Segoe UI" w:cs="Segoe UI"/>
          <w:sz w:val="22"/>
          <w:szCs w:val="22"/>
        </w:rPr>
      </w:pPr>
      <w:ins w:id="5763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Access Tokens:</w:t>
        </w:r>
      </w:ins>
    </w:p>
    <w:p w:rsidR="00DB6F99" w:rsidRPr="00E01AD4" w:rsidRDefault="00DB6F99" w:rsidP="00DB6F99">
      <w:pPr>
        <w:pStyle w:val="NormalWeb"/>
        <w:numPr>
          <w:ilvl w:val="1"/>
          <w:numId w:val="175"/>
        </w:numPr>
        <w:rPr>
          <w:ins w:id="5764" w:author="Adela" w:date="2025-10-22T21:06:00Z"/>
          <w:rFonts w:ascii="Segoe UI" w:hAnsi="Segoe UI" w:cs="Segoe UI"/>
          <w:sz w:val="22"/>
          <w:szCs w:val="22"/>
        </w:rPr>
      </w:pPr>
      <w:ins w:id="5765" w:author="Adela" w:date="2025-10-22T21:06:00Z">
        <w:r w:rsidRPr="00E01AD4">
          <w:rPr>
            <w:rFonts w:ascii="Segoe UI" w:hAnsi="Segoe UI" w:cs="Segoe UI"/>
            <w:sz w:val="22"/>
            <w:szCs w:val="22"/>
          </w:rPr>
          <w:t>Exported URLs are protected with expiring tokens (24h default).</w:t>
        </w:r>
      </w:ins>
    </w:p>
    <w:p w:rsidR="00DB6F99" w:rsidRPr="00E01AD4" w:rsidRDefault="00DB6F99" w:rsidP="00DB6F99">
      <w:pPr>
        <w:pStyle w:val="NormalWeb"/>
        <w:numPr>
          <w:ilvl w:val="0"/>
          <w:numId w:val="175"/>
        </w:numPr>
        <w:rPr>
          <w:ins w:id="5766" w:author="Adela" w:date="2025-10-22T21:06:00Z"/>
          <w:rFonts w:ascii="Segoe UI" w:hAnsi="Segoe UI" w:cs="Segoe UI"/>
          <w:sz w:val="22"/>
          <w:szCs w:val="22"/>
        </w:rPr>
      </w:pPr>
      <w:ins w:id="5767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Anonymization:</w:t>
        </w:r>
      </w:ins>
    </w:p>
    <w:p w:rsidR="00DB6F99" w:rsidRPr="00E01AD4" w:rsidRDefault="00DB6F99" w:rsidP="00DB6F99">
      <w:pPr>
        <w:pStyle w:val="NormalWeb"/>
        <w:numPr>
          <w:ilvl w:val="1"/>
          <w:numId w:val="175"/>
        </w:numPr>
        <w:rPr>
          <w:ins w:id="5768" w:author="Adela" w:date="2025-10-22T21:06:00Z"/>
          <w:rFonts w:ascii="Segoe UI" w:hAnsi="Segoe UI" w:cs="Segoe UI"/>
          <w:sz w:val="22"/>
          <w:szCs w:val="22"/>
        </w:rPr>
      </w:pPr>
      <w:ins w:id="5769" w:author="Adela" w:date="2025-10-22T21:06:00Z">
        <w:r w:rsidRPr="00E01AD4">
          <w:rPr>
            <w:rFonts w:ascii="Segoe UI" w:hAnsi="Segoe UI" w:cs="Segoe UI"/>
            <w:sz w:val="22"/>
            <w:szCs w:val="22"/>
          </w:rPr>
          <w:t>Identifiers can be redacted when sharing externally.</w:t>
        </w:r>
      </w:ins>
    </w:p>
    <w:p w:rsidR="00DB6F99" w:rsidRPr="00E01AD4" w:rsidRDefault="00DB6F99" w:rsidP="00DB6F99">
      <w:pPr>
        <w:pStyle w:val="NormalWeb"/>
        <w:numPr>
          <w:ilvl w:val="0"/>
          <w:numId w:val="175"/>
        </w:numPr>
        <w:rPr>
          <w:ins w:id="5770" w:author="Adela" w:date="2025-10-22T21:06:00Z"/>
          <w:rFonts w:ascii="Segoe UI" w:hAnsi="Segoe UI" w:cs="Segoe UI"/>
          <w:sz w:val="22"/>
          <w:szCs w:val="22"/>
        </w:rPr>
      </w:pPr>
      <w:ins w:id="5771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Role-based Access Control (RBAC):</w:t>
        </w:r>
      </w:ins>
    </w:p>
    <w:p w:rsidR="00DB6F99" w:rsidRPr="00E01AD4" w:rsidRDefault="00DB6F99" w:rsidP="00DB6F99">
      <w:pPr>
        <w:pStyle w:val="NormalWeb"/>
        <w:numPr>
          <w:ilvl w:val="1"/>
          <w:numId w:val="175"/>
        </w:numPr>
        <w:rPr>
          <w:ins w:id="5772" w:author="Adela" w:date="2025-10-22T21:06:00Z"/>
          <w:rFonts w:ascii="Segoe UI" w:hAnsi="Segoe UI" w:cs="Segoe UI"/>
          <w:sz w:val="22"/>
          <w:szCs w:val="22"/>
        </w:rPr>
      </w:pPr>
      <w:ins w:id="5773" w:author="Adela" w:date="2025-10-22T21:06:00Z">
        <w:r w:rsidRPr="00E01AD4">
          <w:rPr>
            <w:rFonts w:ascii="Segoe UI" w:hAnsi="Segoe UI" w:cs="Segoe UI"/>
            <w:sz w:val="22"/>
            <w:szCs w:val="22"/>
          </w:rPr>
          <w:t>Prevent unauthorized report generation or download.</w:t>
        </w:r>
      </w:ins>
    </w:p>
    <w:p w:rsidR="00DB6F99" w:rsidRPr="00E01AD4" w:rsidRDefault="00DB6F99" w:rsidP="00DB6F99">
      <w:pPr>
        <w:pStyle w:val="NormalWeb"/>
        <w:numPr>
          <w:ilvl w:val="0"/>
          <w:numId w:val="175"/>
        </w:numPr>
        <w:rPr>
          <w:ins w:id="5774" w:author="Adela" w:date="2025-10-22T21:06:00Z"/>
          <w:rFonts w:ascii="Segoe UI" w:hAnsi="Segoe UI" w:cs="Segoe UI"/>
          <w:sz w:val="22"/>
          <w:szCs w:val="22"/>
        </w:rPr>
      </w:pPr>
      <w:ins w:id="5775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GDPR/PHI Compliance:</w:t>
        </w:r>
      </w:ins>
    </w:p>
    <w:p w:rsidR="00DB6F99" w:rsidRPr="00E01AD4" w:rsidRDefault="00DB6F99" w:rsidP="00DB6F99">
      <w:pPr>
        <w:pStyle w:val="NormalWeb"/>
        <w:numPr>
          <w:ilvl w:val="1"/>
          <w:numId w:val="175"/>
        </w:numPr>
        <w:rPr>
          <w:ins w:id="5776" w:author="Adela" w:date="2025-10-22T21:06:00Z"/>
          <w:rFonts w:ascii="Segoe UI" w:hAnsi="Segoe UI" w:cs="Segoe UI"/>
          <w:sz w:val="22"/>
          <w:szCs w:val="22"/>
        </w:rPr>
      </w:pPr>
      <w:ins w:id="5777" w:author="Adela" w:date="2025-10-22T21:06:00Z">
        <w:r w:rsidRPr="00E01AD4">
          <w:rPr>
            <w:rFonts w:ascii="Segoe UI" w:hAnsi="Segoe UI" w:cs="Segoe UI"/>
            <w:sz w:val="22"/>
            <w:szCs w:val="22"/>
          </w:rPr>
          <w:t>Ensure user consent for all exports involving sensitive health data.</w:t>
        </w:r>
      </w:ins>
    </w:p>
    <w:p w:rsidR="00DB6F99" w:rsidRPr="00E01AD4" w:rsidRDefault="00E01AD4" w:rsidP="00DB6F99">
      <w:pPr>
        <w:rPr>
          <w:ins w:id="5778" w:author="Adela" w:date="2025-10-22T21:06:00Z"/>
          <w:rFonts w:ascii="Segoe UI" w:hAnsi="Segoe UI" w:cs="Segoe UI"/>
        </w:rPr>
      </w:pPr>
      <w:ins w:id="5779" w:author="Adela" w:date="2025-10-22T21:06:00Z">
        <w:r w:rsidRPr="00E01AD4">
          <w:rPr>
            <w:rFonts w:ascii="Segoe UI" w:hAnsi="Segoe UI" w:cs="Segoe UI"/>
          </w:rPr>
          <w:pict>
            <v:rect id="_x0000_i1198" style="width:0;height:1.5pt" o:hralign="center" o:hrstd="t" o:hr="t" fillcolor="#a0a0a0" stroked="f"/>
          </w:pict>
        </w:r>
      </w:ins>
    </w:p>
    <w:p w:rsidR="00DB6F99" w:rsidRPr="00E01AD4" w:rsidRDefault="00DB6F99" w:rsidP="00DB6F99">
      <w:pPr>
        <w:pStyle w:val="Heading3"/>
        <w:rPr>
          <w:ins w:id="5780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781" w:name="_Toc212157046"/>
      <w:ins w:id="5782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13.8 Future Enhancements</w:t>
        </w:r>
        <w:bookmarkEnd w:id="5781"/>
      </w:ins>
    </w:p>
    <w:p w:rsidR="00DB6F99" w:rsidRPr="00E01AD4" w:rsidRDefault="00DB6F99" w:rsidP="00DB6F99">
      <w:pPr>
        <w:pStyle w:val="NormalWeb"/>
        <w:numPr>
          <w:ilvl w:val="0"/>
          <w:numId w:val="176"/>
        </w:numPr>
        <w:rPr>
          <w:ins w:id="5783" w:author="Adela" w:date="2025-10-22T21:06:00Z"/>
          <w:rFonts w:ascii="Segoe UI" w:hAnsi="Segoe UI" w:cs="Segoe UI"/>
          <w:sz w:val="22"/>
          <w:szCs w:val="22"/>
        </w:rPr>
      </w:pPr>
      <w:ins w:id="5784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Automated Periodic Reports:</w:t>
        </w:r>
        <w:r w:rsidRPr="00E01AD4">
          <w:rPr>
            <w:rFonts w:ascii="Segoe UI" w:hAnsi="Segoe UI" w:cs="Segoe UI"/>
            <w:sz w:val="22"/>
            <w:szCs w:val="22"/>
          </w:rPr>
          <w:t xml:space="preserve"> Monthly or weekly auto-generated summaries.</w:t>
        </w:r>
      </w:ins>
    </w:p>
    <w:p w:rsidR="00DB6F99" w:rsidRPr="00E01AD4" w:rsidRDefault="00DB6F99" w:rsidP="00DB6F99">
      <w:pPr>
        <w:pStyle w:val="NormalWeb"/>
        <w:numPr>
          <w:ilvl w:val="0"/>
          <w:numId w:val="176"/>
        </w:numPr>
        <w:rPr>
          <w:ins w:id="5785" w:author="Adela" w:date="2025-10-22T21:06:00Z"/>
          <w:rFonts w:ascii="Segoe UI" w:hAnsi="Segoe UI" w:cs="Segoe UI"/>
          <w:sz w:val="22"/>
          <w:szCs w:val="22"/>
        </w:rPr>
      </w:pPr>
      <w:ins w:id="5786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Custom Report Templates:</w:t>
        </w:r>
        <w:r w:rsidRPr="00E01AD4">
          <w:rPr>
            <w:rFonts w:ascii="Segoe UI" w:hAnsi="Segoe UI" w:cs="Segoe UI"/>
            <w:sz w:val="22"/>
            <w:szCs w:val="22"/>
          </w:rPr>
          <w:t xml:space="preserve"> User-selectable design or format themes.</w:t>
        </w:r>
      </w:ins>
    </w:p>
    <w:p w:rsidR="00DB6F99" w:rsidRPr="00E01AD4" w:rsidRDefault="00DB6F99" w:rsidP="00DB6F99">
      <w:pPr>
        <w:pStyle w:val="NormalWeb"/>
        <w:numPr>
          <w:ilvl w:val="0"/>
          <w:numId w:val="176"/>
        </w:numPr>
        <w:rPr>
          <w:ins w:id="5787" w:author="Adela" w:date="2025-10-22T21:06:00Z"/>
          <w:rFonts w:ascii="Segoe UI" w:hAnsi="Segoe UI" w:cs="Segoe UI"/>
          <w:sz w:val="22"/>
          <w:szCs w:val="22"/>
        </w:rPr>
      </w:pPr>
      <w:ins w:id="5788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AI-Powered Insights:</w:t>
        </w:r>
        <w:r w:rsidRPr="00E01AD4">
          <w:rPr>
            <w:rFonts w:ascii="Segoe UI" w:hAnsi="Segoe UI" w:cs="Segoe UI"/>
            <w:sz w:val="22"/>
            <w:szCs w:val="22"/>
          </w:rPr>
          <w:t xml:space="preserve"> Trend analysis, medication impact correlation.</w:t>
        </w:r>
      </w:ins>
    </w:p>
    <w:p w:rsidR="00DB6F99" w:rsidRPr="00E01AD4" w:rsidRDefault="00DB6F99" w:rsidP="00DB6F99">
      <w:pPr>
        <w:pStyle w:val="NormalWeb"/>
        <w:numPr>
          <w:ilvl w:val="0"/>
          <w:numId w:val="176"/>
        </w:numPr>
        <w:rPr>
          <w:ins w:id="5789" w:author="Adela" w:date="2025-10-22T21:06:00Z"/>
          <w:rFonts w:ascii="Segoe UI" w:hAnsi="Segoe UI" w:cs="Segoe UI"/>
          <w:sz w:val="22"/>
          <w:szCs w:val="22"/>
        </w:rPr>
      </w:pPr>
      <w:ins w:id="5790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Clinician Dashboard Integration:</w:t>
        </w:r>
        <w:r w:rsidRPr="00E01AD4">
          <w:rPr>
            <w:rFonts w:ascii="Segoe UI" w:hAnsi="Segoe UI" w:cs="Segoe UI"/>
            <w:sz w:val="22"/>
            <w:szCs w:val="22"/>
          </w:rPr>
          <w:t xml:space="preserve"> Direct doctor access to reports (with patient permission).</w:t>
        </w:r>
      </w:ins>
    </w:p>
    <w:p w:rsidR="00DB6F99" w:rsidRPr="00E01AD4" w:rsidRDefault="00DB6F99" w:rsidP="00DB6F99">
      <w:pPr>
        <w:pStyle w:val="NormalWeb"/>
        <w:numPr>
          <w:ilvl w:val="0"/>
          <w:numId w:val="176"/>
        </w:numPr>
        <w:rPr>
          <w:ins w:id="5791" w:author="Adela" w:date="2025-10-22T21:06:00Z"/>
          <w:rFonts w:ascii="Segoe UI" w:hAnsi="Segoe UI" w:cs="Segoe UI"/>
          <w:sz w:val="22"/>
          <w:szCs w:val="22"/>
        </w:rPr>
      </w:pPr>
      <w:ins w:id="5792" w:author="Adela" w:date="2025-10-22T21:06:00Z">
        <w:r w:rsidRPr="00E01AD4">
          <w:rPr>
            <w:rStyle w:val="Strong"/>
            <w:rFonts w:ascii="Segoe UI" w:hAnsi="Segoe UI" w:cs="Segoe UI"/>
            <w:sz w:val="22"/>
            <w:szCs w:val="22"/>
          </w:rPr>
          <w:t>Integration with Cloud Drive APIs:</w:t>
        </w:r>
        <w:r w:rsidRPr="00E01AD4">
          <w:rPr>
            <w:rFonts w:ascii="Segoe UI" w:hAnsi="Segoe UI" w:cs="Segoe UI"/>
            <w:sz w:val="22"/>
            <w:szCs w:val="22"/>
          </w:rPr>
          <w:t xml:space="preserve"> e.g., Google Drive, OneDrive.</w:t>
        </w:r>
      </w:ins>
    </w:p>
    <w:p w:rsidR="00DB6F99" w:rsidRPr="00E01AD4" w:rsidRDefault="00E01AD4" w:rsidP="00DB6F99">
      <w:pPr>
        <w:rPr>
          <w:ins w:id="5793" w:author="Adela" w:date="2025-10-22T21:06:00Z"/>
          <w:rFonts w:ascii="Segoe UI" w:hAnsi="Segoe UI" w:cs="Segoe UI"/>
        </w:rPr>
      </w:pPr>
      <w:ins w:id="5794" w:author="Adela" w:date="2025-10-22T21:06:00Z">
        <w:r w:rsidRPr="00E01AD4">
          <w:rPr>
            <w:rFonts w:ascii="Segoe UI" w:hAnsi="Segoe UI" w:cs="Segoe UI"/>
          </w:rPr>
          <w:pict>
            <v:rect id="_x0000_i1199" style="width:0;height:1.5pt" o:hralign="center" o:hrstd="t" o:hr="t" fillcolor="#a0a0a0" stroked="f"/>
          </w:pict>
        </w:r>
      </w:ins>
    </w:p>
    <w:p w:rsidR="00DB6F99" w:rsidRPr="00E01AD4" w:rsidRDefault="00DB6F99" w:rsidP="00DB6F99">
      <w:pPr>
        <w:pStyle w:val="Heading3"/>
        <w:rPr>
          <w:ins w:id="5795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796" w:name="_Toc212157047"/>
      <w:ins w:id="5797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lastRenderedPageBreak/>
          <w:t>13.9 Example Use Cases</w:t>
        </w:r>
        <w:bookmarkEnd w:id="5796"/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01AD4" w:rsidRPr="00E01AD4" w:rsidTr="00DB6F99">
        <w:trPr>
          <w:tblHeader/>
          <w:tblCellSpacing w:w="15" w:type="dxa"/>
          <w:ins w:id="5798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jc w:val="center"/>
              <w:rPr>
                <w:ins w:id="5799" w:author="Adela" w:date="2025-10-22T21:06:00Z"/>
                <w:rFonts w:ascii="Segoe UI" w:hAnsi="Segoe UI" w:cs="Segoe UI"/>
                <w:b/>
                <w:bCs/>
              </w:rPr>
            </w:pPr>
            <w:ins w:id="5800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Use Case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jc w:val="center"/>
              <w:rPr>
                <w:ins w:id="5801" w:author="Adela" w:date="2025-10-22T21:06:00Z"/>
                <w:rFonts w:ascii="Segoe UI" w:hAnsi="Segoe UI" w:cs="Segoe UI"/>
                <w:b/>
                <w:bCs/>
              </w:rPr>
            </w:pPr>
            <w:ins w:id="5802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Description</w:t>
              </w:r>
            </w:ins>
          </w:p>
        </w:tc>
      </w:tr>
      <w:tr w:rsidR="00E01AD4" w:rsidRPr="00E01AD4" w:rsidTr="00DB6F99">
        <w:trPr>
          <w:tblCellSpacing w:w="15" w:type="dxa"/>
          <w:ins w:id="5803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804" w:author="Adela" w:date="2025-10-22T21:06:00Z"/>
                <w:rFonts w:ascii="Segoe UI" w:hAnsi="Segoe UI" w:cs="Segoe UI"/>
              </w:rPr>
            </w:pPr>
            <w:ins w:id="5805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Patient Report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806" w:author="Adela" w:date="2025-10-22T21:06:00Z"/>
                <w:rFonts w:ascii="Segoe UI" w:hAnsi="Segoe UI" w:cs="Segoe UI"/>
              </w:rPr>
            </w:pPr>
            <w:ins w:id="5807" w:author="Adela" w:date="2025-10-22T21:06:00Z">
              <w:r w:rsidRPr="00E01AD4">
                <w:rPr>
                  <w:rFonts w:ascii="Segoe UI" w:hAnsi="Segoe UI" w:cs="Segoe UI"/>
                </w:rPr>
                <w:t>A patient exports their last 30 days of mood and medication data as a PDF to discuss with their doctor.</w:t>
              </w:r>
            </w:ins>
          </w:p>
        </w:tc>
      </w:tr>
      <w:tr w:rsidR="00E01AD4" w:rsidRPr="00E01AD4" w:rsidTr="00DB6F99">
        <w:trPr>
          <w:tblCellSpacing w:w="15" w:type="dxa"/>
          <w:ins w:id="5808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809" w:author="Adela" w:date="2025-10-22T21:06:00Z"/>
                <w:rFonts w:ascii="Segoe UI" w:hAnsi="Segoe UI" w:cs="Segoe UI"/>
              </w:rPr>
            </w:pPr>
            <w:ins w:id="5810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Caregiver Summary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811" w:author="Adela" w:date="2025-10-22T21:06:00Z"/>
                <w:rFonts w:ascii="Segoe UI" w:hAnsi="Segoe UI" w:cs="Segoe UI"/>
              </w:rPr>
            </w:pPr>
            <w:ins w:id="5812" w:author="Adela" w:date="2025-10-22T21:06:00Z">
              <w:r w:rsidRPr="00E01AD4">
                <w:rPr>
                  <w:rFonts w:ascii="Segoe UI" w:hAnsi="Segoe UI" w:cs="Segoe UI"/>
                </w:rPr>
                <w:t>A caregiver generates a CSV export of all adherence logs for analysis.</w:t>
              </w:r>
            </w:ins>
          </w:p>
        </w:tc>
      </w:tr>
      <w:tr w:rsidR="00E01AD4" w:rsidRPr="00E01AD4" w:rsidTr="00DB6F99">
        <w:trPr>
          <w:tblCellSpacing w:w="15" w:type="dxa"/>
          <w:ins w:id="5813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814" w:author="Adela" w:date="2025-10-22T21:06:00Z"/>
                <w:rFonts w:ascii="Segoe UI" w:hAnsi="Segoe UI" w:cs="Segoe UI"/>
              </w:rPr>
            </w:pPr>
            <w:ins w:id="5815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Offline Export Sync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816" w:author="Adela" w:date="2025-10-22T21:06:00Z"/>
                <w:rFonts w:ascii="Segoe UI" w:hAnsi="Segoe UI" w:cs="Segoe UI"/>
              </w:rPr>
            </w:pPr>
            <w:ins w:id="5817" w:author="Adela" w:date="2025-10-22T21:06:00Z">
              <w:r w:rsidRPr="00E01AD4">
                <w:rPr>
                  <w:rFonts w:ascii="Segoe UI" w:hAnsi="Segoe UI" w:cs="Segoe UI"/>
                </w:rPr>
                <w:t>User generates an export offline; once the device reconnects, the report uploads automatically.</w:t>
              </w:r>
            </w:ins>
          </w:p>
        </w:tc>
      </w:tr>
      <w:tr w:rsidR="00E01AD4" w:rsidRPr="00E01AD4" w:rsidTr="00DB6F99">
        <w:trPr>
          <w:tblCellSpacing w:w="15" w:type="dxa"/>
          <w:ins w:id="5818" w:author="Adela" w:date="2025-10-22T21:06:00Z"/>
        </w:trPr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819" w:author="Adela" w:date="2025-10-22T21:06:00Z"/>
                <w:rFonts w:ascii="Segoe UI" w:hAnsi="Segoe UI" w:cs="Segoe UI"/>
              </w:rPr>
            </w:pPr>
            <w:ins w:id="5820" w:author="Adela" w:date="2025-10-22T21:06:00Z">
              <w:r w:rsidRPr="00E01AD4">
                <w:rPr>
                  <w:rStyle w:val="Strong"/>
                  <w:rFonts w:ascii="Segoe UI" w:hAnsi="Segoe UI" w:cs="Segoe UI"/>
                </w:rPr>
                <w:t>Admin Analytics</w:t>
              </w:r>
            </w:ins>
          </w:p>
        </w:tc>
        <w:tc>
          <w:tcPr>
            <w:tcW w:w="0" w:type="auto"/>
            <w:vAlign w:val="center"/>
            <w:hideMark/>
          </w:tcPr>
          <w:p w:rsidR="00DB6F99" w:rsidRPr="00E01AD4" w:rsidRDefault="00DB6F99">
            <w:pPr>
              <w:rPr>
                <w:ins w:id="5821" w:author="Adela" w:date="2025-10-22T21:06:00Z"/>
                <w:rFonts w:ascii="Segoe UI" w:hAnsi="Segoe UI" w:cs="Segoe UI"/>
              </w:rPr>
            </w:pPr>
            <w:ins w:id="5822" w:author="Adela" w:date="2025-10-22T21:06:00Z">
              <w:r w:rsidRPr="00E01AD4">
                <w:rPr>
                  <w:rFonts w:ascii="Segoe UI" w:hAnsi="Segoe UI" w:cs="Segoe UI"/>
                </w:rPr>
                <w:t>Admin retrieves a system-wide usage summary (only in later phase).</w:t>
              </w:r>
            </w:ins>
          </w:p>
        </w:tc>
      </w:tr>
    </w:tbl>
    <w:p w:rsidR="00DB6F99" w:rsidRPr="00E01AD4" w:rsidRDefault="00E01AD4" w:rsidP="00DB6F99">
      <w:pPr>
        <w:rPr>
          <w:ins w:id="5823" w:author="Adela" w:date="2025-10-22T21:06:00Z"/>
          <w:rFonts w:ascii="Segoe UI" w:hAnsi="Segoe UI" w:cs="Segoe UI"/>
        </w:rPr>
      </w:pPr>
      <w:ins w:id="5824" w:author="Adela" w:date="2025-10-22T21:06:00Z">
        <w:r w:rsidRPr="00E01AD4">
          <w:rPr>
            <w:rFonts w:ascii="Segoe UI" w:hAnsi="Segoe UI" w:cs="Segoe UI"/>
          </w:rPr>
          <w:pict>
            <v:rect id="_x0000_i1200" style="width:0;height:1.5pt" o:hralign="center" o:hrstd="t" o:hr="t" fillcolor="#a0a0a0" stroked="f"/>
          </w:pict>
        </w:r>
      </w:ins>
    </w:p>
    <w:p w:rsidR="00DB6F99" w:rsidRPr="00E01AD4" w:rsidRDefault="00DB6F99" w:rsidP="00DB6F99">
      <w:pPr>
        <w:pStyle w:val="Heading3"/>
        <w:rPr>
          <w:ins w:id="5825" w:author="Adela" w:date="2025-10-22T21:06:00Z"/>
          <w:rFonts w:ascii="Segoe UI" w:hAnsi="Segoe UI" w:cs="Segoe UI"/>
          <w:color w:val="auto"/>
          <w:sz w:val="22"/>
          <w:szCs w:val="22"/>
        </w:rPr>
      </w:pPr>
      <w:bookmarkStart w:id="5826" w:name="_Toc212157048"/>
      <w:ins w:id="5827" w:author="Adela" w:date="2025-10-22T21:06:00Z">
        <w:r w:rsidRPr="00E01AD4">
          <w:rPr>
            <w:rStyle w:val="Strong"/>
            <w:rFonts w:ascii="Segoe UI" w:hAnsi="Segoe UI" w:cs="Segoe UI"/>
            <w:bCs w:val="0"/>
            <w:color w:val="auto"/>
            <w:sz w:val="22"/>
            <w:szCs w:val="22"/>
          </w:rPr>
          <w:t>13.10 Developer Checklist</w:t>
        </w:r>
        <w:bookmarkEnd w:id="5826"/>
      </w:ins>
    </w:p>
    <w:p w:rsidR="00DB6F99" w:rsidRPr="00E01AD4" w:rsidRDefault="00DB6F99" w:rsidP="00DB6F99">
      <w:pPr>
        <w:pStyle w:val="NormalWeb"/>
        <w:numPr>
          <w:ilvl w:val="0"/>
          <w:numId w:val="177"/>
        </w:numPr>
        <w:rPr>
          <w:ins w:id="5828" w:author="Adela" w:date="2025-10-22T21:06:00Z"/>
          <w:rFonts w:ascii="Segoe UI" w:hAnsi="Segoe UI" w:cs="Segoe UI"/>
          <w:sz w:val="22"/>
          <w:szCs w:val="22"/>
        </w:rPr>
      </w:pPr>
      <w:ins w:id="5829" w:author="Adela" w:date="2025-10-22T21:06:00Z">
        <w:r w:rsidRPr="00E01AD4">
          <w:rPr>
            <w:rFonts w:ascii="Segoe UI" w:hAnsi="Segoe UI" w:cs="Segoe UI"/>
          </w:rPr>
          <w:object w:dxaOrig="1440" w:dyaOrig="1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254" type="#_x0000_t75" style="width:20.25pt;height:17.25pt" o:ole="">
              <v:imagedata r:id="rId8" o:title=""/>
            </v:shape>
            <w:control r:id="rId9" w:name="DefaultOcxName" w:shapeid="_x0000_i1254"/>
          </w:object>
        </w:r>
        <w:r w:rsidRPr="00E01AD4">
          <w:rPr>
            <w:rFonts w:ascii="Segoe UI" w:hAnsi="Segoe UI" w:cs="Segoe UI"/>
            <w:sz w:val="22"/>
            <w:szCs w:val="22"/>
          </w:rPr>
          <w:t xml:space="preserve">Implement </w:t>
        </w:r>
        <w:r w:rsidRPr="00E01AD4">
          <w:rPr>
            <w:rStyle w:val="HTMLCode"/>
            <w:rFonts w:ascii="Segoe UI" w:hAnsi="Segoe UI" w:cs="Segoe UI"/>
            <w:sz w:val="22"/>
            <w:szCs w:val="22"/>
          </w:rPr>
          <w:t>/</w:t>
        </w:r>
        <w:proofErr w:type="spellStart"/>
        <w:r w:rsidRPr="00E01AD4">
          <w:rPr>
            <w:rStyle w:val="HTMLCode"/>
            <w:rFonts w:ascii="Segoe UI" w:hAnsi="Segoe UI" w:cs="Segoe UI"/>
            <w:sz w:val="22"/>
            <w:szCs w:val="22"/>
          </w:rPr>
          <w:t>api</w:t>
        </w:r>
        <w:proofErr w:type="spellEnd"/>
        <w:r w:rsidRPr="00E01AD4">
          <w:rPr>
            <w:rStyle w:val="HTMLCode"/>
            <w:rFonts w:ascii="Segoe UI" w:hAnsi="Segoe UI" w:cs="Segoe UI"/>
            <w:sz w:val="22"/>
            <w:szCs w:val="22"/>
          </w:rPr>
          <w:t>/v1/reports/export</w:t>
        </w:r>
        <w:r w:rsidRPr="00E01AD4">
          <w:rPr>
            <w:rFonts w:ascii="Segoe UI" w:hAnsi="Segoe UI" w:cs="Segoe UI"/>
            <w:sz w:val="22"/>
            <w:szCs w:val="22"/>
          </w:rPr>
          <w:t xml:space="preserve"> endpoint</w:t>
        </w:r>
      </w:ins>
    </w:p>
    <w:p w:rsidR="00DB6F99" w:rsidRPr="00E01AD4" w:rsidRDefault="00DB6F99" w:rsidP="00DB6F99">
      <w:pPr>
        <w:pStyle w:val="NormalWeb"/>
        <w:numPr>
          <w:ilvl w:val="0"/>
          <w:numId w:val="177"/>
        </w:numPr>
        <w:rPr>
          <w:ins w:id="5830" w:author="Adela" w:date="2025-10-22T21:06:00Z"/>
          <w:rFonts w:ascii="Segoe UI" w:hAnsi="Segoe UI" w:cs="Segoe UI"/>
          <w:sz w:val="22"/>
          <w:szCs w:val="22"/>
        </w:rPr>
      </w:pPr>
      <w:ins w:id="5831" w:author="Adela" w:date="2025-10-22T21:06:00Z">
        <w:r w:rsidRPr="00E01AD4">
          <w:rPr>
            <w:rFonts w:ascii="Segoe UI" w:hAnsi="Segoe UI" w:cs="Segoe UI"/>
          </w:rPr>
          <w:object w:dxaOrig="1440" w:dyaOrig="1440">
            <v:shape id="_x0000_i1257" type="#_x0000_t75" style="width:20.25pt;height:17.25pt" o:ole="">
              <v:imagedata r:id="rId8" o:title=""/>
            </v:shape>
            <w:control r:id="rId10" w:name="DefaultOcxName1" w:shapeid="_x0000_i1257"/>
          </w:object>
        </w:r>
        <w:r w:rsidRPr="00E01AD4">
          <w:rPr>
            <w:rFonts w:ascii="Segoe UI" w:hAnsi="Segoe UI" w:cs="Segoe UI"/>
            <w:sz w:val="22"/>
            <w:szCs w:val="22"/>
          </w:rPr>
          <w:t>Add export triggers in frontend dashboards</w:t>
        </w:r>
      </w:ins>
    </w:p>
    <w:p w:rsidR="00DB6F99" w:rsidRPr="00E01AD4" w:rsidRDefault="00DB6F99" w:rsidP="00DB6F99">
      <w:pPr>
        <w:pStyle w:val="NormalWeb"/>
        <w:numPr>
          <w:ilvl w:val="0"/>
          <w:numId w:val="177"/>
        </w:numPr>
        <w:rPr>
          <w:ins w:id="5832" w:author="Adela" w:date="2025-10-22T21:06:00Z"/>
          <w:rFonts w:ascii="Segoe UI" w:hAnsi="Segoe UI" w:cs="Segoe UI"/>
          <w:sz w:val="22"/>
          <w:szCs w:val="22"/>
        </w:rPr>
      </w:pPr>
      <w:ins w:id="5833" w:author="Adela" w:date="2025-10-22T21:06:00Z">
        <w:r w:rsidRPr="00E01AD4">
          <w:rPr>
            <w:rFonts w:ascii="Segoe UI" w:hAnsi="Segoe UI" w:cs="Segoe UI"/>
          </w:rPr>
          <w:object w:dxaOrig="1440" w:dyaOrig="1440">
            <v:shape id="_x0000_i1260" type="#_x0000_t75" style="width:20.25pt;height:17.25pt" o:ole="">
              <v:imagedata r:id="rId8" o:title=""/>
            </v:shape>
            <w:control r:id="rId11" w:name="DefaultOcxName2" w:shapeid="_x0000_i1260"/>
          </w:object>
        </w:r>
        <w:r w:rsidRPr="00E01AD4">
          <w:rPr>
            <w:rFonts w:ascii="Segoe UI" w:hAnsi="Segoe UI" w:cs="Segoe UI"/>
            <w:sz w:val="22"/>
            <w:szCs w:val="22"/>
          </w:rPr>
          <w:t>Build local queue for offline export tasks</w:t>
        </w:r>
      </w:ins>
    </w:p>
    <w:p w:rsidR="00DB6F99" w:rsidRPr="00E01AD4" w:rsidRDefault="00DB6F99" w:rsidP="00DB6F99">
      <w:pPr>
        <w:pStyle w:val="NormalWeb"/>
        <w:numPr>
          <w:ilvl w:val="0"/>
          <w:numId w:val="177"/>
        </w:numPr>
        <w:rPr>
          <w:ins w:id="5834" w:author="Adela" w:date="2025-10-22T21:06:00Z"/>
          <w:rFonts w:ascii="Segoe UI" w:hAnsi="Segoe UI" w:cs="Segoe UI"/>
          <w:sz w:val="22"/>
          <w:szCs w:val="22"/>
        </w:rPr>
      </w:pPr>
      <w:ins w:id="5835" w:author="Adela" w:date="2025-10-22T21:06:00Z">
        <w:r w:rsidRPr="00E01AD4">
          <w:rPr>
            <w:rFonts w:ascii="Segoe UI" w:hAnsi="Segoe UI" w:cs="Segoe UI"/>
          </w:rPr>
          <w:object w:dxaOrig="1440" w:dyaOrig="1440">
            <v:shape id="_x0000_i1263" type="#_x0000_t75" style="width:20.25pt;height:17.25pt" o:ole="">
              <v:imagedata r:id="rId8" o:title=""/>
            </v:shape>
            <w:control r:id="rId12" w:name="DefaultOcxName3" w:shapeid="_x0000_i1263"/>
          </w:object>
        </w:r>
        <w:r w:rsidRPr="00E01AD4">
          <w:rPr>
            <w:rFonts w:ascii="Segoe UI" w:hAnsi="Segoe UI" w:cs="Segoe UI"/>
            <w:sz w:val="22"/>
            <w:szCs w:val="22"/>
          </w:rPr>
          <w:t>Add AES encryption to exported files</w:t>
        </w:r>
      </w:ins>
    </w:p>
    <w:p w:rsidR="00DB6F99" w:rsidRPr="00E01AD4" w:rsidRDefault="00DB6F99" w:rsidP="00DB6F99">
      <w:pPr>
        <w:pStyle w:val="NormalWeb"/>
        <w:numPr>
          <w:ilvl w:val="0"/>
          <w:numId w:val="177"/>
        </w:numPr>
        <w:rPr>
          <w:ins w:id="5836" w:author="Adela" w:date="2025-10-22T21:06:00Z"/>
          <w:rFonts w:ascii="Segoe UI" w:hAnsi="Segoe UI" w:cs="Segoe UI"/>
          <w:sz w:val="22"/>
          <w:szCs w:val="22"/>
        </w:rPr>
      </w:pPr>
      <w:ins w:id="5837" w:author="Adela" w:date="2025-10-22T21:06:00Z">
        <w:r w:rsidRPr="00E01AD4">
          <w:rPr>
            <w:rFonts w:ascii="Segoe UI" w:hAnsi="Segoe UI" w:cs="Segoe UI"/>
          </w:rPr>
          <w:object w:dxaOrig="1440" w:dyaOrig="1440">
            <v:shape id="_x0000_i1266" type="#_x0000_t75" style="width:20.25pt;height:17.25pt" o:ole="">
              <v:imagedata r:id="rId8" o:title=""/>
            </v:shape>
            <w:control r:id="rId13" w:name="DefaultOcxName4" w:shapeid="_x0000_i1266"/>
          </w:object>
        </w:r>
        <w:r w:rsidRPr="00E01AD4">
          <w:rPr>
            <w:rFonts w:ascii="Segoe UI" w:hAnsi="Segoe UI" w:cs="Segoe UI"/>
            <w:sz w:val="22"/>
            <w:szCs w:val="22"/>
          </w:rPr>
          <w:t>Create report templates (HTML/PDF)</w:t>
        </w:r>
      </w:ins>
    </w:p>
    <w:p w:rsidR="00DB6F99" w:rsidRPr="00E01AD4" w:rsidRDefault="00DB6F99" w:rsidP="00DB6F99">
      <w:pPr>
        <w:pStyle w:val="NormalWeb"/>
        <w:numPr>
          <w:ilvl w:val="0"/>
          <w:numId w:val="177"/>
        </w:numPr>
        <w:rPr>
          <w:ins w:id="5838" w:author="Adela" w:date="2025-10-22T21:06:00Z"/>
          <w:rFonts w:ascii="Segoe UI" w:hAnsi="Segoe UI" w:cs="Segoe UI"/>
          <w:sz w:val="22"/>
          <w:szCs w:val="22"/>
        </w:rPr>
      </w:pPr>
      <w:ins w:id="5839" w:author="Adela" w:date="2025-10-22T21:06:00Z">
        <w:r w:rsidRPr="00E01AD4">
          <w:rPr>
            <w:rFonts w:ascii="Segoe UI" w:hAnsi="Segoe UI" w:cs="Segoe UI"/>
          </w:rPr>
          <w:object w:dxaOrig="1440" w:dyaOrig="1440">
            <v:shape id="_x0000_i1269" type="#_x0000_t75" style="width:20.25pt;height:17.25pt" o:ole="">
              <v:imagedata r:id="rId8" o:title=""/>
            </v:shape>
            <w:control r:id="rId14" w:name="DefaultOcxName5" w:shapeid="_x0000_i1269"/>
          </w:object>
        </w:r>
        <w:r w:rsidRPr="00E01AD4">
          <w:rPr>
            <w:rFonts w:ascii="Segoe UI" w:hAnsi="Segoe UI" w:cs="Segoe UI"/>
            <w:sz w:val="22"/>
            <w:szCs w:val="22"/>
          </w:rPr>
          <w:t>Enable background syncing with Firebase</w:t>
        </w:r>
      </w:ins>
    </w:p>
    <w:p w:rsidR="00DB6F99" w:rsidRPr="00E01AD4" w:rsidRDefault="00DB6F99" w:rsidP="00DB6F99">
      <w:pPr>
        <w:pStyle w:val="NormalWeb"/>
        <w:numPr>
          <w:ilvl w:val="0"/>
          <w:numId w:val="177"/>
        </w:numPr>
        <w:rPr>
          <w:ins w:id="5840" w:author="Adela" w:date="2025-10-22T21:06:00Z"/>
          <w:rFonts w:ascii="Segoe UI" w:hAnsi="Segoe UI" w:cs="Segoe UI"/>
          <w:sz w:val="22"/>
          <w:szCs w:val="22"/>
        </w:rPr>
      </w:pPr>
      <w:ins w:id="5841" w:author="Adela" w:date="2025-10-22T21:06:00Z">
        <w:r w:rsidRPr="00E01AD4">
          <w:rPr>
            <w:rFonts w:ascii="Segoe UI" w:hAnsi="Segoe UI" w:cs="Segoe UI"/>
          </w:rPr>
          <w:object w:dxaOrig="1440" w:dyaOrig="1440">
            <v:shape id="_x0000_i1272" type="#_x0000_t75" style="width:20.25pt;height:17.25pt" o:ole="">
              <v:imagedata r:id="rId8" o:title=""/>
            </v:shape>
            <w:control r:id="rId15" w:name="DefaultOcxName6" w:shapeid="_x0000_i1272"/>
          </w:object>
        </w:r>
        <w:r w:rsidRPr="00E01AD4">
          <w:rPr>
            <w:rFonts w:ascii="Segoe UI" w:hAnsi="Segoe UI" w:cs="Segoe UI"/>
            <w:sz w:val="22"/>
            <w:szCs w:val="22"/>
          </w:rPr>
          <w:t>Write logs to both local and cloud audit trail</w:t>
        </w:r>
      </w:ins>
    </w:p>
    <w:p w:rsidR="0000055E" w:rsidRPr="00E01AD4" w:rsidRDefault="0000055E">
      <w:pPr>
        <w:rPr>
          <w:rFonts w:ascii="Segoe UI" w:eastAsia="Times New Roman" w:hAnsi="Segoe UI" w:cs="Segoe UI"/>
          <w:sz w:val="24"/>
          <w:szCs w:val="24"/>
        </w:rPr>
      </w:pPr>
      <w:r w:rsidRPr="00E01AD4">
        <w:rPr>
          <w:rFonts w:ascii="Segoe UI" w:hAnsi="Segoe UI" w:cs="Segoe UI"/>
        </w:rPr>
        <w:br w:type="page"/>
      </w:r>
    </w:p>
    <w:p w:rsidR="0000055E" w:rsidRPr="00E01AD4" w:rsidRDefault="0000055E" w:rsidP="0000055E">
      <w:pPr>
        <w:pStyle w:val="Heading1"/>
        <w:rPr>
          <w:rFonts w:ascii="Segoe UI" w:hAnsi="Segoe UI" w:cs="Segoe UI"/>
          <w:color w:val="auto"/>
          <w:sz w:val="24"/>
          <w:szCs w:val="24"/>
        </w:rPr>
      </w:pPr>
      <w:bookmarkStart w:id="5842" w:name="_Toc212157049"/>
      <w:r w:rsidRPr="00E01AD4">
        <w:rPr>
          <w:rStyle w:val="Strong"/>
          <w:rFonts w:ascii="Segoe UI" w:hAnsi="Segoe UI" w:cs="Segoe UI"/>
          <w:bCs w:val="0"/>
          <w:color w:val="auto"/>
          <w:sz w:val="24"/>
          <w:szCs w:val="24"/>
        </w:rPr>
        <w:lastRenderedPageBreak/>
        <w:t>Section 14.0 – AI and Analytics (Future Phase)</w:t>
      </w:r>
      <w:bookmarkEnd w:id="5842"/>
    </w:p>
    <w:p w:rsidR="0000055E" w:rsidRPr="00E01AD4" w:rsidRDefault="0000055E" w:rsidP="0000055E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43" w:name="_Toc212157050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14.1 Purpose</w:t>
      </w:r>
      <w:bookmarkEnd w:id="5843"/>
    </w:p>
    <w:p w:rsidR="0000055E" w:rsidRPr="00E01AD4" w:rsidRDefault="0000055E" w:rsidP="0000055E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 AI and Analytics module is a </w:t>
      </w:r>
      <w:r w:rsidRPr="00E01AD4">
        <w:rPr>
          <w:rStyle w:val="Strong"/>
          <w:rFonts w:ascii="Segoe UI" w:hAnsi="Segoe UI" w:cs="Segoe UI"/>
          <w:sz w:val="22"/>
          <w:szCs w:val="22"/>
        </w:rPr>
        <w:t>future-phase extension</w:t>
      </w:r>
      <w:r w:rsidRPr="00E01AD4">
        <w:rPr>
          <w:rFonts w:ascii="Segoe UI" w:hAnsi="Segoe UI" w:cs="Segoe UI"/>
          <w:sz w:val="22"/>
          <w:szCs w:val="22"/>
        </w:rPr>
        <w:t xml:space="preserve"> of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designed to transform raw data into actionable insights. Its primary goals are:</w:t>
      </w:r>
    </w:p>
    <w:p w:rsidR="0000055E" w:rsidRPr="00E01AD4" w:rsidRDefault="0000055E" w:rsidP="0000055E">
      <w:pPr>
        <w:pStyle w:val="NormalWeb"/>
        <w:numPr>
          <w:ilvl w:val="0"/>
          <w:numId w:val="178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Predictive Mood Insights:</w:t>
      </w:r>
      <w:r w:rsidRPr="00E01AD4">
        <w:rPr>
          <w:rFonts w:ascii="Segoe UI" w:hAnsi="Segoe UI" w:cs="Segoe UI"/>
          <w:sz w:val="22"/>
          <w:szCs w:val="22"/>
        </w:rPr>
        <w:t xml:space="preserve"> Use historical mood check-ins, sleep patterns, and behavioral data to forecast mood trends and potential mental health events.</w:t>
      </w:r>
    </w:p>
    <w:p w:rsidR="0000055E" w:rsidRPr="00E01AD4" w:rsidRDefault="0000055E" w:rsidP="0000055E">
      <w:pPr>
        <w:pStyle w:val="NormalWeb"/>
        <w:numPr>
          <w:ilvl w:val="0"/>
          <w:numId w:val="178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Medication Guidance:</w:t>
      </w:r>
      <w:r w:rsidRPr="00E01AD4">
        <w:rPr>
          <w:rFonts w:ascii="Segoe UI" w:hAnsi="Segoe UI" w:cs="Segoe UI"/>
          <w:sz w:val="22"/>
          <w:szCs w:val="22"/>
        </w:rPr>
        <w:t xml:space="preserve"> Predict adherence issues, detect possible drug-drug interactions, and anticipate side effects based on user medication history.</w:t>
      </w:r>
    </w:p>
    <w:p w:rsidR="0000055E" w:rsidRPr="00E01AD4" w:rsidRDefault="0000055E" w:rsidP="0000055E">
      <w:pPr>
        <w:pStyle w:val="NormalWeb"/>
        <w:numPr>
          <w:ilvl w:val="0"/>
          <w:numId w:val="178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Personalized Self-Care Recommendations:</w:t>
      </w:r>
      <w:r w:rsidRPr="00E01AD4">
        <w:rPr>
          <w:rFonts w:ascii="Segoe UI" w:hAnsi="Segoe UI" w:cs="Segoe UI"/>
          <w:sz w:val="22"/>
          <w:szCs w:val="22"/>
        </w:rPr>
        <w:t xml:space="preserve"> Suggest lifestyle adjustments, therapy prompts, or medication adjustments based on predictive modeling.</w:t>
      </w:r>
    </w:p>
    <w:p w:rsidR="0000055E" w:rsidRPr="00E01AD4" w:rsidRDefault="0000055E" w:rsidP="0000055E">
      <w:pPr>
        <w:pStyle w:val="NormalWeb"/>
        <w:numPr>
          <w:ilvl w:val="0"/>
          <w:numId w:val="178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Operational Analytics:</w:t>
      </w:r>
      <w:r w:rsidRPr="00E01AD4">
        <w:rPr>
          <w:rFonts w:ascii="Segoe UI" w:hAnsi="Segoe UI" w:cs="Segoe UI"/>
          <w:sz w:val="22"/>
          <w:szCs w:val="22"/>
        </w:rPr>
        <w:t xml:space="preserve"> Offer dashboards for administrators and healthcare providers to monitor app usage, engagement, and intervention effectiveness.</w:t>
      </w:r>
    </w:p>
    <w:p w:rsidR="0000055E" w:rsidRPr="00E01AD4" w:rsidRDefault="0000055E" w:rsidP="0000055E">
      <w:pPr>
        <w:pStyle w:val="NormalWeb"/>
        <w:numPr>
          <w:ilvl w:val="0"/>
          <w:numId w:val="178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Proactive Health Alerts:</w:t>
      </w:r>
      <w:r w:rsidRPr="00E01AD4">
        <w:rPr>
          <w:rFonts w:ascii="Segoe UI" w:hAnsi="Segoe UI" w:cs="Segoe UI"/>
          <w:sz w:val="22"/>
          <w:szCs w:val="22"/>
        </w:rPr>
        <w:t xml:space="preserve"> Detect anomalies in behavior, mood, or medication adherence and trigger automated alerts or notifications.</w:t>
      </w:r>
    </w:p>
    <w:p w:rsidR="0000055E" w:rsidRPr="00E01AD4" w:rsidRDefault="0000055E" w:rsidP="0000055E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This module aims to provide </w:t>
      </w:r>
      <w:r w:rsidRPr="00E01AD4">
        <w:rPr>
          <w:rStyle w:val="Strong"/>
          <w:rFonts w:ascii="Segoe UI" w:hAnsi="Segoe UI" w:cs="Segoe UI"/>
          <w:sz w:val="22"/>
          <w:szCs w:val="22"/>
        </w:rPr>
        <w:t>predictive, rather than reactive, insights</w:t>
      </w:r>
      <w:r w:rsidRPr="00E01AD4">
        <w:rPr>
          <w:rFonts w:ascii="Segoe UI" w:hAnsi="Segoe UI" w:cs="Segoe UI"/>
          <w:sz w:val="22"/>
          <w:szCs w:val="22"/>
        </w:rPr>
        <w:t xml:space="preserve"> to improve patient outcomes and engagement.</w:t>
      </w:r>
    </w:p>
    <w:p w:rsidR="0000055E" w:rsidRPr="00E01AD4" w:rsidRDefault="00E01AD4" w:rsidP="0000055E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15" style="width:0;height:1.5pt" o:hralign="center" o:hrstd="t" o:hr="t" fillcolor="#a0a0a0" stroked="f"/>
        </w:pict>
      </w:r>
    </w:p>
    <w:p w:rsidR="0000055E" w:rsidRPr="00E01AD4" w:rsidRDefault="0000055E" w:rsidP="0000055E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44" w:name="_Toc212157051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14.2 Architecture Overview</w:t>
      </w:r>
      <w:bookmarkEnd w:id="5844"/>
    </w:p>
    <w:p w:rsidR="0000055E" w:rsidRPr="00E01AD4" w:rsidRDefault="0000055E" w:rsidP="0000055E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 AI &amp; Analytics system is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microservices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>-based</w:t>
      </w:r>
      <w:r w:rsidRPr="00E01AD4">
        <w:rPr>
          <w:rFonts w:ascii="Segoe UI" w:hAnsi="Segoe UI" w:cs="Segoe UI"/>
          <w:sz w:val="22"/>
          <w:szCs w:val="22"/>
        </w:rPr>
        <w:t xml:space="preserve"> to enable scalability, modularity, and independent deployment. Key components:</w:t>
      </w:r>
    </w:p>
    <w:p w:rsidR="0000055E" w:rsidRPr="00E01AD4" w:rsidRDefault="0000055E" w:rsidP="0000055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45" w:name="_Toc212157052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14.2.1 Data Ingestion Layer</w:t>
      </w:r>
      <w:bookmarkEnd w:id="5845"/>
    </w:p>
    <w:p w:rsidR="0000055E" w:rsidRPr="00E01AD4" w:rsidRDefault="0000055E" w:rsidP="0000055E">
      <w:pPr>
        <w:pStyle w:val="NormalWeb"/>
        <w:numPr>
          <w:ilvl w:val="0"/>
          <w:numId w:val="17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Collects anonymized data from:</w:t>
      </w:r>
    </w:p>
    <w:p w:rsidR="0000055E" w:rsidRPr="00E01AD4" w:rsidRDefault="0000055E" w:rsidP="0000055E">
      <w:pPr>
        <w:pStyle w:val="NormalWeb"/>
        <w:numPr>
          <w:ilvl w:val="1"/>
          <w:numId w:val="17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Mood check-ins</w:t>
      </w:r>
    </w:p>
    <w:p w:rsidR="0000055E" w:rsidRPr="00E01AD4" w:rsidRDefault="0000055E" w:rsidP="0000055E">
      <w:pPr>
        <w:pStyle w:val="NormalWeb"/>
        <w:numPr>
          <w:ilvl w:val="1"/>
          <w:numId w:val="17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Medication logs</w:t>
      </w:r>
    </w:p>
    <w:p w:rsidR="0000055E" w:rsidRPr="00E01AD4" w:rsidRDefault="0000055E" w:rsidP="0000055E">
      <w:pPr>
        <w:pStyle w:val="NormalWeb"/>
        <w:numPr>
          <w:ilvl w:val="1"/>
          <w:numId w:val="17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Sleep patterns and activity metrics</w:t>
      </w:r>
    </w:p>
    <w:p w:rsidR="0000055E" w:rsidRPr="00E01AD4" w:rsidRDefault="0000055E" w:rsidP="0000055E">
      <w:pPr>
        <w:pStyle w:val="NormalWeb"/>
        <w:numPr>
          <w:ilvl w:val="1"/>
          <w:numId w:val="17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Optional sensor data (heart rate, step count)</w:t>
      </w:r>
    </w:p>
    <w:p w:rsidR="0000055E" w:rsidRPr="00E01AD4" w:rsidRDefault="0000055E" w:rsidP="0000055E">
      <w:pPr>
        <w:pStyle w:val="NormalWeb"/>
        <w:numPr>
          <w:ilvl w:val="0"/>
          <w:numId w:val="179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Offline Support:</w:t>
      </w:r>
      <w:r w:rsidRPr="00E01AD4">
        <w:rPr>
          <w:rFonts w:ascii="Segoe UI" w:hAnsi="Segoe UI" w:cs="Segoe UI"/>
          <w:sz w:val="22"/>
          <w:szCs w:val="22"/>
        </w:rPr>
        <w:t xml:space="preserve"> Local caching of user activity; syncs to cloud when back online.</w:t>
      </w:r>
    </w:p>
    <w:p w:rsidR="0000055E" w:rsidRPr="00E01AD4" w:rsidRDefault="0000055E" w:rsidP="0000055E">
      <w:pPr>
        <w:pStyle w:val="NormalWeb"/>
        <w:numPr>
          <w:ilvl w:val="0"/>
          <w:numId w:val="179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Tech Stack:</w:t>
      </w:r>
      <w:r w:rsidRPr="00E01AD4">
        <w:rPr>
          <w:rFonts w:ascii="Segoe UI" w:hAnsi="Segoe UI" w:cs="Segoe UI"/>
          <w:sz w:val="22"/>
          <w:szCs w:val="22"/>
        </w:rPr>
        <w:t xml:space="preserve"> Firebase, MongoDB, secure REST APIs.</w:t>
      </w:r>
    </w:p>
    <w:p w:rsidR="0000055E" w:rsidRPr="00E01AD4" w:rsidRDefault="0000055E" w:rsidP="0000055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46" w:name="_Toc212157053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14.2.2 Preprocessing &amp; Feature Engineering Service</w:t>
      </w:r>
      <w:bookmarkEnd w:id="5846"/>
    </w:p>
    <w:p w:rsidR="0000055E" w:rsidRPr="00E01AD4" w:rsidRDefault="0000055E" w:rsidP="0000055E">
      <w:pPr>
        <w:pStyle w:val="NormalWeb"/>
        <w:numPr>
          <w:ilvl w:val="0"/>
          <w:numId w:val="18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Cleans, normalizes, and encodes data for model training.</w:t>
      </w:r>
    </w:p>
    <w:p w:rsidR="0000055E" w:rsidRPr="00E01AD4" w:rsidRDefault="0000055E" w:rsidP="0000055E">
      <w:pPr>
        <w:pStyle w:val="NormalWeb"/>
        <w:numPr>
          <w:ilvl w:val="0"/>
          <w:numId w:val="18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Handles missing or inconsistent offline submissions.</w:t>
      </w:r>
    </w:p>
    <w:p w:rsidR="0000055E" w:rsidRPr="00E01AD4" w:rsidRDefault="0000055E" w:rsidP="0000055E">
      <w:pPr>
        <w:pStyle w:val="NormalWeb"/>
        <w:numPr>
          <w:ilvl w:val="0"/>
          <w:numId w:val="18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Derives features such as:</w:t>
      </w:r>
    </w:p>
    <w:p w:rsidR="0000055E" w:rsidRPr="00E01AD4" w:rsidRDefault="0000055E" w:rsidP="0000055E">
      <w:pPr>
        <w:pStyle w:val="NormalWeb"/>
        <w:numPr>
          <w:ilvl w:val="1"/>
          <w:numId w:val="18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Mood trend vectors</w:t>
      </w:r>
    </w:p>
    <w:p w:rsidR="0000055E" w:rsidRPr="00E01AD4" w:rsidRDefault="0000055E" w:rsidP="0000055E">
      <w:pPr>
        <w:pStyle w:val="NormalWeb"/>
        <w:numPr>
          <w:ilvl w:val="1"/>
          <w:numId w:val="18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Medication adherence ratios</w:t>
      </w:r>
    </w:p>
    <w:p w:rsidR="0000055E" w:rsidRPr="00E01AD4" w:rsidRDefault="0000055E" w:rsidP="0000055E">
      <w:pPr>
        <w:pStyle w:val="NormalWeb"/>
        <w:numPr>
          <w:ilvl w:val="1"/>
          <w:numId w:val="18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lastRenderedPageBreak/>
        <w:t>Drug-drug and drug-side effect matrices</w:t>
      </w:r>
    </w:p>
    <w:p w:rsidR="0000055E" w:rsidRPr="00E01AD4" w:rsidRDefault="0000055E" w:rsidP="0000055E">
      <w:pPr>
        <w:pStyle w:val="NormalWeb"/>
        <w:numPr>
          <w:ilvl w:val="0"/>
          <w:numId w:val="180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Tools:</w:t>
      </w:r>
      <w:r w:rsidRPr="00E01AD4">
        <w:rPr>
          <w:rFonts w:ascii="Segoe UI" w:hAnsi="Segoe UI" w:cs="Segoe UI"/>
          <w:sz w:val="22"/>
          <w:szCs w:val="22"/>
        </w:rPr>
        <w:t xml:space="preserve"> Python (Pandas, </w:t>
      </w:r>
      <w:proofErr w:type="spellStart"/>
      <w:r w:rsidRPr="00E01AD4">
        <w:rPr>
          <w:rFonts w:ascii="Segoe UI" w:hAnsi="Segoe UI" w:cs="Segoe UI"/>
          <w:sz w:val="22"/>
          <w:szCs w:val="22"/>
        </w:rPr>
        <w:t>NumPy</w:t>
      </w:r>
      <w:proofErr w:type="spellEnd"/>
      <w:r w:rsidRPr="00E01AD4">
        <w:rPr>
          <w:rFonts w:ascii="Segoe UI" w:hAnsi="Segoe UI" w:cs="Segoe UI"/>
          <w:sz w:val="22"/>
          <w:szCs w:val="22"/>
        </w:rPr>
        <w:t>), Apache Spark (batch processing if needed).</w:t>
      </w:r>
    </w:p>
    <w:p w:rsidR="0000055E" w:rsidRPr="00E01AD4" w:rsidRDefault="0000055E" w:rsidP="0000055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47" w:name="_Toc212157054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14.2.3 Model Training Service</w:t>
      </w:r>
      <w:bookmarkEnd w:id="5847"/>
    </w:p>
    <w:p w:rsidR="0000055E" w:rsidRPr="00E01AD4" w:rsidRDefault="0000055E" w:rsidP="0000055E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Supports multiple AI/ML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832"/>
        <w:gridCol w:w="3902"/>
      </w:tblGrid>
      <w:tr w:rsidR="00E01AD4" w:rsidRPr="00E01AD4" w:rsidTr="00000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 xml:space="preserve">Notes for </w:t>
            </w:r>
            <w:proofErr w:type="spellStart"/>
            <w:r w:rsidRPr="00E01AD4">
              <w:rPr>
                <w:rStyle w:val="Strong"/>
                <w:rFonts w:ascii="Segoe UI" w:hAnsi="Segoe UI" w:cs="Segoe UI"/>
              </w:rPr>
              <w:t>Devs</w:t>
            </w:r>
            <w:proofErr w:type="spellEnd"/>
          </w:p>
        </w:tc>
      </w:tr>
      <w:tr w:rsidR="00E01AD4" w:rsidRPr="00E01AD4" w:rsidTr="000005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Mood Prediction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Forecast mood trends (classification or regression)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LSTM/GRU for time-series, lightweight Random Forest for MVP</w:t>
            </w:r>
          </w:p>
        </w:tc>
      </w:tr>
      <w:tr w:rsidR="00E01AD4" w:rsidRPr="00E01AD4" w:rsidTr="000005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Medication Adherence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Predict likelihood of missed doses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Use historical intake + context features (time, user routine)</w:t>
            </w:r>
          </w:p>
        </w:tc>
      </w:tr>
      <w:tr w:rsidR="00E01AD4" w:rsidRPr="00E01AD4" w:rsidTr="000005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Drug Interaction &amp; Side-Effect Detection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Detect potential harmful combinations or side-effects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Integrate publicly available drug databases; use NLP to map symptoms &amp; interactions</w:t>
            </w:r>
          </w:p>
        </w:tc>
      </w:tr>
      <w:tr w:rsidR="00E01AD4" w:rsidRPr="00E01AD4" w:rsidTr="000005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Flag sudden deviations in mood or behavior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Can trigger alerts to user or caregiver</w:t>
            </w:r>
          </w:p>
        </w:tc>
      </w:tr>
      <w:tr w:rsidR="00E01AD4" w:rsidRPr="00E01AD4" w:rsidTr="000005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Personalized Recommendation Engine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Suggest self-care activities, therapy prompts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Content can be rule-based initially, later AI-driven</w:t>
            </w:r>
          </w:p>
        </w:tc>
      </w:tr>
    </w:tbl>
    <w:p w:rsidR="0000055E" w:rsidRPr="00E01AD4" w:rsidRDefault="0000055E" w:rsidP="0000055E">
      <w:pPr>
        <w:pStyle w:val="NormalWeb"/>
        <w:numPr>
          <w:ilvl w:val="0"/>
          <w:numId w:val="18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Environment:</w:t>
      </w:r>
      <w:r w:rsidRPr="00E01AD4">
        <w:rPr>
          <w:rFonts w:ascii="Segoe UI" w:hAnsi="Segoe UI" w:cs="Segoe UI"/>
          <w:sz w:val="22"/>
          <w:szCs w:val="22"/>
        </w:rPr>
        <w:t xml:space="preserve"> Cloud GPU servers (GCP AI Platform, AWS </w:t>
      </w:r>
      <w:proofErr w:type="spellStart"/>
      <w:r w:rsidRPr="00E01AD4">
        <w:rPr>
          <w:rFonts w:ascii="Segoe UI" w:hAnsi="Segoe UI" w:cs="Segoe UI"/>
          <w:sz w:val="22"/>
          <w:szCs w:val="22"/>
        </w:rPr>
        <w:t>Sagemaker</w:t>
      </w:r>
      <w:proofErr w:type="spellEnd"/>
      <w:r w:rsidRPr="00E01AD4">
        <w:rPr>
          <w:rFonts w:ascii="Segoe UI" w:hAnsi="Segoe UI" w:cs="Segoe UI"/>
          <w:sz w:val="22"/>
          <w:szCs w:val="22"/>
        </w:rPr>
        <w:t>).</w:t>
      </w:r>
    </w:p>
    <w:p w:rsidR="0000055E" w:rsidRPr="00E01AD4" w:rsidRDefault="0000055E" w:rsidP="0000055E">
      <w:pPr>
        <w:pStyle w:val="NormalWeb"/>
        <w:numPr>
          <w:ilvl w:val="0"/>
          <w:numId w:val="18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Pipeline:</w:t>
      </w:r>
      <w:r w:rsidRPr="00E01AD4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Fonts w:ascii="Segoe UI" w:hAnsi="Segoe UI" w:cs="Segoe UI"/>
          <w:sz w:val="22"/>
          <w:szCs w:val="22"/>
        </w:rPr>
        <w:t>Dockerized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containers; automated CI/CD using GitHub Actions.</w:t>
      </w:r>
    </w:p>
    <w:p w:rsidR="0000055E" w:rsidRPr="00E01AD4" w:rsidRDefault="0000055E" w:rsidP="0000055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48" w:name="_Toc212157055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14.2.4 Model Serving &amp; Inference Service</w:t>
      </w:r>
      <w:bookmarkEnd w:id="5848"/>
    </w:p>
    <w:p w:rsidR="0000055E" w:rsidRPr="00E01AD4" w:rsidRDefault="0000055E" w:rsidP="0000055E">
      <w:pPr>
        <w:pStyle w:val="NormalWeb"/>
        <w:numPr>
          <w:ilvl w:val="0"/>
          <w:numId w:val="18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Exposes models via </w:t>
      </w:r>
      <w:r w:rsidRPr="00E01AD4">
        <w:rPr>
          <w:rStyle w:val="Strong"/>
          <w:rFonts w:ascii="Segoe UI" w:hAnsi="Segoe UI" w:cs="Segoe UI"/>
          <w:sz w:val="22"/>
          <w:szCs w:val="22"/>
        </w:rPr>
        <w:t>REST/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gRPC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microservices</w:t>
      </w:r>
      <w:proofErr w:type="spellEnd"/>
      <w:r w:rsidRPr="00E01AD4">
        <w:rPr>
          <w:rFonts w:ascii="Segoe UI" w:hAnsi="Segoe UI" w:cs="Segoe UI"/>
          <w:sz w:val="22"/>
          <w:szCs w:val="22"/>
        </w:rPr>
        <w:t>.</w:t>
      </w:r>
    </w:p>
    <w:p w:rsidR="0000055E" w:rsidRPr="00E01AD4" w:rsidRDefault="0000055E" w:rsidP="0000055E">
      <w:pPr>
        <w:pStyle w:val="NormalWeb"/>
        <w:numPr>
          <w:ilvl w:val="0"/>
          <w:numId w:val="18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Supports </w:t>
      </w:r>
      <w:r w:rsidRPr="00E01AD4">
        <w:rPr>
          <w:rStyle w:val="Strong"/>
          <w:rFonts w:ascii="Segoe UI" w:hAnsi="Segoe UI" w:cs="Segoe UI"/>
          <w:sz w:val="22"/>
          <w:szCs w:val="22"/>
        </w:rPr>
        <w:t>real-time inference</w:t>
      </w:r>
      <w:r w:rsidRPr="00E01AD4">
        <w:rPr>
          <w:rFonts w:ascii="Segoe UI" w:hAnsi="Segoe UI" w:cs="Segoe UI"/>
          <w:sz w:val="22"/>
          <w:szCs w:val="22"/>
        </w:rPr>
        <w:t xml:space="preserve"> for individual users and </w:t>
      </w:r>
      <w:r w:rsidRPr="00E01AD4">
        <w:rPr>
          <w:rStyle w:val="Strong"/>
          <w:rFonts w:ascii="Segoe UI" w:hAnsi="Segoe UI" w:cs="Segoe UI"/>
          <w:sz w:val="22"/>
          <w:szCs w:val="22"/>
        </w:rPr>
        <w:t>batch inference</w:t>
      </w:r>
      <w:r w:rsidRPr="00E01AD4">
        <w:rPr>
          <w:rFonts w:ascii="Segoe UI" w:hAnsi="Segoe UI" w:cs="Segoe UI"/>
          <w:sz w:val="22"/>
          <w:szCs w:val="22"/>
        </w:rPr>
        <w:t xml:space="preserve"> for analytics dashboards.</w:t>
      </w:r>
    </w:p>
    <w:p w:rsidR="0000055E" w:rsidRPr="00E01AD4" w:rsidRDefault="0000055E" w:rsidP="0000055E">
      <w:pPr>
        <w:pStyle w:val="NormalWeb"/>
        <w:numPr>
          <w:ilvl w:val="0"/>
          <w:numId w:val="18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Scalable deployment via Kubernetes (K8s).</w:t>
      </w:r>
    </w:p>
    <w:p w:rsidR="0000055E" w:rsidRPr="00E01AD4" w:rsidRDefault="0000055E" w:rsidP="0000055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49" w:name="_Toc212157056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14.2.5 Analytics &amp; Visualization Layer</w:t>
      </w:r>
      <w:bookmarkEnd w:id="5849"/>
    </w:p>
    <w:p w:rsidR="0000055E" w:rsidRPr="00E01AD4" w:rsidRDefault="0000055E" w:rsidP="0000055E">
      <w:pPr>
        <w:pStyle w:val="NormalWeb"/>
        <w:numPr>
          <w:ilvl w:val="0"/>
          <w:numId w:val="18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Dashboards for:</w:t>
      </w:r>
    </w:p>
    <w:p w:rsidR="0000055E" w:rsidRPr="00E01AD4" w:rsidRDefault="0000055E" w:rsidP="0000055E">
      <w:pPr>
        <w:pStyle w:val="NormalWeb"/>
        <w:numPr>
          <w:ilvl w:val="1"/>
          <w:numId w:val="18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Users: Mood trends, predicted adherence issues, self-care suggestions.</w:t>
      </w:r>
    </w:p>
    <w:p w:rsidR="0000055E" w:rsidRPr="00E01AD4" w:rsidRDefault="0000055E" w:rsidP="0000055E">
      <w:pPr>
        <w:pStyle w:val="NormalWeb"/>
        <w:numPr>
          <w:ilvl w:val="1"/>
          <w:numId w:val="18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Caregivers: Alerts for potential mood deterioration, missed medications.</w:t>
      </w:r>
    </w:p>
    <w:p w:rsidR="0000055E" w:rsidRPr="00E01AD4" w:rsidRDefault="0000055E" w:rsidP="0000055E">
      <w:pPr>
        <w:pStyle w:val="NormalWeb"/>
        <w:numPr>
          <w:ilvl w:val="1"/>
          <w:numId w:val="18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Admins: Engagement analytics, retention, feature usage.</w:t>
      </w:r>
    </w:p>
    <w:p w:rsidR="0000055E" w:rsidRPr="00E01AD4" w:rsidRDefault="0000055E" w:rsidP="0000055E">
      <w:pPr>
        <w:pStyle w:val="NormalWeb"/>
        <w:numPr>
          <w:ilvl w:val="0"/>
          <w:numId w:val="183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Tools:</w:t>
      </w:r>
      <w:r w:rsidRPr="00E01AD4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Fonts w:ascii="Segoe UI" w:hAnsi="Segoe UI" w:cs="Segoe UI"/>
          <w:sz w:val="22"/>
          <w:szCs w:val="22"/>
        </w:rPr>
        <w:t>Plotly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Dash, </w:t>
      </w:r>
      <w:proofErr w:type="spellStart"/>
      <w:r w:rsidRPr="00E01AD4">
        <w:rPr>
          <w:rFonts w:ascii="Segoe UI" w:hAnsi="Segoe UI" w:cs="Segoe UI"/>
          <w:sz w:val="22"/>
          <w:szCs w:val="22"/>
        </w:rPr>
        <w:t>Grafana</w:t>
      </w:r>
      <w:proofErr w:type="spellEnd"/>
      <w:r w:rsidRPr="00E01AD4">
        <w:rPr>
          <w:rFonts w:ascii="Segoe UI" w:hAnsi="Segoe UI" w:cs="Segoe UI"/>
          <w:sz w:val="22"/>
          <w:szCs w:val="22"/>
        </w:rPr>
        <w:t>, or Power BI; MongoDB aggregations for metrics.</w:t>
      </w:r>
    </w:p>
    <w:p w:rsidR="0000055E" w:rsidRPr="00E01AD4" w:rsidRDefault="00E01AD4" w:rsidP="0000055E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lastRenderedPageBreak/>
        <w:pict>
          <v:rect id="_x0000_i1216" style="width:0;height:1.5pt" o:hralign="center" o:hrstd="t" o:hr="t" fillcolor="#a0a0a0" stroked="f"/>
        </w:pict>
      </w:r>
    </w:p>
    <w:p w:rsidR="0000055E" w:rsidRPr="00E01AD4" w:rsidRDefault="0000055E" w:rsidP="0000055E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50" w:name="_Toc212157057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14.3 Data Privacy &amp; Security</w:t>
      </w:r>
      <w:bookmarkEnd w:id="5850"/>
    </w:p>
    <w:p w:rsidR="0000055E" w:rsidRPr="00E01AD4" w:rsidRDefault="0000055E" w:rsidP="0000055E">
      <w:pPr>
        <w:pStyle w:val="NormalWeb"/>
        <w:numPr>
          <w:ilvl w:val="0"/>
          <w:numId w:val="184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Anonymization:</w:t>
      </w:r>
      <w:r w:rsidRPr="00E01AD4">
        <w:rPr>
          <w:rFonts w:ascii="Segoe UI" w:hAnsi="Segoe UI" w:cs="Segoe UI"/>
          <w:sz w:val="22"/>
          <w:szCs w:val="22"/>
        </w:rPr>
        <w:t xml:space="preserve"> All AI processing uses de-identified user data.</w:t>
      </w:r>
    </w:p>
    <w:p w:rsidR="0000055E" w:rsidRPr="00E01AD4" w:rsidRDefault="0000055E" w:rsidP="0000055E">
      <w:pPr>
        <w:pStyle w:val="NormalWeb"/>
        <w:numPr>
          <w:ilvl w:val="0"/>
          <w:numId w:val="184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Encryption:</w:t>
      </w:r>
      <w:r w:rsidRPr="00E01AD4">
        <w:rPr>
          <w:rFonts w:ascii="Segoe UI" w:hAnsi="Segoe UI" w:cs="Segoe UI"/>
          <w:sz w:val="22"/>
          <w:szCs w:val="22"/>
        </w:rPr>
        <w:t xml:space="preserve"> TLS 1.3 for data in transit; AES-256 at rest.</w:t>
      </w:r>
    </w:p>
    <w:p w:rsidR="0000055E" w:rsidRPr="00E01AD4" w:rsidRDefault="0000055E" w:rsidP="0000055E">
      <w:pPr>
        <w:pStyle w:val="NormalWeb"/>
        <w:numPr>
          <w:ilvl w:val="0"/>
          <w:numId w:val="184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Regulatory Compliance:</w:t>
      </w:r>
      <w:r w:rsidRPr="00E01AD4">
        <w:rPr>
          <w:rFonts w:ascii="Segoe UI" w:hAnsi="Segoe UI" w:cs="Segoe UI"/>
          <w:sz w:val="22"/>
          <w:szCs w:val="22"/>
        </w:rPr>
        <w:t xml:space="preserve"> HIPAA, GDPR, local health laws.</w:t>
      </w:r>
    </w:p>
    <w:p w:rsidR="0000055E" w:rsidRPr="00E01AD4" w:rsidRDefault="0000055E" w:rsidP="0000055E">
      <w:pPr>
        <w:pStyle w:val="NormalWeb"/>
        <w:numPr>
          <w:ilvl w:val="0"/>
          <w:numId w:val="184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Role-Based Access Control (RBAC):</w:t>
      </w:r>
      <w:r w:rsidRPr="00E01AD4">
        <w:rPr>
          <w:rFonts w:ascii="Segoe UI" w:hAnsi="Segoe UI" w:cs="Segoe UI"/>
          <w:sz w:val="22"/>
          <w:szCs w:val="22"/>
        </w:rPr>
        <w:t xml:space="preserve"> Separate permissions for patients, caregivers, doctors, and admins.</w:t>
      </w:r>
    </w:p>
    <w:p w:rsidR="0000055E" w:rsidRPr="00E01AD4" w:rsidRDefault="0000055E" w:rsidP="0000055E">
      <w:pPr>
        <w:pStyle w:val="NormalWeb"/>
        <w:numPr>
          <w:ilvl w:val="0"/>
          <w:numId w:val="184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Audit Logging:</w:t>
      </w:r>
      <w:r w:rsidRPr="00E01AD4">
        <w:rPr>
          <w:rFonts w:ascii="Segoe UI" w:hAnsi="Segoe UI" w:cs="Segoe UI"/>
          <w:sz w:val="22"/>
          <w:szCs w:val="22"/>
        </w:rPr>
        <w:t xml:space="preserve"> Track all AI model queries and data access.</w:t>
      </w:r>
    </w:p>
    <w:p w:rsidR="0000055E" w:rsidRPr="00E01AD4" w:rsidRDefault="00E01AD4" w:rsidP="0000055E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17" style="width:0;height:1.5pt" o:hralign="center" o:hrstd="t" o:hr="t" fillcolor="#a0a0a0" stroked="f"/>
        </w:pict>
      </w:r>
    </w:p>
    <w:p w:rsidR="0000055E" w:rsidRPr="00E01AD4" w:rsidRDefault="0000055E" w:rsidP="0000055E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51" w:name="_Toc212157058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14.4 Development Workflow</w:t>
      </w:r>
      <w:bookmarkEnd w:id="5851"/>
    </w:p>
    <w:p w:rsidR="0000055E" w:rsidRPr="00E01AD4" w:rsidRDefault="0000055E" w:rsidP="0000055E">
      <w:pPr>
        <w:pStyle w:val="NormalWeb"/>
        <w:numPr>
          <w:ilvl w:val="0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Data Collection &amp; Syncing</w:t>
      </w:r>
    </w:p>
    <w:p w:rsidR="0000055E" w:rsidRPr="00E01AD4" w:rsidRDefault="0000055E" w:rsidP="0000055E">
      <w:pPr>
        <w:pStyle w:val="NormalWeb"/>
        <w:numPr>
          <w:ilvl w:val="1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Ensure offline events (mood check-ins, medication logs) are cached locally.</w:t>
      </w:r>
    </w:p>
    <w:p w:rsidR="0000055E" w:rsidRPr="00E01AD4" w:rsidRDefault="0000055E" w:rsidP="0000055E">
      <w:pPr>
        <w:pStyle w:val="NormalWeb"/>
        <w:numPr>
          <w:ilvl w:val="1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Synchronize securely when online.</w:t>
      </w:r>
    </w:p>
    <w:p w:rsidR="0000055E" w:rsidRPr="00E01AD4" w:rsidRDefault="0000055E" w:rsidP="0000055E">
      <w:pPr>
        <w:pStyle w:val="NormalWeb"/>
        <w:numPr>
          <w:ilvl w:val="0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Data Preprocessing &amp; Feature Engineering</w:t>
      </w:r>
    </w:p>
    <w:p w:rsidR="0000055E" w:rsidRPr="00E01AD4" w:rsidRDefault="0000055E" w:rsidP="0000055E">
      <w:pPr>
        <w:pStyle w:val="NormalWeb"/>
        <w:numPr>
          <w:ilvl w:val="1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Transform raw logs into structured datasets.</w:t>
      </w:r>
    </w:p>
    <w:p w:rsidR="0000055E" w:rsidRPr="00E01AD4" w:rsidRDefault="0000055E" w:rsidP="0000055E">
      <w:pPr>
        <w:pStyle w:val="NormalWeb"/>
        <w:numPr>
          <w:ilvl w:val="1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Encode drug combinations for interaction detection; map symptoms for side-effect prediction.</w:t>
      </w:r>
    </w:p>
    <w:p w:rsidR="0000055E" w:rsidRPr="00E01AD4" w:rsidRDefault="0000055E" w:rsidP="0000055E">
      <w:pPr>
        <w:pStyle w:val="NormalWeb"/>
        <w:numPr>
          <w:ilvl w:val="0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Model Training</w:t>
      </w:r>
    </w:p>
    <w:p w:rsidR="0000055E" w:rsidRPr="00E01AD4" w:rsidRDefault="0000055E" w:rsidP="0000055E">
      <w:pPr>
        <w:pStyle w:val="NormalWeb"/>
        <w:numPr>
          <w:ilvl w:val="1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Start with classical ML (Random Forest, Gradient Boosted Trees).</w:t>
      </w:r>
    </w:p>
    <w:p w:rsidR="0000055E" w:rsidRPr="00E01AD4" w:rsidRDefault="0000055E" w:rsidP="0000055E">
      <w:pPr>
        <w:pStyle w:val="NormalWeb"/>
        <w:numPr>
          <w:ilvl w:val="1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Progress to deep learning (LSTM, GRU) for time-series mood prediction.</w:t>
      </w:r>
    </w:p>
    <w:p w:rsidR="0000055E" w:rsidRPr="00E01AD4" w:rsidRDefault="0000055E" w:rsidP="0000055E">
      <w:pPr>
        <w:pStyle w:val="NormalWeb"/>
        <w:numPr>
          <w:ilvl w:val="1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Train drug interaction models using NLP on medical datasets.</w:t>
      </w:r>
    </w:p>
    <w:p w:rsidR="0000055E" w:rsidRPr="00E01AD4" w:rsidRDefault="0000055E" w:rsidP="0000055E">
      <w:pPr>
        <w:pStyle w:val="NormalWeb"/>
        <w:numPr>
          <w:ilvl w:val="0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 xml:space="preserve">Deployment &amp;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Microservices</w:t>
      </w:r>
      <w:proofErr w:type="spellEnd"/>
    </w:p>
    <w:p w:rsidR="0000055E" w:rsidRPr="00E01AD4" w:rsidRDefault="0000055E" w:rsidP="0000055E">
      <w:pPr>
        <w:pStyle w:val="NormalWeb"/>
        <w:numPr>
          <w:ilvl w:val="1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Containerize AI models with Docker.</w:t>
      </w:r>
    </w:p>
    <w:p w:rsidR="0000055E" w:rsidRPr="00E01AD4" w:rsidRDefault="0000055E" w:rsidP="0000055E">
      <w:pPr>
        <w:pStyle w:val="NormalWeb"/>
        <w:numPr>
          <w:ilvl w:val="1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Deploy via K8s or </w:t>
      </w:r>
      <w:proofErr w:type="spellStart"/>
      <w:r w:rsidRPr="00E01AD4">
        <w:rPr>
          <w:rFonts w:ascii="Segoe UI" w:hAnsi="Segoe UI" w:cs="Segoe UI"/>
          <w:sz w:val="22"/>
          <w:szCs w:val="22"/>
        </w:rPr>
        <w:t>serverless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functions for real-time prediction.</w:t>
      </w:r>
    </w:p>
    <w:p w:rsidR="0000055E" w:rsidRPr="00E01AD4" w:rsidRDefault="0000055E" w:rsidP="0000055E">
      <w:pPr>
        <w:pStyle w:val="NormalWeb"/>
        <w:numPr>
          <w:ilvl w:val="0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Feedback Loop &amp; Continuous Learning</w:t>
      </w:r>
    </w:p>
    <w:p w:rsidR="0000055E" w:rsidRPr="00E01AD4" w:rsidRDefault="0000055E" w:rsidP="0000055E">
      <w:pPr>
        <w:pStyle w:val="NormalWeb"/>
        <w:numPr>
          <w:ilvl w:val="1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Incorporate user feedback, adherence outcomes, and new data to retrain models.</w:t>
      </w:r>
    </w:p>
    <w:p w:rsidR="0000055E" w:rsidRPr="00E01AD4" w:rsidRDefault="0000055E" w:rsidP="0000055E">
      <w:pPr>
        <w:pStyle w:val="NormalWeb"/>
        <w:numPr>
          <w:ilvl w:val="1"/>
          <w:numId w:val="18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Maintain versioned models with rollback capability.</w:t>
      </w:r>
    </w:p>
    <w:p w:rsidR="0000055E" w:rsidRPr="00E01AD4" w:rsidRDefault="00E01AD4" w:rsidP="0000055E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18" style="width:0;height:1.5pt" o:hralign="center" o:hrstd="t" o:hr="t" fillcolor="#a0a0a0" stroked="f"/>
        </w:pict>
      </w:r>
    </w:p>
    <w:p w:rsidR="0000055E" w:rsidRPr="00E01AD4" w:rsidRDefault="0000055E" w:rsidP="0000055E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52" w:name="_Toc212157059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14.5 Use Cases &amp; Developer Notes</w:t>
      </w:r>
      <w:bookmarkEnd w:id="585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2522"/>
        <w:gridCol w:w="4526"/>
      </w:tblGrid>
      <w:tr w:rsidR="00E01AD4" w:rsidRPr="00E01AD4" w:rsidTr="00000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Developer Notes</w:t>
            </w:r>
          </w:p>
        </w:tc>
      </w:tr>
      <w:tr w:rsidR="00E01AD4" w:rsidRPr="00E01AD4" w:rsidTr="000005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Mood Prediction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Forecast future mood states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LSTM-based sequence modeling; offline data sync required</w:t>
            </w:r>
          </w:p>
        </w:tc>
      </w:tr>
      <w:tr w:rsidR="00E01AD4" w:rsidRPr="00E01AD4" w:rsidTr="000005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Medication Adherence Prediction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Detect potential missed doses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Can trigger reminders; integrate with notification service</w:t>
            </w:r>
          </w:p>
        </w:tc>
      </w:tr>
      <w:tr w:rsidR="00E01AD4" w:rsidRPr="00E01AD4" w:rsidTr="000005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lastRenderedPageBreak/>
              <w:t>Drug Interaction &amp; Side-Effect Detection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Identify high-risk medication combinations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Requires integration with drug database (e.g., FDA, MedlinePlus); NLP for symptom mapping</w:t>
            </w:r>
          </w:p>
        </w:tc>
      </w:tr>
      <w:tr w:rsidR="00E01AD4" w:rsidRPr="00E01AD4" w:rsidTr="000005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Personalized Self-Care Suggestions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Suggest therapy, lifestyle adjustments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Can combine AI prediction with rule-based recommendations</w:t>
            </w:r>
          </w:p>
        </w:tc>
      </w:tr>
      <w:tr w:rsidR="00E01AD4" w:rsidRPr="00E01AD4" w:rsidTr="000005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Alert on sudden behavioral or mood changes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Threshold-based alerts; notify caregiver/admin if critical</w:t>
            </w:r>
          </w:p>
        </w:tc>
      </w:tr>
      <w:tr w:rsidR="00E01AD4" w:rsidRPr="00E01AD4" w:rsidTr="000005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Analytics Dashboards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Visualize trends and engagement</w:t>
            </w:r>
          </w:p>
        </w:tc>
        <w:tc>
          <w:tcPr>
            <w:tcW w:w="0" w:type="auto"/>
            <w:vAlign w:val="center"/>
            <w:hideMark/>
          </w:tcPr>
          <w:p w:rsidR="0000055E" w:rsidRPr="00E01AD4" w:rsidRDefault="0000055E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Use pre-aggregated metrics to minimize latency</w:t>
            </w:r>
          </w:p>
        </w:tc>
      </w:tr>
    </w:tbl>
    <w:p w:rsidR="0000055E" w:rsidRPr="00E01AD4" w:rsidRDefault="00E01AD4" w:rsidP="0000055E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19" style="width:0;height:1.5pt" o:hralign="center" o:hrstd="t" o:hr="t" fillcolor="#a0a0a0" stroked="f"/>
        </w:pict>
      </w:r>
    </w:p>
    <w:p w:rsidR="0000055E" w:rsidRPr="00E01AD4" w:rsidRDefault="0000055E" w:rsidP="0000055E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53" w:name="_Toc212157060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14.6 Future Considerations</w:t>
      </w:r>
      <w:bookmarkEnd w:id="5853"/>
    </w:p>
    <w:p w:rsidR="0000055E" w:rsidRPr="00E01AD4" w:rsidRDefault="0000055E" w:rsidP="0000055E">
      <w:pPr>
        <w:pStyle w:val="NormalWeb"/>
        <w:numPr>
          <w:ilvl w:val="0"/>
          <w:numId w:val="18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On-device inference</w:t>
      </w:r>
      <w:r w:rsidRPr="00E01AD4">
        <w:rPr>
          <w:rFonts w:ascii="Segoe UI" w:hAnsi="Segoe UI" w:cs="Segoe UI"/>
          <w:sz w:val="22"/>
          <w:szCs w:val="22"/>
        </w:rPr>
        <w:t xml:space="preserve"> for privacy-preserving predictions.</w:t>
      </w:r>
    </w:p>
    <w:p w:rsidR="0000055E" w:rsidRPr="00E01AD4" w:rsidRDefault="0000055E" w:rsidP="0000055E">
      <w:pPr>
        <w:pStyle w:val="NormalWeb"/>
        <w:numPr>
          <w:ilvl w:val="0"/>
          <w:numId w:val="18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Federated learning</w:t>
      </w:r>
      <w:r w:rsidRPr="00E01AD4">
        <w:rPr>
          <w:rFonts w:ascii="Segoe UI" w:hAnsi="Segoe UI" w:cs="Segoe UI"/>
          <w:sz w:val="22"/>
          <w:szCs w:val="22"/>
        </w:rPr>
        <w:t xml:space="preserve"> to train models across devices without centralizing sensitive data.</w:t>
      </w:r>
    </w:p>
    <w:p w:rsidR="0000055E" w:rsidRPr="00E01AD4" w:rsidRDefault="0000055E" w:rsidP="0000055E">
      <w:pPr>
        <w:pStyle w:val="NormalWeb"/>
        <w:numPr>
          <w:ilvl w:val="0"/>
          <w:numId w:val="18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Multimodal AI:</w:t>
      </w:r>
      <w:r w:rsidRPr="00E01AD4">
        <w:rPr>
          <w:rFonts w:ascii="Segoe UI" w:hAnsi="Segoe UI" w:cs="Segoe UI"/>
          <w:sz w:val="22"/>
          <w:szCs w:val="22"/>
        </w:rPr>
        <w:t xml:space="preserve"> Integrate voice journaling, textual input, and biometric sensors.</w:t>
      </w:r>
    </w:p>
    <w:p w:rsidR="0000055E" w:rsidRPr="00E01AD4" w:rsidRDefault="0000055E" w:rsidP="0000055E">
      <w:pPr>
        <w:pStyle w:val="NormalWeb"/>
        <w:numPr>
          <w:ilvl w:val="0"/>
          <w:numId w:val="18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Explainable AI (XAI):</w:t>
      </w:r>
      <w:r w:rsidRPr="00E01AD4">
        <w:rPr>
          <w:rFonts w:ascii="Segoe UI" w:hAnsi="Segoe UI" w:cs="Segoe UI"/>
          <w:sz w:val="22"/>
          <w:szCs w:val="22"/>
        </w:rPr>
        <w:t xml:space="preserve"> Make predictions interpretable for users and caregivers.</w:t>
      </w:r>
    </w:p>
    <w:p w:rsidR="0000055E" w:rsidRPr="00E01AD4" w:rsidRDefault="0000055E" w:rsidP="0000055E">
      <w:pPr>
        <w:pStyle w:val="NormalWeb"/>
        <w:numPr>
          <w:ilvl w:val="0"/>
          <w:numId w:val="18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Adaptive Recommendations:</w:t>
      </w:r>
      <w:r w:rsidRPr="00E01AD4">
        <w:rPr>
          <w:rFonts w:ascii="Segoe UI" w:hAnsi="Segoe UI" w:cs="Segoe UI"/>
          <w:sz w:val="22"/>
          <w:szCs w:val="22"/>
        </w:rPr>
        <w:t xml:space="preserve"> Continuously refine self-care suggestions based on predictive success.</w:t>
      </w:r>
    </w:p>
    <w:p w:rsidR="008954A2" w:rsidRPr="00E01AD4" w:rsidRDefault="008954A2">
      <w:pPr>
        <w:rPr>
          <w:rFonts w:ascii="Segoe UI" w:eastAsia="Times New Roman" w:hAnsi="Segoe UI" w:cs="Segoe UI"/>
        </w:rPr>
      </w:pPr>
      <w:r w:rsidRPr="00E01AD4">
        <w:rPr>
          <w:rFonts w:ascii="Segoe UI" w:hAnsi="Segoe UI" w:cs="Segoe UI"/>
        </w:rPr>
        <w:br w:type="page"/>
      </w:r>
    </w:p>
    <w:p w:rsidR="008954A2" w:rsidRPr="00E01AD4" w:rsidRDefault="008954A2" w:rsidP="008954A2">
      <w:pPr>
        <w:pStyle w:val="Heading1"/>
        <w:rPr>
          <w:rFonts w:ascii="Segoe UI" w:hAnsi="Segoe UI" w:cs="Segoe UI"/>
          <w:color w:val="auto"/>
          <w:sz w:val="24"/>
          <w:szCs w:val="24"/>
        </w:rPr>
      </w:pPr>
      <w:bookmarkStart w:id="5854" w:name="_Toc212157061"/>
      <w:r w:rsidRPr="00E01AD4">
        <w:rPr>
          <w:rStyle w:val="Strong"/>
          <w:rFonts w:ascii="Segoe UI" w:hAnsi="Segoe UI" w:cs="Segoe UI"/>
          <w:bCs w:val="0"/>
          <w:color w:val="auto"/>
          <w:sz w:val="24"/>
          <w:szCs w:val="24"/>
        </w:rPr>
        <w:lastRenderedPageBreak/>
        <w:t>Section 15.0 – DevOps and CI/CD Pipeline</w:t>
      </w:r>
      <w:bookmarkEnd w:id="5854"/>
    </w:p>
    <w:p w:rsidR="008954A2" w:rsidRPr="00E01AD4" w:rsidRDefault="008954A2" w:rsidP="008954A2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55" w:name="_Toc212157062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15.1 Purpose</w:t>
      </w:r>
      <w:bookmarkEnd w:id="5855"/>
    </w:p>
    <w:p w:rsidR="008954A2" w:rsidRPr="00E01AD4" w:rsidRDefault="008954A2" w:rsidP="008954A2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 DevOps and CI/CD pipeline for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ensures </w:t>
      </w:r>
      <w:r w:rsidRPr="00E01AD4">
        <w:rPr>
          <w:rStyle w:val="Strong"/>
          <w:rFonts w:ascii="Segoe UI" w:hAnsi="Segoe UI" w:cs="Segoe UI"/>
          <w:sz w:val="22"/>
          <w:szCs w:val="22"/>
        </w:rPr>
        <w:t>rapid, reliable, and automated deployment</w:t>
      </w:r>
      <w:r w:rsidRPr="00E01AD4">
        <w:rPr>
          <w:rFonts w:ascii="Segoe UI" w:hAnsi="Segoe UI" w:cs="Segoe UI"/>
          <w:sz w:val="22"/>
          <w:szCs w:val="22"/>
        </w:rPr>
        <w:t xml:space="preserve"> of both mobile and web applications. Its objectives include:</w:t>
      </w:r>
    </w:p>
    <w:p w:rsidR="008954A2" w:rsidRPr="00E01AD4" w:rsidRDefault="008954A2" w:rsidP="008954A2">
      <w:pPr>
        <w:pStyle w:val="NormalWeb"/>
        <w:numPr>
          <w:ilvl w:val="0"/>
          <w:numId w:val="18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Automated Builds &amp; Testing</w:t>
      </w:r>
      <w:r w:rsidRPr="00E01AD4">
        <w:rPr>
          <w:rFonts w:ascii="Segoe UI" w:hAnsi="Segoe UI" w:cs="Segoe UI"/>
          <w:sz w:val="22"/>
          <w:szCs w:val="22"/>
        </w:rPr>
        <w:t>: Ensure that all code changes are verified via unit, integration, and UI tests before deployment.</w:t>
      </w:r>
    </w:p>
    <w:p w:rsidR="008954A2" w:rsidRPr="00E01AD4" w:rsidRDefault="008954A2" w:rsidP="008954A2">
      <w:pPr>
        <w:pStyle w:val="NormalWeb"/>
        <w:numPr>
          <w:ilvl w:val="0"/>
          <w:numId w:val="18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Continuous Integration (CI)</w:t>
      </w:r>
      <w:r w:rsidRPr="00E01AD4">
        <w:rPr>
          <w:rFonts w:ascii="Segoe UI" w:hAnsi="Segoe UI" w:cs="Segoe UI"/>
          <w:sz w:val="22"/>
          <w:szCs w:val="22"/>
        </w:rPr>
        <w:t>: Merge code changes from multiple developers frequently, detecting integration issues early.</w:t>
      </w:r>
    </w:p>
    <w:p w:rsidR="008954A2" w:rsidRPr="00E01AD4" w:rsidRDefault="008954A2" w:rsidP="008954A2">
      <w:pPr>
        <w:pStyle w:val="NormalWeb"/>
        <w:numPr>
          <w:ilvl w:val="0"/>
          <w:numId w:val="18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Continuous Deployment/Delivery (CD)</w:t>
      </w:r>
      <w:r w:rsidRPr="00E01AD4">
        <w:rPr>
          <w:rFonts w:ascii="Segoe UI" w:hAnsi="Segoe UI" w:cs="Segoe UI"/>
          <w:sz w:val="22"/>
          <w:szCs w:val="22"/>
        </w:rPr>
        <w:t>: Automatically deploy stable builds to staging and production environments.</w:t>
      </w:r>
    </w:p>
    <w:p w:rsidR="008954A2" w:rsidRPr="00E01AD4" w:rsidRDefault="008954A2" w:rsidP="008954A2">
      <w:pPr>
        <w:pStyle w:val="NormalWeb"/>
        <w:numPr>
          <w:ilvl w:val="0"/>
          <w:numId w:val="18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Infrastructure as Code (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IaC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>)</w:t>
      </w:r>
      <w:r w:rsidRPr="00E01AD4">
        <w:rPr>
          <w:rFonts w:ascii="Segoe UI" w:hAnsi="Segoe UI" w:cs="Segoe UI"/>
          <w:sz w:val="22"/>
          <w:szCs w:val="22"/>
        </w:rPr>
        <w:t>: Standardize environment setup for local, staging, and production using reproducible scripts.</w:t>
      </w:r>
    </w:p>
    <w:p w:rsidR="008954A2" w:rsidRPr="00E01AD4" w:rsidRDefault="008954A2" w:rsidP="008954A2">
      <w:pPr>
        <w:pStyle w:val="NormalWeb"/>
        <w:numPr>
          <w:ilvl w:val="0"/>
          <w:numId w:val="18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Monitoring &amp; Rollbacks</w:t>
      </w:r>
      <w:r w:rsidRPr="00E01AD4">
        <w:rPr>
          <w:rFonts w:ascii="Segoe UI" w:hAnsi="Segoe UI" w:cs="Segoe UI"/>
          <w:sz w:val="22"/>
          <w:szCs w:val="22"/>
        </w:rPr>
        <w:t>: Detect failures quickly, monitor application health, and enable safe rollbacks if needed.</w:t>
      </w:r>
    </w:p>
    <w:p w:rsidR="008954A2" w:rsidRPr="00E01AD4" w:rsidRDefault="00E01AD4" w:rsidP="008954A2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20" style="width:0;height:1.5pt" o:hralign="center" o:hrstd="t" o:hr="t" fillcolor="#a0a0a0" stroked="f"/>
        </w:pict>
      </w:r>
    </w:p>
    <w:p w:rsidR="008954A2" w:rsidRPr="00E01AD4" w:rsidRDefault="008954A2" w:rsidP="008954A2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56" w:name="_Toc212157063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15.2 Architecture Overview</w:t>
      </w:r>
      <w:bookmarkEnd w:id="5856"/>
    </w:p>
    <w:p w:rsidR="008954A2" w:rsidRPr="00E01AD4" w:rsidRDefault="008954A2" w:rsidP="008954A2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 DevOps setup integrates </w:t>
      </w:r>
      <w:r w:rsidRPr="00E01AD4">
        <w:rPr>
          <w:rStyle w:val="Strong"/>
          <w:rFonts w:ascii="Segoe UI" w:hAnsi="Segoe UI" w:cs="Segoe UI"/>
          <w:sz w:val="22"/>
          <w:szCs w:val="22"/>
        </w:rPr>
        <w:t>source control, CI/CD pipelines, automated testing, containerization, and cloud deployment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8954A2" w:rsidRPr="00E01AD4" w:rsidRDefault="008954A2" w:rsidP="008954A2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57" w:name="_Toc212157064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15.2.1 Version Control</w:t>
      </w:r>
      <w:bookmarkEnd w:id="5857"/>
    </w:p>
    <w:p w:rsidR="008954A2" w:rsidRPr="00E01AD4" w:rsidRDefault="008954A2" w:rsidP="008954A2">
      <w:pPr>
        <w:pStyle w:val="NormalWeb"/>
        <w:numPr>
          <w:ilvl w:val="0"/>
          <w:numId w:val="188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GitHub</w:t>
      </w:r>
      <w:r w:rsidRPr="00E01AD4">
        <w:rPr>
          <w:rFonts w:ascii="Segoe UI" w:hAnsi="Segoe UI" w:cs="Segoe UI"/>
          <w:sz w:val="22"/>
          <w:szCs w:val="22"/>
        </w:rPr>
        <w:t xml:space="preserve"> is used as the main source code repository for both web and mobile apps.</w:t>
      </w:r>
    </w:p>
    <w:p w:rsidR="008954A2" w:rsidRPr="00E01AD4" w:rsidRDefault="008954A2" w:rsidP="008954A2">
      <w:pPr>
        <w:pStyle w:val="NormalWeb"/>
        <w:numPr>
          <w:ilvl w:val="0"/>
          <w:numId w:val="18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Branching strategy:</w:t>
      </w:r>
    </w:p>
    <w:p w:rsidR="008954A2" w:rsidRPr="00E01AD4" w:rsidRDefault="008954A2" w:rsidP="008954A2">
      <w:pPr>
        <w:pStyle w:val="NormalWeb"/>
        <w:numPr>
          <w:ilvl w:val="1"/>
          <w:numId w:val="188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main</w:t>
      </w:r>
      <w:r w:rsidRPr="00E01AD4">
        <w:rPr>
          <w:rFonts w:ascii="Segoe UI" w:hAnsi="Segoe UI" w:cs="Segoe UI"/>
          <w:sz w:val="22"/>
          <w:szCs w:val="22"/>
        </w:rPr>
        <w:t xml:space="preserve"> – Production-ready code</w:t>
      </w:r>
    </w:p>
    <w:p w:rsidR="008954A2" w:rsidRPr="00E01AD4" w:rsidRDefault="008954A2" w:rsidP="008954A2">
      <w:pPr>
        <w:pStyle w:val="NormalWeb"/>
        <w:numPr>
          <w:ilvl w:val="1"/>
          <w:numId w:val="188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develop</w:t>
      </w:r>
      <w:r w:rsidRPr="00E01AD4">
        <w:rPr>
          <w:rFonts w:ascii="Segoe UI" w:hAnsi="Segoe UI" w:cs="Segoe UI"/>
          <w:sz w:val="22"/>
          <w:szCs w:val="22"/>
        </w:rPr>
        <w:t xml:space="preserve"> – Integration of new features</w:t>
      </w:r>
    </w:p>
    <w:p w:rsidR="008954A2" w:rsidRPr="00E01AD4" w:rsidRDefault="008954A2" w:rsidP="008954A2">
      <w:pPr>
        <w:pStyle w:val="NormalWeb"/>
        <w:numPr>
          <w:ilvl w:val="1"/>
          <w:numId w:val="18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Feature branches – Individual feature development</w:t>
      </w:r>
    </w:p>
    <w:p w:rsidR="008954A2" w:rsidRPr="00E01AD4" w:rsidRDefault="008954A2" w:rsidP="008954A2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58" w:name="_Toc212157065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15.2.2 Continuous Integration (CI)</w:t>
      </w:r>
      <w:bookmarkEnd w:id="5858"/>
    </w:p>
    <w:p w:rsidR="008954A2" w:rsidRPr="00E01AD4" w:rsidRDefault="008954A2" w:rsidP="008954A2">
      <w:pPr>
        <w:pStyle w:val="NormalWeb"/>
        <w:numPr>
          <w:ilvl w:val="0"/>
          <w:numId w:val="18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Automated build pipeline triggers </w:t>
      </w:r>
      <w:r w:rsidRPr="00E01AD4">
        <w:rPr>
          <w:rStyle w:val="Strong"/>
          <w:rFonts w:ascii="Segoe UI" w:hAnsi="Segoe UI" w:cs="Segoe UI"/>
          <w:sz w:val="22"/>
          <w:szCs w:val="22"/>
        </w:rPr>
        <w:t>on every push or pull request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8954A2" w:rsidRPr="00E01AD4" w:rsidRDefault="008954A2" w:rsidP="008954A2">
      <w:pPr>
        <w:pStyle w:val="NormalWeb"/>
        <w:numPr>
          <w:ilvl w:val="0"/>
          <w:numId w:val="18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Key steps:</w:t>
      </w:r>
    </w:p>
    <w:p w:rsidR="008954A2" w:rsidRPr="00E01AD4" w:rsidRDefault="008954A2" w:rsidP="008954A2">
      <w:pPr>
        <w:pStyle w:val="NormalWeb"/>
        <w:numPr>
          <w:ilvl w:val="1"/>
          <w:numId w:val="189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Code Checkout:</w:t>
      </w:r>
      <w:r w:rsidRPr="00E01AD4">
        <w:rPr>
          <w:rFonts w:ascii="Segoe UI" w:hAnsi="Segoe UI" w:cs="Segoe UI"/>
          <w:sz w:val="22"/>
          <w:szCs w:val="22"/>
        </w:rPr>
        <w:t xml:space="preserve"> Pull latest code from GitHub branch.</w:t>
      </w:r>
    </w:p>
    <w:p w:rsidR="008954A2" w:rsidRPr="00E01AD4" w:rsidRDefault="008954A2" w:rsidP="008954A2">
      <w:pPr>
        <w:pStyle w:val="NormalWeb"/>
        <w:numPr>
          <w:ilvl w:val="1"/>
          <w:numId w:val="189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Dependency Installation:</w:t>
      </w:r>
      <w:r w:rsidRPr="00E01AD4">
        <w:rPr>
          <w:rFonts w:ascii="Segoe UI" w:hAnsi="Segoe UI" w:cs="Segoe UI"/>
          <w:sz w:val="22"/>
          <w:szCs w:val="22"/>
        </w:rPr>
        <w:t xml:space="preserve"> Install required packages (Node.js, Python, etc.).</w:t>
      </w:r>
    </w:p>
    <w:p w:rsidR="008954A2" w:rsidRPr="00E01AD4" w:rsidRDefault="008954A2" w:rsidP="008954A2">
      <w:pPr>
        <w:pStyle w:val="NormalWeb"/>
        <w:numPr>
          <w:ilvl w:val="1"/>
          <w:numId w:val="189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Static Code Analysis:</w:t>
      </w:r>
      <w:r w:rsidRPr="00E01AD4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Fonts w:ascii="Segoe UI" w:hAnsi="Segoe UI" w:cs="Segoe UI"/>
          <w:sz w:val="22"/>
          <w:szCs w:val="22"/>
        </w:rPr>
        <w:t>Linting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and code quality checks.</w:t>
      </w:r>
    </w:p>
    <w:p w:rsidR="008954A2" w:rsidRPr="00E01AD4" w:rsidRDefault="008954A2" w:rsidP="008954A2">
      <w:pPr>
        <w:pStyle w:val="NormalWeb"/>
        <w:numPr>
          <w:ilvl w:val="1"/>
          <w:numId w:val="189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Unit &amp; Integration Testing:</w:t>
      </w:r>
      <w:r w:rsidRPr="00E01AD4">
        <w:rPr>
          <w:rFonts w:ascii="Segoe UI" w:hAnsi="Segoe UI" w:cs="Segoe UI"/>
          <w:sz w:val="22"/>
          <w:szCs w:val="22"/>
        </w:rPr>
        <w:t xml:space="preserve"> Run automated tests for backend, frontend, and AI </w:t>
      </w:r>
      <w:proofErr w:type="spellStart"/>
      <w:r w:rsidRPr="00E01AD4">
        <w:rPr>
          <w:rFonts w:ascii="Segoe UI" w:hAnsi="Segoe UI" w:cs="Segoe UI"/>
          <w:sz w:val="22"/>
          <w:szCs w:val="22"/>
        </w:rPr>
        <w:t>microservices</w:t>
      </w:r>
      <w:proofErr w:type="spellEnd"/>
      <w:r w:rsidRPr="00E01AD4">
        <w:rPr>
          <w:rFonts w:ascii="Segoe UI" w:hAnsi="Segoe UI" w:cs="Segoe UI"/>
          <w:sz w:val="22"/>
          <w:szCs w:val="22"/>
        </w:rPr>
        <w:t>.</w:t>
      </w:r>
    </w:p>
    <w:p w:rsidR="008954A2" w:rsidRPr="00E01AD4" w:rsidRDefault="008954A2" w:rsidP="008954A2">
      <w:pPr>
        <w:pStyle w:val="NormalWeb"/>
        <w:numPr>
          <w:ilvl w:val="0"/>
          <w:numId w:val="18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Tools: GitHub Actions, Jenkins, or </w:t>
      </w:r>
      <w:proofErr w:type="spellStart"/>
      <w:r w:rsidRPr="00E01AD4">
        <w:rPr>
          <w:rFonts w:ascii="Segoe UI" w:hAnsi="Segoe UI" w:cs="Segoe UI"/>
          <w:sz w:val="22"/>
          <w:szCs w:val="22"/>
        </w:rPr>
        <w:t>GitLab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CI.</w:t>
      </w:r>
    </w:p>
    <w:p w:rsidR="008954A2" w:rsidRPr="00E01AD4" w:rsidRDefault="008954A2" w:rsidP="008954A2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59" w:name="_Toc212157066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15.2.3 Continuous Deployment/Delivery (CD)</w:t>
      </w:r>
      <w:bookmarkEnd w:id="5859"/>
    </w:p>
    <w:p w:rsidR="008954A2" w:rsidRPr="00E01AD4" w:rsidRDefault="008954A2" w:rsidP="008954A2">
      <w:pPr>
        <w:pStyle w:val="NormalWeb"/>
        <w:numPr>
          <w:ilvl w:val="0"/>
          <w:numId w:val="19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Deployment pipeline automatically promotes </w:t>
      </w:r>
      <w:r w:rsidRPr="00E01AD4">
        <w:rPr>
          <w:rStyle w:val="Strong"/>
          <w:rFonts w:ascii="Segoe UI" w:hAnsi="Segoe UI" w:cs="Segoe UI"/>
          <w:sz w:val="22"/>
          <w:szCs w:val="22"/>
        </w:rPr>
        <w:t>CI-verified builds</w:t>
      </w:r>
      <w:r w:rsidRPr="00E01AD4">
        <w:rPr>
          <w:rFonts w:ascii="Segoe UI" w:hAnsi="Segoe UI" w:cs="Segoe UI"/>
          <w:sz w:val="22"/>
          <w:szCs w:val="22"/>
        </w:rPr>
        <w:t xml:space="preserve"> to staging or production.</w:t>
      </w:r>
    </w:p>
    <w:p w:rsidR="008954A2" w:rsidRPr="00E01AD4" w:rsidRDefault="008954A2" w:rsidP="008954A2">
      <w:pPr>
        <w:pStyle w:val="NormalWeb"/>
        <w:numPr>
          <w:ilvl w:val="0"/>
          <w:numId w:val="19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Steps:</w:t>
      </w:r>
    </w:p>
    <w:p w:rsidR="008954A2" w:rsidRPr="00E01AD4" w:rsidRDefault="008954A2" w:rsidP="008954A2">
      <w:pPr>
        <w:pStyle w:val="NormalWeb"/>
        <w:numPr>
          <w:ilvl w:val="1"/>
          <w:numId w:val="190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Build Docker Images</w:t>
      </w:r>
      <w:r w:rsidRPr="00E01AD4">
        <w:rPr>
          <w:rFonts w:ascii="Segoe UI" w:hAnsi="Segoe UI" w:cs="Segoe UI"/>
          <w:sz w:val="22"/>
          <w:szCs w:val="22"/>
        </w:rPr>
        <w:t xml:space="preserve"> for backend, AI </w:t>
      </w:r>
      <w:proofErr w:type="spellStart"/>
      <w:r w:rsidRPr="00E01AD4">
        <w:rPr>
          <w:rFonts w:ascii="Segoe UI" w:hAnsi="Segoe UI" w:cs="Segoe UI"/>
          <w:sz w:val="22"/>
          <w:szCs w:val="22"/>
        </w:rPr>
        <w:t>microservices</w:t>
      </w:r>
      <w:proofErr w:type="spellEnd"/>
      <w:r w:rsidRPr="00E01AD4">
        <w:rPr>
          <w:rFonts w:ascii="Segoe UI" w:hAnsi="Segoe UI" w:cs="Segoe UI"/>
          <w:sz w:val="22"/>
          <w:szCs w:val="22"/>
        </w:rPr>
        <w:t>, and frontend.</w:t>
      </w:r>
    </w:p>
    <w:p w:rsidR="008954A2" w:rsidRPr="00E01AD4" w:rsidRDefault="008954A2" w:rsidP="008954A2">
      <w:pPr>
        <w:pStyle w:val="NormalWeb"/>
        <w:numPr>
          <w:ilvl w:val="1"/>
          <w:numId w:val="190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Push Images</w:t>
      </w:r>
      <w:r w:rsidRPr="00E01AD4">
        <w:rPr>
          <w:rFonts w:ascii="Segoe UI" w:hAnsi="Segoe UI" w:cs="Segoe UI"/>
          <w:sz w:val="22"/>
          <w:szCs w:val="22"/>
        </w:rPr>
        <w:t xml:space="preserve"> to container registry (e.g., </w:t>
      </w:r>
      <w:proofErr w:type="spellStart"/>
      <w:r w:rsidRPr="00E01AD4">
        <w:rPr>
          <w:rFonts w:ascii="Segoe UI" w:hAnsi="Segoe UI" w:cs="Segoe UI"/>
          <w:sz w:val="22"/>
          <w:szCs w:val="22"/>
        </w:rPr>
        <w:t>DockerHub</w:t>
      </w:r>
      <w:proofErr w:type="spellEnd"/>
      <w:r w:rsidRPr="00E01AD4">
        <w:rPr>
          <w:rFonts w:ascii="Segoe UI" w:hAnsi="Segoe UI" w:cs="Segoe UI"/>
          <w:sz w:val="22"/>
          <w:szCs w:val="22"/>
        </w:rPr>
        <w:t>, GCP Artifact Registry).</w:t>
      </w:r>
    </w:p>
    <w:p w:rsidR="008954A2" w:rsidRPr="00E01AD4" w:rsidRDefault="008954A2" w:rsidP="008954A2">
      <w:pPr>
        <w:pStyle w:val="NormalWeb"/>
        <w:numPr>
          <w:ilvl w:val="1"/>
          <w:numId w:val="190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Deploy to Cloud Environment</w:t>
      </w:r>
      <w:r w:rsidRPr="00E01AD4">
        <w:rPr>
          <w:rFonts w:ascii="Segoe UI" w:hAnsi="Segoe UI" w:cs="Segoe UI"/>
          <w:sz w:val="22"/>
          <w:szCs w:val="22"/>
        </w:rPr>
        <w:t xml:space="preserve"> using Kubernetes or </w:t>
      </w:r>
      <w:proofErr w:type="spellStart"/>
      <w:r w:rsidRPr="00E01AD4">
        <w:rPr>
          <w:rFonts w:ascii="Segoe UI" w:hAnsi="Segoe UI" w:cs="Segoe UI"/>
          <w:sz w:val="22"/>
          <w:szCs w:val="22"/>
        </w:rPr>
        <w:t>serverless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functions.</w:t>
      </w:r>
    </w:p>
    <w:p w:rsidR="008954A2" w:rsidRPr="00E01AD4" w:rsidRDefault="008954A2" w:rsidP="008954A2">
      <w:pPr>
        <w:pStyle w:val="NormalWeb"/>
        <w:numPr>
          <w:ilvl w:val="1"/>
          <w:numId w:val="190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Run Smoke Tests</w:t>
      </w:r>
      <w:r w:rsidRPr="00E01AD4">
        <w:rPr>
          <w:rFonts w:ascii="Segoe UI" w:hAnsi="Segoe UI" w:cs="Segoe UI"/>
          <w:sz w:val="22"/>
          <w:szCs w:val="22"/>
        </w:rPr>
        <w:t xml:space="preserve"> to verify deployment success.</w:t>
      </w:r>
    </w:p>
    <w:p w:rsidR="008954A2" w:rsidRPr="00E01AD4" w:rsidRDefault="008954A2" w:rsidP="008954A2">
      <w:pPr>
        <w:pStyle w:val="NormalWeb"/>
        <w:numPr>
          <w:ilvl w:val="1"/>
          <w:numId w:val="190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Promote to Production</w:t>
      </w:r>
      <w:r w:rsidRPr="00E01AD4">
        <w:rPr>
          <w:rFonts w:ascii="Segoe UI" w:hAnsi="Segoe UI" w:cs="Segoe UI"/>
          <w:sz w:val="22"/>
          <w:szCs w:val="22"/>
        </w:rPr>
        <w:t xml:space="preserve"> after approval or automatic verification.</w:t>
      </w:r>
    </w:p>
    <w:p w:rsidR="008954A2" w:rsidRPr="00E01AD4" w:rsidRDefault="00E01AD4" w:rsidP="008954A2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21" style="width:0;height:1.5pt" o:hralign="center" o:hrstd="t" o:hr="t" fillcolor="#a0a0a0" stroked="f"/>
        </w:pict>
      </w:r>
    </w:p>
    <w:p w:rsidR="008954A2" w:rsidRPr="00E01AD4" w:rsidRDefault="008954A2" w:rsidP="008954A2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60" w:name="_Toc212157067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15.3 Cloud Environment Setup</w:t>
      </w:r>
      <w:bookmarkEnd w:id="5860"/>
    </w:p>
    <w:p w:rsidR="008954A2" w:rsidRPr="00E01AD4" w:rsidRDefault="008954A2" w:rsidP="008954A2">
      <w:pPr>
        <w:pStyle w:val="NormalWeb"/>
        <w:numPr>
          <w:ilvl w:val="0"/>
          <w:numId w:val="19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Cloud Provider:</w:t>
      </w:r>
      <w:r w:rsidRPr="00E01AD4">
        <w:rPr>
          <w:rFonts w:ascii="Segoe UI" w:hAnsi="Segoe UI" w:cs="Segoe UI"/>
          <w:sz w:val="22"/>
          <w:szCs w:val="22"/>
        </w:rPr>
        <w:t xml:space="preserve"> GCP (Google Cloud Platform) for hosting web, backend, and AI </w:t>
      </w:r>
      <w:proofErr w:type="spellStart"/>
      <w:r w:rsidRPr="00E01AD4">
        <w:rPr>
          <w:rFonts w:ascii="Segoe UI" w:hAnsi="Segoe UI" w:cs="Segoe UI"/>
          <w:sz w:val="22"/>
          <w:szCs w:val="22"/>
        </w:rPr>
        <w:t>microservices</w:t>
      </w:r>
      <w:proofErr w:type="spellEnd"/>
      <w:r w:rsidRPr="00E01AD4">
        <w:rPr>
          <w:rFonts w:ascii="Segoe UI" w:hAnsi="Segoe UI" w:cs="Segoe UI"/>
          <w:sz w:val="22"/>
          <w:szCs w:val="22"/>
        </w:rPr>
        <w:t>.</w:t>
      </w:r>
    </w:p>
    <w:p w:rsidR="008954A2" w:rsidRPr="00E01AD4" w:rsidRDefault="008954A2" w:rsidP="008954A2">
      <w:pPr>
        <w:pStyle w:val="NormalWeb"/>
        <w:numPr>
          <w:ilvl w:val="0"/>
          <w:numId w:val="19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Services Used:</w:t>
      </w:r>
    </w:p>
    <w:p w:rsidR="008954A2" w:rsidRPr="00E01AD4" w:rsidRDefault="008954A2" w:rsidP="008954A2">
      <w:pPr>
        <w:pStyle w:val="NormalWeb"/>
        <w:numPr>
          <w:ilvl w:val="1"/>
          <w:numId w:val="19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Compute:</w:t>
      </w:r>
      <w:r w:rsidRPr="00E01AD4">
        <w:rPr>
          <w:rFonts w:ascii="Segoe UI" w:hAnsi="Segoe UI" w:cs="Segoe UI"/>
          <w:sz w:val="22"/>
          <w:szCs w:val="22"/>
        </w:rPr>
        <w:t xml:space="preserve"> GKE (Kubernetes Engine) for </w:t>
      </w:r>
      <w:proofErr w:type="spellStart"/>
      <w:r w:rsidRPr="00E01AD4">
        <w:rPr>
          <w:rFonts w:ascii="Segoe UI" w:hAnsi="Segoe UI" w:cs="Segoe UI"/>
          <w:sz w:val="22"/>
          <w:szCs w:val="22"/>
        </w:rPr>
        <w:t>microservices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deployment</w:t>
      </w:r>
    </w:p>
    <w:p w:rsidR="008954A2" w:rsidRPr="00E01AD4" w:rsidRDefault="008954A2" w:rsidP="008954A2">
      <w:pPr>
        <w:pStyle w:val="NormalWeb"/>
        <w:numPr>
          <w:ilvl w:val="1"/>
          <w:numId w:val="19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Storage:</w:t>
      </w:r>
      <w:r w:rsidRPr="00E01AD4">
        <w:rPr>
          <w:rFonts w:ascii="Segoe UI" w:hAnsi="Segoe UI" w:cs="Segoe UI"/>
          <w:sz w:val="22"/>
          <w:szCs w:val="22"/>
        </w:rPr>
        <w:t xml:space="preserve"> Cloud Storage for media; MongoDB Atlas for database</w:t>
      </w:r>
    </w:p>
    <w:p w:rsidR="008954A2" w:rsidRPr="00E01AD4" w:rsidRDefault="008954A2" w:rsidP="008954A2">
      <w:pPr>
        <w:pStyle w:val="NormalWeb"/>
        <w:numPr>
          <w:ilvl w:val="1"/>
          <w:numId w:val="19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Messaging/Notifications:</w:t>
      </w:r>
      <w:r w:rsidRPr="00E01AD4">
        <w:rPr>
          <w:rFonts w:ascii="Segoe UI" w:hAnsi="Segoe UI" w:cs="Segoe UI"/>
          <w:sz w:val="22"/>
          <w:szCs w:val="22"/>
        </w:rPr>
        <w:t xml:space="preserve"> Firebase Cloud Messaging</w:t>
      </w:r>
    </w:p>
    <w:p w:rsidR="008954A2" w:rsidRPr="00E01AD4" w:rsidRDefault="008954A2" w:rsidP="008954A2">
      <w:pPr>
        <w:pStyle w:val="NormalWeb"/>
        <w:numPr>
          <w:ilvl w:val="1"/>
          <w:numId w:val="19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Secrets Management:</w:t>
      </w:r>
      <w:r w:rsidRPr="00E01AD4">
        <w:rPr>
          <w:rFonts w:ascii="Segoe UI" w:hAnsi="Segoe UI" w:cs="Segoe UI"/>
          <w:sz w:val="22"/>
          <w:szCs w:val="22"/>
        </w:rPr>
        <w:t xml:space="preserve"> Secret Manager for API keys, DB credentials</w:t>
      </w:r>
    </w:p>
    <w:p w:rsidR="008954A2" w:rsidRPr="00E01AD4" w:rsidRDefault="008954A2" w:rsidP="008954A2">
      <w:pPr>
        <w:pStyle w:val="NormalWeb"/>
        <w:numPr>
          <w:ilvl w:val="0"/>
          <w:numId w:val="19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Infrastructure as Code (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IaC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>):</w:t>
      </w:r>
      <w:r w:rsidRPr="00E01AD4">
        <w:rPr>
          <w:rFonts w:ascii="Segoe UI" w:hAnsi="Segoe UI" w:cs="Segoe UI"/>
          <w:sz w:val="22"/>
          <w:szCs w:val="22"/>
        </w:rPr>
        <w:t xml:space="preserve"> Terraform or Google Deployment Manager to define and provision cloud resources programmatically.</w:t>
      </w:r>
    </w:p>
    <w:p w:rsidR="008954A2" w:rsidRPr="00E01AD4" w:rsidRDefault="00E01AD4" w:rsidP="008954A2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22" style="width:0;height:1.5pt" o:hralign="center" o:hrstd="t" o:hr="t" fillcolor="#a0a0a0" stroked="f"/>
        </w:pict>
      </w:r>
    </w:p>
    <w:p w:rsidR="008954A2" w:rsidRPr="00E01AD4" w:rsidRDefault="008954A2" w:rsidP="008954A2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61" w:name="_Toc212157068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15.4 DevOps Workflow</w:t>
      </w:r>
      <w:bookmarkEnd w:id="5861"/>
    </w:p>
    <w:p w:rsidR="008954A2" w:rsidRPr="00E01AD4" w:rsidRDefault="008954A2" w:rsidP="008954A2">
      <w:pPr>
        <w:pStyle w:val="NormalWeb"/>
        <w:numPr>
          <w:ilvl w:val="0"/>
          <w:numId w:val="192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Code Commit:</w:t>
      </w:r>
      <w:r w:rsidRPr="00E01AD4">
        <w:rPr>
          <w:rFonts w:ascii="Segoe UI" w:hAnsi="Segoe UI" w:cs="Segoe UI"/>
          <w:sz w:val="22"/>
          <w:szCs w:val="22"/>
        </w:rPr>
        <w:t xml:space="preserve"> Developer pushes feature or bug-fix branch.</w:t>
      </w:r>
    </w:p>
    <w:p w:rsidR="008954A2" w:rsidRPr="00E01AD4" w:rsidRDefault="008954A2" w:rsidP="008954A2">
      <w:pPr>
        <w:pStyle w:val="NormalWeb"/>
        <w:numPr>
          <w:ilvl w:val="0"/>
          <w:numId w:val="192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CI Pipeline Trigger:</w:t>
      </w:r>
      <w:r w:rsidRPr="00E01AD4">
        <w:rPr>
          <w:rFonts w:ascii="Segoe UI" w:hAnsi="Segoe UI" w:cs="Segoe UI"/>
          <w:sz w:val="22"/>
          <w:szCs w:val="22"/>
        </w:rPr>
        <w:t xml:space="preserve"> GitHub Actions triggers </w:t>
      </w:r>
      <w:proofErr w:type="spellStart"/>
      <w:r w:rsidRPr="00E01AD4">
        <w:rPr>
          <w:rFonts w:ascii="Segoe UI" w:hAnsi="Segoe UI" w:cs="Segoe UI"/>
          <w:sz w:val="22"/>
          <w:szCs w:val="22"/>
        </w:rPr>
        <w:t>linting</w:t>
      </w:r>
      <w:proofErr w:type="spellEnd"/>
      <w:r w:rsidRPr="00E01AD4">
        <w:rPr>
          <w:rFonts w:ascii="Segoe UI" w:hAnsi="Segoe UI" w:cs="Segoe UI"/>
          <w:sz w:val="22"/>
          <w:szCs w:val="22"/>
        </w:rPr>
        <w:t>, tests, and builds.</w:t>
      </w:r>
    </w:p>
    <w:p w:rsidR="008954A2" w:rsidRPr="00E01AD4" w:rsidRDefault="008954A2" w:rsidP="008954A2">
      <w:pPr>
        <w:pStyle w:val="NormalWeb"/>
        <w:numPr>
          <w:ilvl w:val="0"/>
          <w:numId w:val="192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Build Artifacts:</w:t>
      </w:r>
      <w:r w:rsidRPr="00E01AD4">
        <w:rPr>
          <w:rFonts w:ascii="Segoe UI" w:hAnsi="Segoe UI" w:cs="Segoe UI"/>
          <w:sz w:val="22"/>
          <w:szCs w:val="22"/>
        </w:rPr>
        <w:t xml:space="preserve"> Docker images for services are built and tagged.</w:t>
      </w:r>
    </w:p>
    <w:p w:rsidR="008954A2" w:rsidRPr="00E01AD4" w:rsidRDefault="008954A2" w:rsidP="008954A2">
      <w:pPr>
        <w:pStyle w:val="NormalWeb"/>
        <w:numPr>
          <w:ilvl w:val="0"/>
          <w:numId w:val="192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Staging Deployment:</w:t>
      </w:r>
      <w:r w:rsidRPr="00E01AD4">
        <w:rPr>
          <w:rFonts w:ascii="Segoe UI" w:hAnsi="Segoe UI" w:cs="Segoe UI"/>
          <w:sz w:val="22"/>
          <w:szCs w:val="22"/>
        </w:rPr>
        <w:t xml:space="preserve"> Images deployed to a staging environment for QA testing.</w:t>
      </w:r>
    </w:p>
    <w:p w:rsidR="008954A2" w:rsidRPr="00E01AD4" w:rsidRDefault="008954A2" w:rsidP="008954A2">
      <w:pPr>
        <w:pStyle w:val="NormalWeb"/>
        <w:numPr>
          <w:ilvl w:val="0"/>
          <w:numId w:val="192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Automated Tests:</w:t>
      </w:r>
      <w:r w:rsidRPr="00E01AD4">
        <w:rPr>
          <w:rFonts w:ascii="Segoe UI" w:hAnsi="Segoe UI" w:cs="Segoe UI"/>
          <w:sz w:val="22"/>
          <w:szCs w:val="22"/>
        </w:rPr>
        <w:t xml:space="preserve"> Integration, regression, and smoke tests run automatically.</w:t>
      </w:r>
    </w:p>
    <w:p w:rsidR="008954A2" w:rsidRPr="00E01AD4" w:rsidRDefault="008954A2" w:rsidP="008954A2">
      <w:pPr>
        <w:pStyle w:val="NormalWeb"/>
        <w:numPr>
          <w:ilvl w:val="0"/>
          <w:numId w:val="192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Approval &amp; Production Deployment:</w:t>
      </w:r>
      <w:r w:rsidRPr="00E01AD4">
        <w:rPr>
          <w:rFonts w:ascii="Segoe UI" w:hAnsi="Segoe UI" w:cs="Segoe UI"/>
          <w:sz w:val="22"/>
          <w:szCs w:val="22"/>
        </w:rPr>
        <w:t xml:space="preserve"> After QA approval or automated verification, deployment proceeds to production.</w:t>
      </w:r>
    </w:p>
    <w:p w:rsidR="008954A2" w:rsidRPr="00E01AD4" w:rsidRDefault="008954A2" w:rsidP="008954A2">
      <w:pPr>
        <w:pStyle w:val="NormalWeb"/>
        <w:numPr>
          <w:ilvl w:val="0"/>
          <w:numId w:val="192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Monitoring &amp; Alerts:</w:t>
      </w:r>
      <w:r w:rsidRPr="00E01AD4">
        <w:rPr>
          <w:rFonts w:ascii="Segoe UI" w:hAnsi="Segoe UI" w:cs="Segoe UI"/>
          <w:sz w:val="22"/>
          <w:szCs w:val="22"/>
        </w:rPr>
        <w:t xml:space="preserve"> Application and infrastructure health monitored via Prometheus, </w:t>
      </w:r>
      <w:proofErr w:type="spellStart"/>
      <w:r w:rsidRPr="00E01AD4">
        <w:rPr>
          <w:rFonts w:ascii="Segoe UI" w:hAnsi="Segoe UI" w:cs="Segoe UI"/>
          <w:sz w:val="22"/>
          <w:szCs w:val="22"/>
        </w:rPr>
        <w:t>Grafana</w:t>
      </w:r>
      <w:proofErr w:type="spellEnd"/>
      <w:r w:rsidRPr="00E01AD4">
        <w:rPr>
          <w:rFonts w:ascii="Segoe UI" w:hAnsi="Segoe UI" w:cs="Segoe UI"/>
          <w:sz w:val="22"/>
          <w:szCs w:val="22"/>
        </w:rPr>
        <w:t>, or Cloud Monitoring.</w:t>
      </w:r>
    </w:p>
    <w:p w:rsidR="008954A2" w:rsidRPr="00E01AD4" w:rsidRDefault="00E01AD4" w:rsidP="008954A2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23" style="width:0;height:1.5pt" o:hralign="center" o:hrstd="t" o:hr="t" fillcolor="#a0a0a0" stroked="f"/>
        </w:pict>
      </w:r>
    </w:p>
    <w:p w:rsidR="008954A2" w:rsidRPr="00E01AD4" w:rsidRDefault="008954A2" w:rsidP="008954A2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62" w:name="_Toc212157069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15.5 Key Developer Notes</w:t>
      </w:r>
      <w:bookmarkEnd w:id="5862"/>
    </w:p>
    <w:p w:rsidR="008954A2" w:rsidRPr="00E01AD4" w:rsidRDefault="008954A2" w:rsidP="008954A2">
      <w:pPr>
        <w:pStyle w:val="NormalWeb"/>
        <w:numPr>
          <w:ilvl w:val="0"/>
          <w:numId w:val="193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Environment Parity:</w:t>
      </w:r>
      <w:r w:rsidRPr="00E01AD4">
        <w:rPr>
          <w:rFonts w:ascii="Segoe UI" w:hAnsi="Segoe UI" w:cs="Segoe UI"/>
          <w:sz w:val="22"/>
          <w:szCs w:val="22"/>
        </w:rPr>
        <w:t xml:space="preserve"> Ensure local, staging, and production environments are consistent via Docker and </w:t>
      </w:r>
      <w:proofErr w:type="spellStart"/>
      <w:r w:rsidRPr="00E01AD4">
        <w:rPr>
          <w:rFonts w:ascii="Segoe UI" w:hAnsi="Segoe UI" w:cs="Segoe UI"/>
          <w:sz w:val="22"/>
          <w:szCs w:val="22"/>
        </w:rPr>
        <w:t>IaC</w:t>
      </w:r>
      <w:proofErr w:type="spellEnd"/>
      <w:r w:rsidRPr="00E01AD4">
        <w:rPr>
          <w:rFonts w:ascii="Segoe UI" w:hAnsi="Segoe UI" w:cs="Segoe UI"/>
          <w:sz w:val="22"/>
          <w:szCs w:val="22"/>
        </w:rPr>
        <w:t>.</w:t>
      </w:r>
    </w:p>
    <w:p w:rsidR="008954A2" w:rsidRPr="00E01AD4" w:rsidRDefault="008954A2" w:rsidP="008954A2">
      <w:pPr>
        <w:pStyle w:val="NormalWeb"/>
        <w:numPr>
          <w:ilvl w:val="0"/>
          <w:numId w:val="193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lastRenderedPageBreak/>
        <w:t xml:space="preserve">Secrets &amp;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Configs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>:</w:t>
      </w:r>
      <w:r w:rsidRPr="00E01AD4">
        <w:rPr>
          <w:rFonts w:ascii="Segoe UI" w:hAnsi="Segoe UI" w:cs="Segoe UI"/>
          <w:sz w:val="22"/>
          <w:szCs w:val="22"/>
        </w:rPr>
        <w:t xml:space="preserve"> Never hardcode credentials; use environment variables or cloud secret managers.</w:t>
      </w:r>
    </w:p>
    <w:p w:rsidR="008954A2" w:rsidRPr="00E01AD4" w:rsidRDefault="008954A2" w:rsidP="008954A2">
      <w:pPr>
        <w:pStyle w:val="NormalWeb"/>
        <w:numPr>
          <w:ilvl w:val="0"/>
          <w:numId w:val="193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Rollback Mechanism:</w:t>
      </w:r>
      <w:r w:rsidRPr="00E01AD4">
        <w:rPr>
          <w:rFonts w:ascii="Segoe UI" w:hAnsi="Segoe UI" w:cs="Segoe UI"/>
          <w:sz w:val="22"/>
          <w:szCs w:val="22"/>
        </w:rPr>
        <w:t xml:space="preserve"> Maintain previous stable Docker images to allow instant rollback if deployment fails.</w:t>
      </w:r>
    </w:p>
    <w:p w:rsidR="008954A2" w:rsidRPr="00E01AD4" w:rsidRDefault="008954A2" w:rsidP="008954A2">
      <w:pPr>
        <w:pStyle w:val="NormalWeb"/>
        <w:numPr>
          <w:ilvl w:val="0"/>
          <w:numId w:val="193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Automated Testing Coverage:</w:t>
      </w:r>
      <w:r w:rsidRPr="00E01AD4">
        <w:rPr>
          <w:rFonts w:ascii="Segoe UI" w:hAnsi="Segoe UI" w:cs="Segoe UI"/>
          <w:sz w:val="22"/>
          <w:szCs w:val="22"/>
        </w:rPr>
        <w:t xml:space="preserve"> Critical to prevent regression, especially for AI </w:t>
      </w:r>
      <w:proofErr w:type="spellStart"/>
      <w:r w:rsidRPr="00E01AD4">
        <w:rPr>
          <w:rFonts w:ascii="Segoe UI" w:hAnsi="Segoe UI" w:cs="Segoe UI"/>
          <w:sz w:val="22"/>
          <w:szCs w:val="22"/>
        </w:rPr>
        <w:t>microservices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and offline syncing features.</w:t>
      </w:r>
    </w:p>
    <w:p w:rsidR="008954A2" w:rsidRPr="00E01AD4" w:rsidRDefault="008954A2" w:rsidP="008954A2">
      <w:pPr>
        <w:pStyle w:val="NormalWeb"/>
        <w:numPr>
          <w:ilvl w:val="0"/>
          <w:numId w:val="193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Scalability:</w:t>
      </w:r>
      <w:r w:rsidRPr="00E01AD4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Fonts w:ascii="Segoe UI" w:hAnsi="Segoe UI" w:cs="Segoe UI"/>
          <w:sz w:val="22"/>
          <w:szCs w:val="22"/>
        </w:rPr>
        <w:t>Microservices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architecture allows scaling individual components (AI, notification, backend) independently.</w:t>
      </w:r>
    </w:p>
    <w:p w:rsidR="008954A2" w:rsidRPr="00E01AD4" w:rsidRDefault="00E01AD4" w:rsidP="008954A2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24" style="width:0;height:1.5pt" o:hralign="center" o:hrstd="t" o:hr="t" fillcolor="#a0a0a0" stroked="f"/>
        </w:pict>
      </w:r>
    </w:p>
    <w:p w:rsidR="008954A2" w:rsidRPr="00E01AD4" w:rsidRDefault="008954A2" w:rsidP="008954A2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63" w:name="_Toc212157070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15.6 Future Considerations</w:t>
      </w:r>
      <w:bookmarkEnd w:id="5863"/>
    </w:p>
    <w:p w:rsidR="008954A2" w:rsidRPr="00E01AD4" w:rsidRDefault="008954A2" w:rsidP="008954A2">
      <w:pPr>
        <w:pStyle w:val="NormalWeb"/>
        <w:numPr>
          <w:ilvl w:val="0"/>
          <w:numId w:val="194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Blue-Green Deployment:</w:t>
      </w:r>
      <w:r w:rsidRPr="00E01AD4">
        <w:rPr>
          <w:rFonts w:ascii="Segoe UI" w:hAnsi="Segoe UI" w:cs="Segoe UI"/>
          <w:sz w:val="22"/>
          <w:szCs w:val="22"/>
        </w:rPr>
        <w:t xml:space="preserve"> Minimize downtime during production updates.</w:t>
      </w:r>
    </w:p>
    <w:p w:rsidR="008954A2" w:rsidRPr="00E01AD4" w:rsidRDefault="008954A2" w:rsidP="008954A2">
      <w:pPr>
        <w:pStyle w:val="NormalWeb"/>
        <w:numPr>
          <w:ilvl w:val="0"/>
          <w:numId w:val="194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Canary Releases:</w:t>
      </w:r>
      <w:r w:rsidRPr="00E01AD4">
        <w:rPr>
          <w:rFonts w:ascii="Segoe UI" w:hAnsi="Segoe UI" w:cs="Segoe UI"/>
          <w:sz w:val="22"/>
          <w:szCs w:val="22"/>
        </w:rPr>
        <w:t xml:space="preserve"> Gradually roll out features to a subset of users to monitor performance and errors.</w:t>
      </w:r>
    </w:p>
    <w:p w:rsidR="008954A2" w:rsidRPr="00E01AD4" w:rsidRDefault="008954A2" w:rsidP="008954A2">
      <w:pPr>
        <w:pStyle w:val="NormalWeb"/>
        <w:numPr>
          <w:ilvl w:val="0"/>
          <w:numId w:val="194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CI/CD for AI Models:</w:t>
      </w:r>
      <w:r w:rsidRPr="00E01AD4">
        <w:rPr>
          <w:rFonts w:ascii="Segoe UI" w:hAnsi="Segoe UI" w:cs="Segoe UI"/>
          <w:sz w:val="22"/>
          <w:szCs w:val="22"/>
        </w:rPr>
        <w:t xml:space="preserve"> Automate retraining, testing, and deployment of AI/ML models as part of the pipeline.</w:t>
      </w:r>
    </w:p>
    <w:p w:rsidR="008954A2" w:rsidRPr="00E01AD4" w:rsidRDefault="008954A2" w:rsidP="008954A2">
      <w:pPr>
        <w:pStyle w:val="NormalWeb"/>
        <w:numPr>
          <w:ilvl w:val="0"/>
          <w:numId w:val="194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Monitoring &amp; Logging Enhancements:</w:t>
      </w:r>
      <w:r w:rsidRPr="00E01AD4">
        <w:rPr>
          <w:rFonts w:ascii="Segoe UI" w:hAnsi="Segoe UI" w:cs="Segoe UI"/>
          <w:sz w:val="22"/>
          <w:szCs w:val="22"/>
        </w:rPr>
        <w:t xml:space="preserve"> Implement centralized logging (ELK Stack) and AI-powered anomaly detection in infrastructure.</w:t>
      </w:r>
    </w:p>
    <w:p w:rsidR="00222DEF" w:rsidRPr="00E01AD4" w:rsidRDefault="00222DEF">
      <w:pPr>
        <w:rPr>
          <w:rFonts w:ascii="Segoe UI" w:eastAsia="Times New Roman" w:hAnsi="Segoe UI" w:cs="Segoe UI"/>
        </w:rPr>
      </w:pPr>
      <w:r w:rsidRPr="00E01AD4">
        <w:rPr>
          <w:rFonts w:ascii="Segoe UI" w:hAnsi="Segoe UI" w:cs="Segoe UI"/>
        </w:rPr>
        <w:br w:type="page"/>
      </w:r>
    </w:p>
    <w:p w:rsidR="00BD155F" w:rsidRPr="00E01AD4" w:rsidRDefault="00BD155F" w:rsidP="00BD155F">
      <w:pPr>
        <w:pStyle w:val="Heading1"/>
        <w:rPr>
          <w:rFonts w:ascii="Segoe UI" w:hAnsi="Segoe UI" w:cs="Segoe UI"/>
          <w:color w:val="auto"/>
          <w:sz w:val="24"/>
          <w:szCs w:val="24"/>
        </w:rPr>
      </w:pPr>
      <w:bookmarkStart w:id="5864" w:name="_Toc212157071"/>
      <w:r w:rsidRPr="00E01AD4">
        <w:rPr>
          <w:rStyle w:val="Strong"/>
          <w:rFonts w:ascii="Segoe UI" w:hAnsi="Segoe UI" w:cs="Segoe UI"/>
          <w:bCs w:val="0"/>
          <w:color w:val="auto"/>
          <w:sz w:val="24"/>
          <w:szCs w:val="24"/>
        </w:rPr>
        <w:lastRenderedPageBreak/>
        <w:t>Section 16.0 – Coding Standards and Best Practices</w:t>
      </w:r>
      <w:bookmarkEnd w:id="5864"/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65" w:name="_Toc212157072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16.1 Overview</w:t>
      </w:r>
      <w:bookmarkEnd w:id="5865"/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This section defines the </w:t>
      </w:r>
      <w:r w:rsidRPr="00E01AD4">
        <w:rPr>
          <w:rStyle w:val="Strong"/>
          <w:rFonts w:ascii="Segoe UI" w:hAnsi="Segoe UI" w:cs="Segoe UI"/>
          <w:sz w:val="22"/>
          <w:szCs w:val="22"/>
        </w:rPr>
        <w:t>coding standards, architectural conventions, documentation rules, and best practices</w:t>
      </w:r>
      <w:r w:rsidRPr="00E01AD4">
        <w:rPr>
          <w:rFonts w:ascii="Segoe UI" w:hAnsi="Segoe UI" w:cs="Segoe UI"/>
          <w:sz w:val="22"/>
          <w:szCs w:val="22"/>
        </w:rPr>
        <w:t xml:space="preserve"> adopted throughout the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 xml:space="preserve"> development ecosystem</w:t>
      </w:r>
      <w:r w:rsidRPr="00E01AD4">
        <w:rPr>
          <w:rFonts w:ascii="Segoe UI" w:hAnsi="Segoe UI" w:cs="Segoe UI"/>
          <w:sz w:val="22"/>
          <w:szCs w:val="22"/>
        </w:rPr>
        <w:t xml:space="preserve"> (mobile, web, and backend).</w:t>
      </w:r>
      <w:r w:rsidRPr="00E01AD4">
        <w:rPr>
          <w:rFonts w:ascii="Segoe UI" w:hAnsi="Segoe UI" w:cs="Segoe UI"/>
          <w:sz w:val="22"/>
          <w:szCs w:val="22"/>
        </w:rPr>
        <w:br/>
        <w:t xml:space="preserve">Its goal is to ensure </w:t>
      </w:r>
      <w:r w:rsidRPr="00E01AD4">
        <w:rPr>
          <w:rStyle w:val="Strong"/>
          <w:rFonts w:ascii="Segoe UI" w:hAnsi="Segoe UI" w:cs="Segoe UI"/>
          <w:sz w:val="22"/>
          <w:szCs w:val="22"/>
        </w:rPr>
        <w:t>clean, consistent, and maintainable code</w:t>
      </w:r>
      <w:r w:rsidRPr="00E01AD4">
        <w:rPr>
          <w:rFonts w:ascii="Segoe UI" w:hAnsi="Segoe UI" w:cs="Segoe UI"/>
          <w:sz w:val="22"/>
          <w:szCs w:val="22"/>
        </w:rPr>
        <w:t xml:space="preserve">, improve </w:t>
      </w:r>
      <w:r w:rsidRPr="00E01AD4">
        <w:rPr>
          <w:rStyle w:val="Strong"/>
          <w:rFonts w:ascii="Segoe UI" w:hAnsi="Segoe UI" w:cs="Segoe UI"/>
          <w:sz w:val="22"/>
          <w:szCs w:val="22"/>
        </w:rPr>
        <w:t>team collaboration</w:t>
      </w:r>
      <w:r w:rsidRPr="00E01AD4">
        <w:rPr>
          <w:rFonts w:ascii="Segoe UI" w:hAnsi="Segoe UI" w:cs="Segoe UI"/>
          <w:sz w:val="22"/>
          <w:szCs w:val="22"/>
        </w:rPr>
        <w:t xml:space="preserve">, and guarantee </w:t>
      </w:r>
      <w:r w:rsidRPr="00E01AD4">
        <w:rPr>
          <w:rStyle w:val="Strong"/>
          <w:rFonts w:ascii="Segoe UI" w:hAnsi="Segoe UI" w:cs="Segoe UI"/>
          <w:sz w:val="22"/>
          <w:szCs w:val="22"/>
        </w:rPr>
        <w:t>scalability and security</w:t>
      </w:r>
      <w:r w:rsidRPr="00E01AD4">
        <w:rPr>
          <w:rFonts w:ascii="Segoe UI" w:hAnsi="Segoe UI" w:cs="Segoe UI"/>
          <w:sz w:val="22"/>
          <w:szCs w:val="22"/>
        </w:rPr>
        <w:t xml:space="preserve"> across the entire system.</w:t>
      </w:r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 standards apply to </w:t>
      </w:r>
      <w:r w:rsidRPr="00E01AD4">
        <w:rPr>
          <w:rStyle w:val="Strong"/>
          <w:rFonts w:ascii="Segoe UI" w:hAnsi="Segoe UI" w:cs="Segoe UI"/>
          <w:sz w:val="22"/>
          <w:szCs w:val="22"/>
        </w:rPr>
        <w:t>all contributors</w:t>
      </w:r>
      <w:r w:rsidRPr="00E01AD4">
        <w:rPr>
          <w:rFonts w:ascii="Segoe UI" w:hAnsi="Segoe UI" w:cs="Segoe UI"/>
          <w:sz w:val="22"/>
          <w:szCs w:val="22"/>
        </w:rPr>
        <w:t>, including frontend developers, backend engineers, data scientists, AI/ML specialists, and DevOps teams.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25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66" w:name="_Toc212157073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16.2 Objectives</w:t>
      </w:r>
      <w:bookmarkEnd w:id="5866"/>
    </w:p>
    <w:p w:rsidR="00BD155F" w:rsidRPr="00E01AD4" w:rsidRDefault="00BD155F" w:rsidP="00BD155F">
      <w:pPr>
        <w:pStyle w:val="NormalWeb"/>
        <w:numPr>
          <w:ilvl w:val="0"/>
          <w:numId w:val="19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To establish a </w:t>
      </w:r>
      <w:r w:rsidRPr="00E01AD4">
        <w:rPr>
          <w:rStyle w:val="Strong"/>
          <w:rFonts w:ascii="Segoe UI" w:hAnsi="Segoe UI" w:cs="Segoe UI"/>
          <w:sz w:val="22"/>
          <w:szCs w:val="22"/>
        </w:rPr>
        <w:t>uniform coding style</w:t>
      </w:r>
      <w:r w:rsidRPr="00E01AD4">
        <w:rPr>
          <w:rFonts w:ascii="Segoe UI" w:hAnsi="Segoe UI" w:cs="Segoe UI"/>
          <w:sz w:val="22"/>
          <w:szCs w:val="22"/>
        </w:rPr>
        <w:t xml:space="preserve"> across all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repositories.</w:t>
      </w:r>
    </w:p>
    <w:p w:rsidR="00BD155F" w:rsidRPr="00E01AD4" w:rsidRDefault="00BD155F" w:rsidP="00BD155F">
      <w:pPr>
        <w:pStyle w:val="NormalWeb"/>
        <w:numPr>
          <w:ilvl w:val="0"/>
          <w:numId w:val="19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To enforce </w:t>
      </w:r>
      <w:r w:rsidRPr="00E01AD4">
        <w:rPr>
          <w:rStyle w:val="Strong"/>
          <w:rFonts w:ascii="Segoe UI" w:hAnsi="Segoe UI" w:cs="Segoe UI"/>
          <w:sz w:val="22"/>
          <w:szCs w:val="22"/>
        </w:rPr>
        <w:t>best engineering principles</w:t>
      </w:r>
      <w:r w:rsidRPr="00E01AD4">
        <w:rPr>
          <w:rFonts w:ascii="Segoe UI" w:hAnsi="Segoe UI" w:cs="Segoe UI"/>
          <w:sz w:val="22"/>
          <w:szCs w:val="22"/>
        </w:rPr>
        <w:t xml:space="preserve"> such as modularity, readability, and performance optimization.</w:t>
      </w:r>
    </w:p>
    <w:p w:rsidR="00BD155F" w:rsidRPr="00E01AD4" w:rsidRDefault="00BD155F" w:rsidP="00BD155F">
      <w:pPr>
        <w:pStyle w:val="NormalWeb"/>
        <w:numPr>
          <w:ilvl w:val="0"/>
          <w:numId w:val="19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To ensure </w:t>
      </w:r>
      <w:r w:rsidRPr="00E01AD4">
        <w:rPr>
          <w:rStyle w:val="Strong"/>
          <w:rFonts w:ascii="Segoe UI" w:hAnsi="Segoe UI" w:cs="Segoe UI"/>
          <w:sz w:val="22"/>
          <w:szCs w:val="22"/>
        </w:rPr>
        <w:t xml:space="preserve">code quality through automated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linting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>, peer review, and CI/CD pipelines.</w:t>
      </w:r>
    </w:p>
    <w:p w:rsidR="00BD155F" w:rsidRPr="00E01AD4" w:rsidRDefault="00BD155F" w:rsidP="00BD155F">
      <w:pPr>
        <w:pStyle w:val="NormalWeb"/>
        <w:numPr>
          <w:ilvl w:val="0"/>
          <w:numId w:val="19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To simplify onboarding of new developers by maintaining </w:t>
      </w:r>
      <w:r w:rsidRPr="00E01AD4">
        <w:rPr>
          <w:rStyle w:val="Strong"/>
          <w:rFonts w:ascii="Segoe UI" w:hAnsi="Segoe UI" w:cs="Segoe UI"/>
          <w:sz w:val="22"/>
          <w:szCs w:val="22"/>
        </w:rPr>
        <w:t>predictable and documented code patterns.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26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67" w:name="_Toc212157074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16.3 Code Structure and Organization</w:t>
      </w:r>
      <w:bookmarkEnd w:id="5867"/>
    </w:p>
    <w:p w:rsidR="00BD155F" w:rsidRPr="00E01AD4" w:rsidRDefault="00BD155F" w:rsidP="00BD155F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68" w:name="_Toc212157075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a. Folder Structure Guidelines</w:t>
      </w:r>
      <w:bookmarkEnd w:id="5868"/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Each repository (mobile, web, backend, or AI) should adopt a </w:t>
      </w:r>
      <w:r w:rsidRPr="00E01AD4">
        <w:rPr>
          <w:rStyle w:val="Strong"/>
          <w:rFonts w:ascii="Segoe UI" w:hAnsi="Segoe UI" w:cs="Segoe UI"/>
          <w:sz w:val="22"/>
          <w:szCs w:val="22"/>
        </w:rPr>
        <w:t>modular structure</w:t>
      </w:r>
      <w:r w:rsidRPr="00E01AD4">
        <w:rPr>
          <w:rFonts w:ascii="Segoe UI" w:hAnsi="Segoe UI" w:cs="Segoe UI"/>
          <w:sz w:val="22"/>
          <w:szCs w:val="22"/>
        </w:rPr>
        <w:t xml:space="preserve"> for scalability: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/src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/components        → Reusable UI components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/screens           → Page or feature-specific UI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/services          → API and business logic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/models            → Data models or interfaces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/hooks             → Custom React hooks (</w:t>
      </w:r>
      <w:r w:rsidRPr="00E01AD4">
        <w:rPr>
          <w:rStyle w:val="hljs-keyword"/>
          <w:rFonts w:ascii="Segoe UI" w:hAnsi="Segoe UI" w:cs="Segoe UI"/>
          <w:sz w:val="22"/>
          <w:szCs w:val="22"/>
        </w:rPr>
        <w:t>for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web/mobile)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/assets            → Images, fonts, icons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/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utils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         → Helper or utility </w:t>
      </w:r>
      <w:r w:rsidRPr="00E01AD4">
        <w:rPr>
          <w:rStyle w:val="hljs-builtin"/>
          <w:rFonts w:ascii="Segoe UI" w:eastAsiaTheme="majorEastAsia" w:hAnsi="Segoe UI" w:cs="Segoe UI"/>
          <w:sz w:val="22"/>
          <w:szCs w:val="22"/>
        </w:rPr>
        <w:t>functions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/tests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/unit              → Unit </w:t>
      </w:r>
      <w:r w:rsidRPr="00E01AD4">
        <w:rPr>
          <w:rStyle w:val="hljs-builtin"/>
          <w:rFonts w:ascii="Segoe UI" w:eastAsiaTheme="majorEastAsia" w:hAnsi="Segoe UI" w:cs="Segoe UI"/>
          <w:sz w:val="22"/>
          <w:szCs w:val="22"/>
        </w:rPr>
        <w:t>test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cases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/integration       → Integration </w:t>
      </w:r>
      <w:r w:rsidRPr="00E01AD4">
        <w:rPr>
          <w:rStyle w:val="hljs-builtin"/>
          <w:rFonts w:ascii="Segoe UI" w:eastAsiaTheme="majorEastAsia" w:hAnsi="Segoe UI" w:cs="Segoe UI"/>
          <w:sz w:val="22"/>
          <w:szCs w:val="22"/>
        </w:rPr>
        <w:t>test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cases</w:t>
      </w:r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lastRenderedPageBreak/>
        <w:t>Note:</w:t>
      </w:r>
      <w:r w:rsidRPr="00E01AD4">
        <w:rPr>
          <w:rFonts w:ascii="Segoe UI" w:hAnsi="Segoe UI" w:cs="Segoe UI"/>
          <w:sz w:val="22"/>
          <w:szCs w:val="22"/>
        </w:rPr>
        <w:t xml:space="preserve"> For backend or API services, similar structure applies but may include </w:t>
      </w:r>
      <w:r w:rsidRPr="00E01AD4">
        <w:rPr>
          <w:rStyle w:val="HTMLCode"/>
          <w:rFonts w:ascii="Segoe UI" w:hAnsi="Segoe UI" w:cs="Segoe UI"/>
          <w:sz w:val="22"/>
          <w:szCs w:val="22"/>
        </w:rPr>
        <w:t>/controllers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/routes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middlewares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, and </w:t>
      </w:r>
      <w:r w:rsidRPr="00E01AD4">
        <w:rPr>
          <w:rStyle w:val="HTMLCode"/>
          <w:rFonts w:ascii="Segoe UI" w:hAnsi="Segoe UI" w:cs="Segoe UI"/>
          <w:sz w:val="22"/>
          <w:szCs w:val="22"/>
        </w:rPr>
        <w:t>/database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27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69" w:name="_Toc212157076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16.4 Naming Conventions</w:t>
      </w:r>
      <w:bookmarkEnd w:id="586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508"/>
        <w:gridCol w:w="3546"/>
      </w:tblGrid>
      <w:tr w:rsidR="00E01AD4" w:rsidRPr="00E01AD4" w:rsidTr="00BD15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Convention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Example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Files/Folders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lower-case-with-hyphens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user-profile.js</w:t>
            </w:r>
            <w:r w:rsidRPr="00E01AD4">
              <w:rPr>
                <w:rFonts w:ascii="Segoe UI" w:hAnsi="Segoe UI" w:cs="Segoe UI"/>
              </w:rPr>
              <w:t xml:space="preserve">,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medication-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service.ts</w:t>
            </w:r>
            <w:proofErr w:type="spellEnd"/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Fonts w:ascii="Segoe UI" w:hAnsi="Segoe UI" w:cs="Segoe UI"/>
              </w:rPr>
              <w:t>camelCase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userProfile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medicationList</w:t>
            </w:r>
            <w:proofErr w:type="spellEnd"/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UPPER_CASE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MAX_RETRY_LIMIT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Classes / Components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Fonts w:ascii="Segoe UI" w:hAnsi="Segoe UI" w:cs="Segoe UI"/>
              </w:rPr>
              <w:t>PascalCase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MedicationCard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UserModel</w:t>
            </w:r>
            <w:proofErr w:type="spellEnd"/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Fonts w:ascii="Segoe UI" w:hAnsi="Segoe UI" w:cs="Segoe UI"/>
              </w:rPr>
              <w:t>camelCase</w:t>
            </w:r>
            <w:proofErr w:type="spellEnd"/>
            <w:r w:rsidRPr="00E01AD4">
              <w:rPr>
                <w:rFonts w:ascii="Segoe UI" w:hAnsi="Segoe UI" w:cs="Segoe UI"/>
              </w:rPr>
              <w:t xml:space="preserve"> (</w:t>
            </w:r>
            <w:proofErr w:type="spellStart"/>
            <w:r w:rsidRPr="00E01AD4">
              <w:rPr>
                <w:rFonts w:ascii="Segoe UI" w:hAnsi="Segoe UI" w:cs="Segoe UI"/>
              </w:rPr>
              <w:t>verbNoun</w:t>
            </w:r>
            <w:proofErr w:type="spellEnd"/>
            <w:r w:rsidRPr="00E01AD4">
              <w:rPr>
                <w:rFonts w:ascii="Segoe UI" w:hAnsi="Segoe UI" w:cs="Segoe U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fetchUserData</w:t>
            </w:r>
            <w:proofErr w:type="spellEnd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()</w:t>
            </w:r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calculateDosage</w:t>
            </w:r>
            <w:proofErr w:type="spellEnd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()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Database Tables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Fonts w:ascii="Segoe UI" w:hAnsi="Segoe UI" w:cs="Segoe UI"/>
              </w:rPr>
              <w:t>snake_case</w:t>
            </w:r>
            <w:proofErr w:type="spellEnd"/>
            <w:r w:rsidRPr="00E01AD4">
              <w:rPr>
                <w:rFonts w:ascii="Segoe UI" w:hAnsi="Segoe UI" w:cs="Segoe UI"/>
              </w:rPr>
              <w:t xml:space="preserve"> (plural)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user_profiles</w:t>
            </w:r>
            <w:proofErr w:type="spellEnd"/>
            <w:r w:rsidRPr="00E01AD4">
              <w:rPr>
                <w:rFonts w:ascii="Segoe UI" w:hAnsi="Segoe UI" w:cs="Segoe UI"/>
              </w:rPr>
              <w:t xml:space="preserve">, 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medication_logs</w:t>
            </w:r>
            <w:proofErr w:type="spellEnd"/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AI/ML Models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Descriptive </w:t>
            </w:r>
            <w:proofErr w:type="spellStart"/>
            <w:r w:rsidRPr="00E01AD4">
              <w:rPr>
                <w:rFonts w:ascii="Segoe UI" w:hAnsi="Segoe UI" w:cs="Segoe UI"/>
              </w:rPr>
              <w:t>lower_case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drug_interaction_model.pkl</w:t>
            </w:r>
            <w:proofErr w:type="spellEnd"/>
          </w:p>
        </w:tc>
      </w:tr>
    </w:tbl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Avoid abbreviations unless they are universally understood (e.g., </w:t>
      </w:r>
      <w:r w:rsidRPr="00E01AD4">
        <w:rPr>
          <w:rStyle w:val="HTMLCode"/>
          <w:rFonts w:ascii="Segoe UI" w:hAnsi="Segoe UI" w:cs="Segoe UI"/>
          <w:sz w:val="22"/>
          <w:szCs w:val="22"/>
        </w:rPr>
        <w:t>API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URL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ID</w:t>
      </w:r>
      <w:r w:rsidRPr="00E01AD4">
        <w:rPr>
          <w:rFonts w:ascii="Segoe UI" w:hAnsi="Segoe UI" w:cs="Segoe UI"/>
          <w:sz w:val="22"/>
          <w:szCs w:val="22"/>
        </w:rPr>
        <w:t>).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28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70" w:name="_Toc212157077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16.5 Coding Style Standards</w:t>
      </w:r>
      <w:bookmarkEnd w:id="5870"/>
    </w:p>
    <w:p w:rsidR="00BD155F" w:rsidRPr="00E01AD4" w:rsidRDefault="00BD155F" w:rsidP="00BD155F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71" w:name="_Toc212157078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a. General</w:t>
      </w:r>
      <w:bookmarkEnd w:id="5871"/>
    </w:p>
    <w:p w:rsidR="00BD155F" w:rsidRPr="00E01AD4" w:rsidRDefault="00BD155F" w:rsidP="00BD155F">
      <w:pPr>
        <w:pStyle w:val="NormalWeb"/>
        <w:numPr>
          <w:ilvl w:val="0"/>
          <w:numId w:val="196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Write </w:t>
      </w:r>
      <w:r w:rsidRPr="00E01AD4">
        <w:rPr>
          <w:rStyle w:val="Strong"/>
          <w:rFonts w:ascii="Segoe UI" w:hAnsi="Segoe UI" w:cs="Segoe UI"/>
          <w:sz w:val="22"/>
          <w:szCs w:val="22"/>
        </w:rPr>
        <w:t>self-explanatory code</w:t>
      </w:r>
      <w:r w:rsidRPr="00E01AD4">
        <w:rPr>
          <w:rFonts w:ascii="Segoe UI" w:hAnsi="Segoe UI" w:cs="Segoe UI"/>
          <w:sz w:val="22"/>
          <w:szCs w:val="22"/>
        </w:rPr>
        <w:t xml:space="preserve">; minimize inline comments by using </w:t>
      </w:r>
      <w:r w:rsidRPr="00E01AD4">
        <w:rPr>
          <w:rStyle w:val="Strong"/>
          <w:rFonts w:ascii="Segoe UI" w:hAnsi="Segoe UI" w:cs="Segoe UI"/>
          <w:sz w:val="22"/>
          <w:szCs w:val="22"/>
        </w:rPr>
        <w:t>clear names and modular logic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BD155F" w:rsidRPr="00E01AD4" w:rsidRDefault="00BD155F" w:rsidP="00BD155F">
      <w:pPr>
        <w:pStyle w:val="NormalWeb"/>
        <w:numPr>
          <w:ilvl w:val="0"/>
          <w:numId w:val="196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Maintain a </w:t>
      </w:r>
      <w:r w:rsidRPr="00E01AD4">
        <w:rPr>
          <w:rStyle w:val="Strong"/>
          <w:rFonts w:ascii="Segoe UI" w:hAnsi="Segoe UI" w:cs="Segoe UI"/>
          <w:sz w:val="22"/>
          <w:szCs w:val="22"/>
        </w:rPr>
        <w:t>maximum function length of 40 lines</w:t>
      </w:r>
      <w:r w:rsidRPr="00E01AD4">
        <w:rPr>
          <w:rFonts w:ascii="Segoe UI" w:hAnsi="Segoe UI" w:cs="Segoe UI"/>
          <w:sz w:val="22"/>
          <w:szCs w:val="22"/>
        </w:rPr>
        <w:t xml:space="preserve"> where possible.</w:t>
      </w:r>
    </w:p>
    <w:p w:rsidR="00BD155F" w:rsidRPr="00E01AD4" w:rsidRDefault="00BD155F" w:rsidP="00BD155F">
      <w:pPr>
        <w:pStyle w:val="NormalWeb"/>
        <w:numPr>
          <w:ilvl w:val="0"/>
          <w:numId w:val="196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Keep </w:t>
      </w:r>
      <w:r w:rsidRPr="00E01AD4">
        <w:rPr>
          <w:rStyle w:val="Strong"/>
          <w:rFonts w:ascii="Segoe UI" w:hAnsi="Segoe UI" w:cs="Segoe UI"/>
          <w:sz w:val="22"/>
          <w:szCs w:val="22"/>
        </w:rPr>
        <w:t>each file focused on one purpose</w:t>
      </w:r>
      <w:r w:rsidRPr="00E01AD4">
        <w:rPr>
          <w:rFonts w:ascii="Segoe UI" w:hAnsi="Segoe UI" w:cs="Segoe UI"/>
          <w:sz w:val="22"/>
          <w:szCs w:val="22"/>
        </w:rPr>
        <w:t xml:space="preserve"> (Single Responsibility Principle).</w:t>
      </w:r>
    </w:p>
    <w:p w:rsidR="00BD155F" w:rsidRPr="00E01AD4" w:rsidRDefault="00BD155F" w:rsidP="00BD155F">
      <w:pPr>
        <w:pStyle w:val="NormalWeb"/>
        <w:numPr>
          <w:ilvl w:val="0"/>
          <w:numId w:val="196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Always include </w:t>
      </w:r>
      <w:r w:rsidRPr="00E01AD4">
        <w:rPr>
          <w:rStyle w:val="Strong"/>
          <w:rFonts w:ascii="Segoe UI" w:hAnsi="Segoe UI" w:cs="Segoe UI"/>
          <w:sz w:val="22"/>
          <w:szCs w:val="22"/>
        </w:rPr>
        <w:t>error handling and null checks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BD155F" w:rsidRPr="00E01AD4" w:rsidRDefault="00BD155F" w:rsidP="00BD155F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72" w:name="_Toc212157079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b. Language-Specific</w:t>
      </w:r>
      <w:bookmarkEnd w:id="5872"/>
    </w:p>
    <w:p w:rsidR="00BD155F" w:rsidRPr="00E01AD4" w:rsidRDefault="00BD155F" w:rsidP="00BD155F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 xml:space="preserve">JavaScript / </w:t>
      </w:r>
      <w:proofErr w:type="spellStart"/>
      <w:r w:rsidRPr="00E01AD4">
        <w:rPr>
          <w:rStyle w:val="Strong"/>
          <w:rFonts w:ascii="Segoe UI" w:hAnsi="Segoe UI" w:cs="Segoe UI"/>
          <w:bCs w:val="0"/>
          <w:color w:val="auto"/>
        </w:rPr>
        <w:t>TypeScript</w:t>
      </w:r>
      <w:proofErr w:type="spellEnd"/>
      <w:r w:rsidRPr="00E01AD4">
        <w:rPr>
          <w:rStyle w:val="Strong"/>
          <w:rFonts w:ascii="Segoe UI" w:hAnsi="Segoe UI" w:cs="Segoe UI"/>
          <w:bCs w:val="0"/>
          <w:color w:val="auto"/>
        </w:rPr>
        <w:t xml:space="preserve"> (Frontend &amp; API)</w:t>
      </w:r>
    </w:p>
    <w:p w:rsidR="00BD155F" w:rsidRPr="00E01AD4" w:rsidRDefault="00BD155F" w:rsidP="00BD155F">
      <w:pPr>
        <w:pStyle w:val="NormalWeb"/>
        <w:numPr>
          <w:ilvl w:val="0"/>
          <w:numId w:val="197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Follow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ESLint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 xml:space="preserve"> + Prettier</w:t>
      </w:r>
      <w:r w:rsidRPr="00E01AD4">
        <w:rPr>
          <w:rFonts w:ascii="Segoe UI" w:hAnsi="Segoe UI" w:cs="Segoe UI"/>
          <w:sz w:val="22"/>
          <w:szCs w:val="22"/>
        </w:rPr>
        <w:t xml:space="preserve"> style rules.</w:t>
      </w:r>
    </w:p>
    <w:p w:rsidR="00BD155F" w:rsidRPr="00E01AD4" w:rsidRDefault="00BD155F" w:rsidP="00BD155F">
      <w:pPr>
        <w:pStyle w:val="NormalWeb"/>
        <w:numPr>
          <w:ilvl w:val="0"/>
          <w:numId w:val="197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Prefer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TypeScript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for strong typing.</w:t>
      </w:r>
    </w:p>
    <w:p w:rsidR="00BD155F" w:rsidRPr="00E01AD4" w:rsidRDefault="00BD155F" w:rsidP="00BD155F">
      <w:pPr>
        <w:pStyle w:val="NormalWeb"/>
        <w:numPr>
          <w:ilvl w:val="0"/>
          <w:numId w:val="197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szCs w:val="22"/>
        </w:rPr>
        <w:t>async/</w:t>
      </w:r>
      <w:proofErr w:type="gramStart"/>
      <w:r w:rsidRPr="00E01AD4">
        <w:rPr>
          <w:rStyle w:val="Strong"/>
          <w:rFonts w:ascii="Segoe UI" w:hAnsi="Segoe UI" w:cs="Segoe UI"/>
          <w:sz w:val="22"/>
          <w:szCs w:val="22"/>
        </w:rPr>
        <w:t>await</w:t>
      </w:r>
      <w:proofErr w:type="gramEnd"/>
      <w:r w:rsidRPr="00E01AD4">
        <w:rPr>
          <w:rFonts w:ascii="Segoe UI" w:hAnsi="Segoe UI" w:cs="Segoe UI"/>
          <w:sz w:val="22"/>
          <w:szCs w:val="22"/>
        </w:rPr>
        <w:t xml:space="preserve"> over callbacks or promises chaining.</w:t>
      </w:r>
    </w:p>
    <w:p w:rsidR="00BD155F" w:rsidRPr="00E01AD4" w:rsidRDefault="00BD155F" w:rsidP="00BD155F">
      <w:pPr>
        <w:pStyle w:val="NormalWeb"/>
        <w:numPr>
          <w:ilvl w:val="0"/>
          <w:numId w:val="197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Validate all API inputs using schemas (e.g., </w:t>
      </w:r>
      <w:r w:rsidRPr="00E01AD4">
        <w:rPr>
          <w:rStyle w:val="Strong"/>
          <w:rFonts w:ascii="Segoe UI" w:hAnsi="Segoe UI" w:cs="Segoe UI"/>
          <w:sz w:val="22"/>
          <w:szCs w:val="22"/>
        </w:rPr>
        <w:t>Yup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Zod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, or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Joi</w:t>
      </w:r>
      <w:proofErr w:type="spellEnd"/>
      <w:r w:rsidRPr="00E01AD4">
        <w:rPr>
          <w:rFonts w:ascii="Segoe UI" w:hAnsi="Segoe UI" w:cs="Segoe UI"/>
          <w:sz w:val="22"/>
          <w:szCs w:val="22"/>
        </w:rPr>
        <w:t>).</w:t>
      </w:r>
    </w:p>
    <w:p w:rsidR="00BD155F" w:rsidRPr="00E01AD4" w:rsidRDefault="00BD155F" w:rsidP="00BD155F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lastRenderedPageBreak/>
        <w:t>Python (AI / Backend)</w:t>
      </w:r>
    </w:p>
    <w:p w:rsidR="00BD155F" w:rsidRPr="00E01AD4" w:rsidRDefault="00BD155F" w:rsidP="00BD155F">
      <w:pPr>
        <w:pStyle w:val="NormalWeb"/>
        <w:numPr>
          <w:ilvl w:val="0"/>
          <w:numId w:val="19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Follow </w:t>
      </w:r>
      <w:r w:rsidRPr="00E01AD4">
        <w:rPr>
          <w:rStyle w:val="Strong"/>
          <w:rFonts w:ascii="Segoe UI" w:hAnsi="Segoe UI" w:cs="Segoe UI"/>
          <w:sz w:val="22"/>
          <w:szCs w:val="22"/>
        </w:rPr>
        <w:t>PEP 8</w:t>
      </w:r>
      <w:r w:rsidRPr="00E01AD4">
        <w:rPr>
          <w:rFonts w:ascii="Segoe UI" w:hAnsi="Segoe UI" w:cs="Segoe UI"/>
          <w:sz w:val="22"/>
          <w:szCs w:val="22"/>
        </w:rPr>
        <w:t xml:space="preserve"> style conventions.</w:t>
      </w:r>
    </w:p>
    <w:p w:rsidR="00BD155F" w:rsidRPr="00E01AD4" w:rsidRDefault="00BD155F" w:rsidP="00BD155F">
      <w:pPr>
        <w:pStyle w:val="NormalWeb"/>
        <w:numPr>
          <w:ilvl w:val="0"/>
          <w:numId w:val="19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szCs w:val="22"/>
        </w:rPr>
        <w:t>black</w:t>
      </w:r>
      <w:r w:rsidRPr="00E01AD4">
        <w:rPr>
          <w:rFonts w:ascii="Segoe UI" w:hAnsi="Segoe UI" w:cs="Segoe UI"/>
          <w:sz w:val="22"/>
          <w:szCs w:val="22"/>
        </w:rPr>
        <w:t xml:space="preserve"> or </w:t>
      </w:r>
      <w:r w:rsidRPr="00E01AD4">
        <w:rPr>
          <w:rStyle w:val="Strong"/>
          <w:rFonts w:ascii="Segoe UI" w:hAnsi="Segoe UI" w:cs="Segoe UI"/>
          <w:sz w:val="22"/>
          <w:szCs w:val="22"/>
        </w:rPr>
        <w:t>flake8</w:t>
      </w:r>
      <w:r w:rsidRPr="00E01AD4">
        <w:rPr>
          <w:rFonts w:ascii="Segoe UI" w:hAnsi="Segoe UI" w:cs="Segoe UI"/>
          <w:sz w:val="22"/>
          <w:szCs w:val="22"/>
        </w:rPr>
        <w:t xml:space="preserve"> for </w:t>
      </w:r>
      <w:proofErr w:type="spellStart"/>
      <w:r w:rsidRPr="00E01AD4">
        <w:rPr>
          <w:rFonts w:ascii="Segoe UI" w:hAnsi="Segoe UI" w:cs="Segoe UI"/>
          <w:sz w:val="22"/>
          <w:szCs w:val="22"/>
        </w:rPr>
        <w:t>linting</w:t>
      </w:r>
      <w:proofErr w:type="spellEnd"/>
      <w:r w:rsidRPr="00E01AD4">
        <w:rPr>
          <w:rFonts w:ascii="Segoe UI" w:hAnsi="Segoe UI" w:cs="Segoe UI"/>
          <w:sz w:val="22"/>
          <w:szCs w:val="22"/>
        </w:rPr>
        <w:t>.</w:t>
      </w:r>
    </w:p>
    <w:p w:rsidR="00BD155F" w:rsidRPr="00E01AD4" w:rsidRDefault="00BD155F" w:rsidP="00BD155F">
      <w:pPr>
        <w:pStyle w:val="NormalWeb"/>
        <w:numPr>
          <w:ilvl w:val="0"/>
          <w:numId w:val="19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Document functions with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docstrings</w:t>
      </w:r>
      <w:proofErr w:type="spellEnd"/>
      <w:r w:rsidRPr="00E01AD4">
        <w:rPr>
          <w:rFonts w:ascii="Segoe UI" w:hAnsi="Segoe UI" w:cs="Segoe UI"/>
          <w:sz w:val="22"/>
          <w:szCs w:val="22"/>
        </w:rPr>
        <w:t>:</w:t>
      </w:r>
    </w:p>
    <w:p w:rsidR="00BD155F" w:rsidRPr="00E01AD4" w:rsidRDefault="00BD155F" w:rsidP="00BD155F">
      <w:pPr>
        <w:pStyle w:val="HTMLPreformatted"/>
        <w:numPr>
          <w:ilvl w:val="0"/>
          <w:numId w:val="198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ljs-keyword"/>
          <w:rFonts w:ascii="Segoe UI" w:hAnsi="Segoe UI" w:cs="Segoe UI"/>
          <w:sz w:val="22"/>
          <w:szCs w:val="22"/>
        </w:rPr>
        <w:t>def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Style w:val="hljs-title"/>
          <w:rFonts w:ascii="Segoe UI" w:hAnsi="Segoe UI" w:cs="Segoe UI"/>
          <w:sz w:val="22"/>
          <w:szCs w:val="22"/>
        </w:rPr>
        <w:t>predict_drug_</w:t>
      </w:r>
      <w:proofErr w:type="gramStart"/>
      <w:r w:rsidRPr="00E01AD4">
        <w:rPr>
          <w:rStyle w:val="hljs-title"/>
          <w:rFonts w:ascii="Segoe UI" w:hAnsi="Segoe UI" w:cs="Segoe UI"/>
          <w:sz w:val="22"/>
          <w:szCs w:val="22"/>
        </w:rPr>
        <w:t>interaction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(</w:t>
      </w:r>
      <w:proofErr w:type="spellStart"/>
      <w:proofErr w:type="gramEnd"/>
      <w:r w:rsidRPr="00E01AD4">
        <w:rPr>
          <w:rStyle w:val="hljs-params"/>
          <w:rFonts w:ascii="Segoe UI" w:hAnsi="Segoe UI" w:cs="Segoe UI"/>
          <w:sz w:val="22"/>
          <w:szCs w:val="22"/>
        </w:rPr>
        <w:t>drug_a</w:t>
      </w:r>
      <w:proofErr w:type="spellEnd"/>
      <w:r w:rsidRPr="00E01AD4">
        <w:rPr>
          <w:rStyle w:val="hljs-params"/>
          <w:rFonts w:ascii="Segoe UI" w:hAnsi="Segoe UI" w:cs="Segoe UI"/>
          <w:sz w:val="22"/>
          <w:szCs w:val="22"/>
        </w:rPr>
        <w:t xml:space="preserve">, </w:t>
      </w:r>
      <w:proofErr w:type="spellStart"/>
      <w:r w:rsidRPr="00E01AD4">
        <w:rPr>
          <w:rStyle w:val="hljs-params"/>
          <w:rFonts w:ascii="Segoe UI" w:hAnsi="Segoe UI" w:cs="Segoe UI"/>
          <w:sz w:val="22"/>
          <w:szCs w:val="22"/>
        </w:rPr>
        <w:t>drug_b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):</w:t>
      </w:r>
    </w:p>
    <w:p w:rsidR="00BD155F" w:rsidRPr="00E01AD4" w:rsidRDefault="00BD155F" w:rsidP="00BD155F">
      <w:pPr>
        <w:pStyle w:val="HTMLPreformatted"/>
        <w:numPr>
          <w:ilvl w:val="0"/>
          <w:numId w:val="198"/>
        </w:numPr>
        <w:tabs>
          <w:tab w:val="clear" w:pos="720"/>
        </w:tabs>
        <w:rPr>
          <w:rStyle w:val="hljs-string"/>
          <w:rFonts w:ascii="Segoe UI" w:eastAsiaTheme="majorEastAsia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"""</w:t>
      </w:r>
    </w:p>
    <w:p w:rsidR="00BD155F" w:rsidRPr="00E01AD4" w:rsidRDefault="00BD155F" w:rsidP="00BD155F">
      <w:pPr>
        <w:pStyle w:val="HTMLPreformatted"/>
        <w:numPr>
          <w:ilvl w:val="0"/>
          <w:numId w:val="198"/>
        </w:numPr>
        <w:tabs>
          <w:tab w:val="clear" w:pos="720"/>
        </w:tabs>
        <w:rPr>
          <w:rStyle w:val="hljs-string"/>
          <w:rFonts w:ascii="Segoe UI" w:eastAsiaTheme="majorEastAsia" w:hAnsi="Segoe UI" w:cs="Segoe UI"/>
          <w:sz w:val="22"/>
          <w:szCs w:val="22"/>
        </w:rPr>
      </w:pP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 xml:space="preserve">    Predicts potential drug interaction risks between two medications.</w:t>
      </w:r>
    </w:p>
    <w:p w:rsidR="00BD155F" w:rsidRPr="00E01AD4" w:rsidRDefault="00BD155F" w:rsidP="00BD155F">
      <w:pPr>
        <w:pStyle w:val="HTMLPreformatted"/>
        <w:numPr>
          <w:ilvl w:val="0"/>
          <w:numId w:val="198"/>
        </w:numPr>
        <w:tabs>
          <w:tab w:val="clear" w:pos="720"/>
        </w:tabs>
        <w:rPr>
          <w:rStyle w:val="hljs-string"/>
          <w:rFonts w:ascii="Segoe UI" w:eastAsiaTheme="majorEastAsia" w:hAnsi="Segoe UI" w:cs="Segoe UI"/>
          <w:sz w:val="22"/>
          <w:szCs w:val="22"/>
        </w:rPr>
      </w:pP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 xml:space="preserve">    Returns interaction level (low, moderate, high).</w:t>
      </w:r>
    </w:p>
    <w:p w:rsidR="00BD155F" w:rsidRPr="00E01AD4" w:rsidRDefault="00BD155F" w:rsidP="00BD155F">
      <w:pPr>
        <w:pStyle w:val="HTMLPreformatted"/>
        <w:numPr>
          <w:ilvl w:val="0"/>
          <w:numId w:val="198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 xml:space="preserve">    """</w:t>
      </w:r>
    </w:p>
    <w:p w:rsidR="00BD155F" w:rsidRPr="00E01AD4" w:rsidRDefault="00BD155F" w:rsidP="00BD155F">
      <w:pPr>
        <w:pStyle w:val="NormalWeb"/>
        <w:numPr>
          <w:ilvl w:val="0"/>
          <w:numId w:val="19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Prefer </w:t>
      </w:r>
      <w:r w:rsidRPr="00E01AD4">
        <w:rPr>
          <w:rStyle w:val="Strong"/>
          <w:rFonts w:ascii="Segoe UI" w:hAnsi="Segoe UI" w:cs="Segoe UI"/>
          <w:sz w:val="22"/>
          <w:szCs w:val="22"/>
        </w:rPr>
        <w:t>f-strings</w:t>
      </w:r>
      <w:r w:rsidRPr="00E01AD4">
        <w:rPr>
          <w:rFonts w:ascii="Segoe UI" w:hAnsi="Segoe UI" w:cs="Segoe UI"/>
          <w:sz w:val="22"/>
          <w:szCs w:val="22"/>
        </w:rPr>
        <w:t xml:space="preserve"> for formatting and </w:t>
      </w:r>
      <w:r w:rsidRPr="00E01AD4">
        <w:rPr>
          <w:rStyle w:val="Strong"/>
          <w:rFonts w:ascii="Segoe UI" w:hAnsi="Segoe UI" w:cs="Segoe UI"/>
          <w:sz w:val="22"/>
          <w:szCs w:val="22"/>
        </w:rPr>
        <w:t>type hints</w:t>
      </w:r>
      <w:r w:rsidRPr="00E01AD4">
        <w:rPr>
          <w:rFonts w:ascii="Segoe UI" w:hAnsi="Segoe UI" w:cs="Segoe UI"/>
          <w:sz w:val="22"/>
          <w:szCs w:val="22"/>
        </w:rPr>
        <w:t xml:space="preserve"> for clarity:</w:t>
      </w:r>
    </w:p>
    <w:p w:rsidR="00BD155F" w:rsidRPr="00E01AD4" w:rsidRDefault="00BD155F" w:rsidP="00BD155F">
      <w:pPr>
        <w:pStyle w:val="HTMLPreformatted"/>
        <w:numPr>
          <w:ilvl w:val="0"/>
          <w:numId w:val="198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ljs-keyword"/>
          <w:rFonts w:ascii="Segoe UI" w:hAnsi="Segoe UI" w:cs="Segoe UI"/>
          <w:sz w:val="22"/>
          <w:szCs w:val="22"/>
        </w:rPr>
        <w:t>def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Style w:val="hljs-title"/>
          <w:rFonts w:ascii="Segoe UI" w:hAnsi="Segoe UI" w:cs="Segoe UI"/>
          <w:sz w:val="22"/>
          <w:szCs w:val="22"/>
        </w:rPr>
        <w:t>get_user_</w:t>
      </w:r>
      <w:proofErr w:type="gramStart"/>
      <w:r w:rsidRPr="00E01AD4">
        <w:rPr>
          <w:rStyle w:val="hljs-title"/>
          <w:rFonts w:ascii="Segoe UI" w:hAnsi="Segoe UI" w:cs="Segoe UI"/>
          <w:sz w:val="22"/>
          <w:szCs w:val="22"/>
        </w:rPr>
        <w:t>data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(</w:t>
      </w:r>
      <w:proofErr w:type="spellStart"/>
      <w:proofErr w:type="gramEnd"/>
      <w:r w:rsidRPr="00E01AD4">
        <w:rPr>
          <w:rStyle w:val="hljs-params"/>
          <w:rFonts w:ascii="Segoe UI" w:hAnsi="Segoe UI" w:cs="Segoe UI"/>
          <w:sz w:val="22"/>
          <w:szCs w:val="22"/>
        </w:rPr>
        <w:t>user_id</w:t>
      </w:r>
      <w:proofErr w:type="spellEnd"/>
      <w:r w:rsidRPr="00E01AD4">
        <w:rPr>
          <w:rStyle w:val="hljs-params"/>
          <w:rFonts w:ascii="Segoe UI" w:hAnsi="Segoe UI" w:cs="Segoe UI"/>
          <w:sz w:val="22"/>
          <w:szCs w:val="22"/>
        </w:rPr>
        <w:t xml:space="preserve">: </w:t>
      </w:r>
      <w:proofErr w:type="spellStart"/>
      <w:r w:rsidRPr="00E01AD4">
        <w:rPr>
          <w:rStyle w:val="hljs-builtin"/>
          <w:rFonts w:ascii="Segoe UI" w:eastAsiaTheme="majorEastAsia" w:hAnsi="Segoe UI" w:cs="Segoe UI"/>
          <w:sz w:val="22"/>
          <w:szCs w:val="22"/>
        </w:rPr>
        <w:t>str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) -&gt; </w:t>
      </w:r>
      <w:proofErr w:type="spellStart"/>
      <w:r w:rsidRPr="00E01AD4">
        <w:rPr>
          <w:rStyle w:val="hljs-builtin"/>
          <w:rFonts w:ascii="Segoe UI" w:eastAsiaTheme="majorEastAsia" w:hAnsi="Segoe UI" w:cs="Segoe UI"/>
          <w:sz w:val="22"/>
          <w:szCs w:val="22"/>
        </w:rPr>
        <w:t>dict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:</w:t>
      </w:r>
    </w:p>
    <w:p w:rsidR="00BD155F" w:rsidRPr="00E01AD4" w:rsidRDefault="00BD155F" w:rsidP="00BD155F">
      <w:pPr>
        <w:pStyle w:val="HTMLPreformatted"/>
        <w:numPr>
          <w:ilvl w:val="0"/>
          <w:numId w:val="198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...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29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73" w:name="_Toc212157080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16.6 Code Review and Collaboration Process</w:t>
      </w:r>
      <w:bookmarkEnd w:id="587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5637"/>
        <w:gridCol w:w="1316"/>
      </w:tblGrid>
      <w:tr w:rsidR="00E01AD4" w:rsidRPr="00E01AD4" w:rsidTr="00BD15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Responsible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Code Commit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Follow commit message format and run pre-commit tests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Developer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Pull Request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Submit PR with description and screenshots (if UI)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Developer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Code Review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Peer or lead reviews for logic, style, and test coverage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Reviewer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Only after approval + all CI tests passed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Maintainer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Automated via CI/CD pipeline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DevOps</w:t>
            </w:r>
          </w:p>
        </w:tc>
      </w:tr>
    </w:tbl>
    <w:p w:rsidR="00BD155F" w:rsidRPr="00E01AD4" w:rsidRDefault="00BD155F" w:rsidP="00BD155F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74" w:name="_Toc212157081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Commit Message Format</w:t>
      </w:r>
      <w:bookmarkEnd w:id="5874"/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&lt;type&gt;(&lt;scope&gt;): &lt;</w:t>
      </w:r>
      <w:r w:rsidRPr="00E01AD4">
        <w:rPr>
          <w:rStyle w:val="hljs-type"/>
          <w:rFonts w:ascii="Segoe UI" w:eastAsiaTheme="majorEastAsia" w:hAnsi="Segoe UI" w:cs="Segoe UI"/>
          <w:sz w:val="22"/>
          <w:szCs w:val="22"/>
        </w:rPr>
        <w:t>short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summary&gt;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[optional body]</w:t>
      </w:r>
    </w:p>
    <w:p w:rsidR="00BD155F" w:rsidRPr="00E01AD4" w:rsidRDefault="00BD155F" w:rsidP="00BD155F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[optional references </w:t>
      </w:r>
      <w:r w:rsidRPr="00E01AD4">
        <w:rPr>
          <w:rStyle w:val="hljs-keyword"/>
          <w:rFonts w:ascii="Segoe UI" w:hAnsi="Segoe UI" w:cs="Segoe UI"/>
          <w:sz w:val="22"/>
          <w:szCs w:val="22"/>
        </w:rPr>
        <w:t>or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issue ID]</w:t>
      </w:r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Examples:</w:t>
      </w:r>
    </w:p>
    <w:p w:rsidR="00BD155F" w:rsidRPr="00E01AD4" w:rsidRDefault="00BD155F" w:rsidP="00BD155F">
      <w:pPr>
        <w:pStyle w:val="NormalWeb"/>
        <w:numPr>
          <w:ilvl w:val="0"/>
          <w:numId w:val="199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feat(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auth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): add Google OAuth login</w:t>
      </w:r>
    </w:p>
    <w:p w:rsidR="00BD155F" w:rsidRPr="00E01AD4" w:rsidRDefault="00BD155F" w:rsidP="00BD155F">
      <w:pPr>
        <w:pStyle w:val="NormalWeb"/>
        <w:numPr>
          <w:ilvl w:val="0"/>
          <w:numId w:val="199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fix(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): resolve null pointer in medication endpoint</w:t>
      </w:r>
    </w:p>
    <w:p w:rsidR="00BD155F" w:rsidRPr="00E01AD4" w:rsidRDefault="00BD155F" w:rsidP="00BD155F">
      <w:pPr>
        <w:pStyle w:val="NormalWeb"/>
        <w:numPr>
          <w:ilvl w:val="0"/>
          <w:numId w:val="199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chore(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ui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): update color scheme for dark mode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30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75" w:name="_Toc212157082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16.7 Testing and Quality Assurance</w:t>
      </w:r>
      <w:bookmarkEnd w:id="5875"/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All code must include </w:t>
      </w:r>
      <w:r w:rsidRPr="00E01AD4">
        <w:rPr>
          <w:rStyle w:val="Strong"/>
          <w:rFonts w:ascii="Segoe UI" w:hAnsi="Segoe UI" w:cs="Segoe UI"/>
          <w:sz w:val="22"/>
          <w:szCs w:val="22"/>
        </w:rPr>
        <w:t>automated test coverage</w:t>
      </w:r>
      <w:r w:rsidRPr="00E01AD4">
        <w:rPr>
          <w:rFonts w:ascii="Segoe UI" w:hAnsi="Segoe UI" w:cs="Segoe UI"/>
          <w:sz w:val="22"/>
          <w:szCs w:val="22"/>
        </w:rPr>
        <w:t>:</w:t>
      </w:r>
    </w:p>
    <w:p w:rsidR="00BD155F" w:rsidRPr="00E01AD4" w:rsidRDefault="00BD155F" w:rsidP="00BD155F">
      <w:pPr>
        <w:pStyle w:val="NormalWeb"/>
        <w:numPr>
          <w:ilvl w:val="0"/>
          <w:numId w:val="200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lastRenderedPageBreak/>
        <w:t>Unit tests:</w:t>
      </w:r>
      <w:r w:rsidRPr="00E01AD4">
        <w:rPr>
          <w:rFonts w:ascii="Segoe UI" w:hAnsi="Segoe UI" w:cs="Segoe UI"/>
          <w:sz w:val="22"/>
          <w:szCs w:val="22"/>
        </w:rPr>
        <w:t xml:space="preserve"> Minimum 80% coverage for core logic.</w:t>
      </w:r>
    </w:p>
    <w:p w:rsidR="00BD155F" w:rsidRPr="00E01AD4" w:rsidRDefault="00BD155F" w:rsidP="00BD155F">
      <w:pPr>
        <w:pStyle w:val="NormalWeb"/>
        <w:numPr>
          <w:ilvl w:val="0"/>
          <w:numId w:val="200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Integration tests:</w:t>
      </w:r>
      <w:r w:rsidRPr="00E01AD4">
        <w:rPr>
          <w:rFonts w:ascii="Segoe UI" w:hAnsi="Segoe UI" w:cs="Segoe UI"/>
          <w:sz w:val="22"/>
          <w:szCs w:val="22"/>
        </w:rPr>
        <w:t xml:space="preserve"> Validate API endpoints, DB, and UI flow.</w:t>
      </w:r>
    </w:p>
    <w:p w:rsidR="00BD155F" w:rsidRPr="00E01AD4" w:rsidRDefault="00BD155F" w:rsidP="00BD155F">
      <w:pPr>
        <w:pStyle w:val="NormalWeb"/>
        <w:numPr>
          <w:ilvl w:val="0"/>
          <w:numId w:val="200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End-to-end tests:</w:t>
      </w:r>
      <w:r w:rsidRPr="00E01AD4">
        <w:rPr>
          <w:rFonts w:ascii="Segoe UI" w:hAnsi="Segoe UI" w:cs="Segoe UI"/>
          <w:sz w:val="22"/>
          <w:szCs w:val="22"/>
        </w:rPr>
        <w:t xml:space="preserve"> Simulate full user actions using Cypress or Playwright.</w:t>
      </w:r>
    </w:p>
    <w:p w:rsidR="00BD155F" w:rsidRPr="00E01AD4" w:rsidRDefault="00BD155F" w:rsidP="00BD155F">
      <w:pPr>
        <w:pStyle w:val="NormalWeb"/>
        <w:numPr>
          <w:ilvl w:val="0"/>
          <w:numId w:val="200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AI modules:</w:t>
      </w:r>
      <w:r w:rsidRPr="00E01AD4">
        <w:rPr>
          <w:rFonts w:ascii="Segoe UI" w:hAnsi="Segoe UI" w:cs="Segoe UI"/>
          <w:sz w:val="22"/>
          <w:szCs w:val="22"/>
        </w:rPr>
        <w:t xml:space="preserve"> Include validation datasets and performance metrics (accuracy, precision, recall).</w:t>
      </w:r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CI/CD pipelines will automatically reject builds with failing tests or coverage &lt; threshold.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31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76" w:name="_Toc212157083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16.8 Documentation and Comments</w:t>
      </w:r>
      <w:bookmarkEnd w:id="5876"/>
    </w:p>
    <w:p w:rsidR="00BD155F" w:rsidRPr="00E01AD4" w:rsidRDefault="00BD155F" w:rsidP="00BD155F">
      <w:pPr>
        <w:pStyle w:val="NormalWeb"/>
        <w:numPr>
          <w:ilvl w:val="0"/>
          <w:numId w:val="201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Each module, function, and class should include </w:t>
      </w:r>
      <w:r w:rsidRPr="00E01AD4">
        <w:rPr>
          <w:rStyle w:val="Strong"/>
          <w:rFonts w:ascii="Segoe UI" w:hAnsi="Segoe UI" w:cs="Segoe UI"/>
          <w:sz w:val="22"/>
          <w:szCs w:val="22"/>
        </w:rPr>
        <w:t xml:space="preserve">concise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docstrings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or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JSDoc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comments.</w:t>
      </w:r>
    </w:p>
    <w:p w:rsidR="00BD155F" w:rsidRPr="00E01AD4" w:rsidRDefault="00BD155F" w:rsidP="00BD155F">
      <w:pPr>
        <w:pStyle w:val="NormalWeb"/>
        <w:numPr>
          <w:ilvl w:val="0"/>
          <w:numId w:val="201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szCs w:val="22"/>
        </w:rPr>
        <w:t>README.md</w:t>
      </w:r>
      <w:r w:rsidRPr="00E01AD4">
        <w:rPr>
          <w:rFonts w:ascii="Segoe UI" w:hAnsi="Segoe UI" w:cs="Segoe UI"/>
          <w:sz w:val="22"/>
          <w:szCs w:val="22"/>
        </w:rPr>
        <w:t xml:space="preserve"> files in each module directory to describe functionality and usage.</w:t>
      </w:r>
    </w:p>
    <w:p w:rsidR="00BD155F" w:rsidRPr="00E01AD4" w:rsidRDefault="00BD155F" w:rsidP="00BD155F">
      <w:pPr>
        <w:pStyle w:val="NormalWeb"/>
        <w:numPr>
          <w:ilvl w:val="0"/>
          <w:numId w:val="201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Maintain up-to-date </w:t>
      </w:r>
      <w:r w:rsidRPr="00E01AD4">
        <w:rPr>
          <w:rStyle w:val="Strong"/>
          <w:rFonts w:ascii="Segoe UI" w:hAnsi="Segoe UI" w:cs="Segoe UI"/>
          <w:sz w:val="22"/>
          <w:szCs w:val="22"/>
        </w:rPr>
        <w:t>API documentation</w:t>
      </w:r>
      <w:r w:rsidRPr="00E01AD4">
        <w:rPr>
          <w:rFonts w:ascii="Segoe UI" w:hAnsi="Segoe UI" w:cs="Segoe UI"/>
          <w:sz w:val="22"/>
          <w:szCs w:val="22"/>
        </w:rPr>
        <w:t xml:space="preserve"> using </w:t>
      </w:r>
      <w:r w:rsidRPr="00E01AD4">
        <w:rPr>
          <w:rStyle w:val="Strong"/>
          <w:rFonts w:ascii="Segoe UI" w:hAnsi="Segoe UI" w:cs="Segoe UI"/>
          <w:sz w:val="22"/>
          <w:szCs w:val="22"/>
        </w:rPr>
        <w:t>Swagger (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OpenAPI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>)</w:t>
      </w:r>
      <w:r w:rsidRPr="00E01AD4">
        <w:rPr>
          <w:rFonts w:ascii="Segoe UI" w:hAnsi="Segoe UI" w:cs="Segoe UI"/>
          <w:sz w:val="22"/>
          <w:szCs w:val="22"/>
        </w:rPr>
        <w:t xml:space="preserve"> for backend endpoints.</w:t>
      </w:r>
    </w:p>
    <w:p w:rsidR="00BD155F" w:rsidRPr="00E01AD4" w:rsidRDefault="00BD155F" w:rsidP="00BD155F">
      <w:pPr>
        <w:pStyle w:val="NormalWeb"/>
        <w:numPr>
          <w:ilvl w:val="0"/>
          <w:numId w:val="201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Keep </w:t>
      </w:r>
      <w:r w:rsidRPr="00E01AD4">
        <w:rPr>
          <w:rStyle w:val="Strong"/>
          <w:rFonts w:ascii="Segoe UI" w:hAnsi="Segoe UI" w:cs="Segoe UI"/>
          <w:sz w:val="22"/>
          <w:szCs w:val="22"/>
        </w:rPr>
        <w:t>inline comments minimal</w:t>
      </w:r>
      <w:r w:rsidRPr="00E01AD4">
        <w:rPr>
          <w:rFonts w:ascii="Segoe UI" w:hAnsi="Segoe UI" w:cs="Segoe UI"/>
          <w:sz w:val="22"/>
          <w:szCs w:val="22"/>
        </w:rPr>
        <w:t xml:space="preserve"> and only where logic is non-trivial.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32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77" w:name="_Toc212157084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16.9 Security and Privacy Considerations</w:t>
      </w:r>
      <w:bookmarkEnd w:id="5877"/>
    </w:p>
    <w:p w:rsidR="00BD155F" w:rsidRPr="00E01AD4" w:rsidRDefault="00BD155F" w:rsidP="00BD155F">
      <w:pPr>
        <w:pStyle w:val="NormalWeb"/>
        <w:numPr>
          <w:ilvl w:val="0"/>
          <w:numId w:val="20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Never commit credentials, API keys, or tokens to the repository.</w:t>
      </w:r>
    </w:p>
    <w:p w:rsidR="00BD155F" w:rsidRPr="00E01AD4" w:rsidRDefault="00BD155F" w:rsidP="00BD155F">
      <w:pPr>
        <w:pStyle w:val="NormalWeb"/>
        <w:numPr>
          <w:ilvl w:val="0"/>
          <w:numId w:val="20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szCs w:val="22"/>
        </w:rPr>
        <w:t>environment variables</w:t>
      </w:r>
      <w:r w:rsidRPr="00E01AD4">
        <w:rPr>
          <w:rFonts w:ascii="Segoe UI" w:hAnsi="Segoe UI" w:cs="Segoe UI"/>
          <w:sz w:val="22"/>
          <w:szCs w:val="22"/>
        </w:rPr>
        <w:t xml:space="preserve"> </w:t>
      </w:r>
      <w:proofErr w:type="gramStart"/>
      <w:r w:rsidRPr="00E01AD4">
        <w:rPr>
          <w:rFonts w:ascii="Segoe UI" w:hAnsi="Segoe UI" w:cs="Segoe UI"/>
          <w:sz w:val="22"/>
          <w:szCs w:val="22"/>
        </w:rPr>
        <w:t xml:space="preserve">and </w:t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env</w:t>
      </w:r>
      <w:proofErr w:type="spellEnd"/>
      <w:proofErr w:type="gramEnd"/>
      <w:r w:rsidRPr="00E01AD4">
        <w:rPr>
          <w:rFonts w:ascii="Segoe UI" w:hAnsi="Segoe UI" w:cs="Segoe UI"/>
          <w:sz w:val="22"/>
          <w:szCs w:val="22"/>
        </w:rPr>
        <w:t xml:space="preserve"> files (excluded via </w:t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gitignore</w:t>
      </w:r>
      <w:proofErr w:type="spellEnd"/>
      <w:r w:rsidRPr="00E01AD4">
        <w:rPr>
          <w:rFonts w:ascii="Segoe UI" w:hAnsi="Segoe UI" w:cs="Segoe UI"/>
          <w:sz w:val="22"/>
          <w:szCs w:val="22"/>
        </w:rPr>
        <w:t>).</w:t>
      </w:r>
    </w:p>
    <w:p w:rsidR="00BD155F" w:rsidRPr="00E01AD4" w:rsidRDefault="00BD155F" w:rsidP="00BD155F">
      <w:pPr>
        <w:pStyle w:val="NormalWeb"/>
        <w:numPr>
          <w:ilvl w:val="0"/>
          <w:numId w:val="20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Follow </w:t>
      </w:r>
      <w:r w:rsidRPr="00E01AD4">
        <w:rPr>
          <w:rStyle w:val="Strong"/>
          <w:rFonts w:ascii="Segoe UI" w:hAnsi="Segoe UI" w:cs="Segoe UI"/>
          <w:sz w:val="22"/>
          <w:szCs w:val="22"/>
        </w:rPr>
        <w:t>OWASP guidelines</w:t>
      </w:r>
      <w:r w:rsidRPr="00E01AD4">
        <w:rPr>
          <w:rFonts w:ascii="Segoe UI" w:hAnsi="Segoe UI" w:cs="Segoe UI"/>
          <w:sz w:val="22"/>
          <w:szCs w:val="22"/>
        </w:rPr>
        <w:t xml:space="preserve"> for input validation, data encryption, and session management.</w:t>
      </w:r>
    </w:p>
    <w:p w:rsidR="00BD155F" w:rsidRPr="00E01AD4" w:rsidRDefault="00BD155F" w:rsidP="00BD155F">
      <w:pPr>
        <w:pStyle w:val="NormalWeb"/>
        <w:numPr>
          <w:ilvl w:val="0"/>
          <w:numId w:val="20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Sanitize all user inputs to prevent SQL injection or XSS attacks.</w:t>
      </w:r>
    </w:p>
    <w:p w:rsidR="00BD155F" w:rsidRPr="00E01AD4" w:rsidRDefault="00BD155F" w:rsidP="00BD155F">
      <w:pPr>
        <w:pStyle w:val="NormalWeb"/>
        <w:numPr>
          <w:ilvl w:val="0"/>
          <w:numId w:val="20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For AI modules, </w:t>
      </w:r>
      <w:r w:rsidRPr="00E01AD4">
        <w:rPr>
          <w:rStyle w:val="Strong"/>
          <w:rFonts w:ascii="Segoe UI" w:hAnsi="Segoe UI" w:cs="Segoe UI"/>
          <w:sz w:val="22"/>
          <w:szCs w:val="22"/>
        </w:rPr>
        <w:t>anonymize sensitive health data</w:t>
      </w:r>
      <w:r w:rsidRPr="00E01AD4">
        <w:rPr>
          <w:rFonts w:ascii="Segoe UI" w:hAnsi="Segoe UI" w:cs="Segoe UI"/>
          <w:sz w:val="22"/>
          <w:szCs w:val="22"/>
        </w:rPr>
        <w:t xml:space="preserve"> before model training or analytics.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33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78" w:name="_Toc212157085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16.10 Performance and Optimization</w:t>
      </w:r>
      <w:bookmarkEnd w:id="5878"/>
    </w:p>
    <w:p w:rsidR="00BD155F" w:rsidRPr="00E01AD4" w:rsidRDefault="00BD155F" w:rsidP="00BD155F">
      <w:pPr>
        <w:pStyle w:val="NormalWeb"/>
        <w:numPr>
          <w:ilvl w:val="0"/>
          <w:numId w:val="20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szCs w:val="22"/>
        </w:rPr>
        <w:t>lazy loading</w:t>
      </w:r>
      <w:r w:rsidRPr="00E01AD4">
        <w:rPr>
          <w:rFonts w:ascii="Segoe UI" w:hAnsi="Segoe UI" w:cs="Segoe UI"/>
          <w:sz w:val="22"/>
          <w:szCs w:val="22"/>
        </w:rPr>
        <w:t xml:space="preserve"> for UI components and data-heavy modules.</w:t>
      </w:r>
    </w:p>
    <w:p w:rsidR="00BD155F" w:rsidRPr="00E01AD4" w:rsidRDefault="00BD155F" w:rsidP="00BD155F">
      <w:pPr>
        <w:pStyle w:val="NormalWeb"/>
        <w:numPr>
          <w:ilvl w:val="0"/>
          <w:numId w:val="20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Implement </w:t>
      </w:r>
      <w:r w:rsidRPr="00E01AD4">
        <w:rPr>
          <w:rStyle w:val="Strong"/>
          <w:rFonts w:ascii="Segoe UI" w:hAnsi="Segoe UI" w:cs="Segoe UI"/>
          <w:sz w:val="22"/>
          <w:szCs w:val="22"/>
        </w:rPr>
        <w:t>caching</w:t>
      </w:r>
      <w:r w:rsidRPr="00E01AD4">
        <w:rPr>
          <w:rFonts w:ascii="Segoe UI" w:hAnsi="Segoe UI" w:cs="Segoe UI"/>
          <w:sz w:val="22"/>
          <w:szCs w:val="22"/>
        </w:rPr>
        <w:t xml:space="preserve"> (</w:t>
      </w:r>
      <w:proofErr w:type="spellStart"/>
      <w:r w:rsidRPr="00E01AD4">
        <w:rPr>
          <w:rFonts w:ascii="Segoe UI" w:hAnsi="Segoe UI" w:cs="Segoe UI"/>
          <w:sz w:val="22"/>
          <w:szCs w:val="22"/>
        </w:rPr>
        <w:t>Redis</w:t>
      </w:r>
      <w:proofErr w:type="spellEnd"/>
      <w:r w:rsidRPr="00E01AD4">
        <w:rPr>
          <w:rFonts w:ascii="Segoe UI" w:hAnsi="Segoe UI" w:cs="Segoe UI"/>
          <w:sz w:val="22"/>
          <w:szCs w:val="22"/>
        </w:rPr>
        <w:t>, Cloud Cache) for repeated backend queries.</w:t>
      </w:r>
    </w:p>
    <w:p w:rsidR="00BD155F" w:rsidRPr="00E01AD4" w:rsidRDefault="00BD155F" w:rsidP="00BD155F">
      <w:pPr>
        <w:pStyle w:val="NormalWeb"/>
        <w:numPr>
          <w:ilvl w:val="0"/>
          <w:numId w:val="20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Optimize database queries and indexes.</w:t>
      </w:r>
    </w:p>
    <w:p w:rsidR="00BD155F" w:rsidRPr="00E01AD4" w:rsidRDefault="00BD155F" w:rsidP="00BD155F">
      <w:pPr>
        <w:pStyle w:val="NormalWeb"/>
        <w:numPr>
          <w:ilvl w:val="0"/>
          <w:numId w:val="20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Avoid large dependencies; prefer </w:t>
      </w:r>
      <w:r w:rsidRPr="00E01AD4">
        <w:rPr>
          <w:rStyle w:val="Strong"/>
          <w:rFonts w:ascii="Segoe UI" w:hAnsi="Segoe UI" w:cs="Segoe UI"/>
          <w:sz w:val="22"/>
          <w:szCs w:val="22"/>
        </w:rPr>
        <w:t>native or lightweight libraries.</w:t>
      </w:r>
    </w:p>
    <w:p w:rsidR="00BD155F" w:rsidRPr="00E01AD4" w:rsidRDefault="00BD155F" w:rsidP="00BD155F">
      <w:pPr>
        <w:pStyle w:val="NormalWeb"/>
        <w:numPr>
          <w:ilvl w:val="0"/>
          <w:numId w:val="20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Monitor API latency and optimize with async I/O (e.g., </w:t>
      </w:r>
      <w:proofErr w:type="spellStart"/>
      <w:r w:rsidRPr="00E01AD4">
        <w:rPr>
          <w:rFonts w:ascii="Segoe UI" w:hAnsi="Segoe UI" w:cs="Segoe UI"/>
          <w:sz w:val="22"/>
          <w:szCs w:val="22"/>
        </w:rPr>
        <w:t>FastAPI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or Node async routes).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34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79" w:name="_Toc212157086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16.11 Version Control and Branching Strategy</w:t>
      </w:r>
      <w:bookmarkEnd w:id="5879"/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follows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Gitflow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workflow: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2952"/>
      </w:tblGrid>
      <w:tr w:rsidR="00E01AD4" w:rsidRPr="00E01AD4" w:rsidTr="00BD15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lastRenderedPageBreak/>
              <w:t>Branch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Production-ready code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develop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Ongoing stable development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feature/*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New feature implementations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fix/*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Hotfix or bug patch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release/*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Pre-production staging</w:t>
            </w:r>
          </w:p>
        </w:tc>
      </w:tr>
    </w:tbl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Always create branches from </w:t>
      </w:r>
      <w:r w:rsidRPr="00E01AD4">
        <w:rPr>
          <w:rStyle w:val="HTMLCode"/>
          <w:rFonts w:ascii="Segoe UI" w:hAnsi="Segoe UI" w:cs="Segoe UI"/>
          <w:sz w:val="22"/>
          <w:szCs w:val="22"/>
        </w:rPr>
        <w:t>develop</w:t>
      </w:r>
      <w:r w:rsidRPr="00E01AD4">
        <w:rPr>
          <w:rFonts w:ascii="Segoe UI" w:hAnsi="Segoe UI" w:cs="Segoe UI"/>
          <w:sz w:val="22"/>
          <w:szCs w:val="22"/>
        </w:rPr>
        <w:t xml:space="preserve"> and submit pull requests back to it.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35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80" w:name="_Toc212157087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16.12 Code Review Checklist</w:t>
      </w:r>
      <w:bookmarkEnd w:id="5880"/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Before submitting any PR, verify:</w:t>
      </w:r>
    </w:p>
    <w:p w:rsidR="00BD155F" w:rsidRPr="00E01AD4" w:rsidRDefault="00BD155F" w:rsidP="00BD155F">
      <w:pPr>
        <w:pStyle w:val="NormalWeb"/>
        <w:numPr>
          <w:ilvl w:val="0"/>
          <w:numId w:val="20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Code passes lint and unit tests.</w:t>
      </w:r>
    </w:p>
    <w:p w:rsidR="00BD155F" w:rsidRPr="00E01AD4" w:rsidRDefault="00BD155F" w:rsidP="00BD155F">
      <w:pPr>
        <w:pStyle w:val="NormalWeb"/>
        <w:numPr>
          <w:ilvl w:val="0"/>
          <w:numId w:val="20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Function and variable names are meaningful.</w:t>
      </w:r>
    </w:p>
    <w:p w:rsidR="00BD155F" w:rsidRPr="00E01AD4" w:rsidRDefault="00BD155F" w:rsidP="00BD155F">
      <w:pPr>
        <w:pStyle w:val="NormalWeb"/>
        <w:numPr>
          <w:ilvl w:val="0"/>
          <w:numId w:val="20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No hard-coded credentials or endpoints.</w:t>
      </w:r>
    </w:p>
    <w:p w:rsidR="00BD155F" w:rsidRPr="00E01AD4" w:rsidRDefault="00BD155F" w:rsidP="00BD155F">
      <w:pPr>
        <w:pStyle w:val="NormalWeb"/>
        <w:numPr>
          <w:ilvl w:val="0"/>
          <w:numId w:val="20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Error handling and logging included.</w:t>
      </w:r>
    </w:p>
    <w:p w:rsidR="00BD155F" w:rsidRPr="00E01AD4" w:rsidRDefault="00BD155F" w:rsidP="00BD155F">
      <w:pPr>
        <w:pStyle w:val="NormalWeb"/>
        <w:numPr>
          <w:ilvl w:val="0"/>
          <w:numId w:val="20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UI follows design guidelines (for frontend).</w:t>
      </w:r>
    </w:p>
    <w:p w:rsidR="00BD155F" w:rsidRPr="00E01AD4" w:rsidRDefault="00BD155F" w:rsidP="00BD155F">
      <w:pPr>
        <w:pStyle w:val="NormalWeb"/>
        <w:numPr>
          <w:ilvl w:val="0"/>
          <w:numId w:val="20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Documentation updated if feature or API changes.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36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81" w:name="_Toc212157088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16.13 Continuous Improvement</w:t>
      </w:r>
      <w:bookmarkEnd w:id="5881"/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Coding standards will evolve with technology updates and team feedback.</w:t>
      </w:r>
      <w:r w:rsidRPr="00E01AD4">
        <w:rPr>
          <w:rFonts w:ascii="Segoe UI" w:hAnsi="Segoe UI" w:cs="Segoe UI"/>
          <w:sz w:val="22"/>
          <w:szCs w:val="22"/>
        </w:rPr>
        <w:br/>
        <w:t>Each sprint’s retrospective should evaluate:</w:t>
      </w:r>
    </w:p>
    <w:p w:rsidR="00BD155F" w:rsidRPr="00E01AD4" w:rsidRDefault="00BD155F" w:rsidP="00BD155F">
      <w:pPr>
        <w:pStyle w:val="NormalWeb"/>
        <w:numPr>
          <w:ilvl w:val="0"/>
          <w:numId w:val="20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Code readability</w:t>
      </w:r>
    </w:p>
    <w:p w:rsidR="00BD155F" w:rsidRPr="00E01AD4" w:rsidRDefault="00BD155F" w:rsidP="00BD155F">
      <w:pPr>
        <w:pStyle w:val="NormalWeb"/>
        <w:numPr>
          <w:ilvl w:val="0"/>
          <w:numId w:val="20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Performance metrics</w:t>
      </w:r>
    </w:p>
    <w:p w:rsidR="00BD155F" w:rsidRPr="00E01AD4" w:rsidRDefault="00BD155F" w:rsidP="00BD155F">
      <w:pPr>
        <w:pStyle w:val="NormalWeb"/>
        <w:numPr>
          <w:ilvl w:val="0"/>
          <w:numId w:val="20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Security compliance</w:t>
      </w:r>
    </w:p>
    <w:p w:rsidR="00BD155F" w:rsidRPr="00E01AD4" w:rsidRDefault="00BD155F" w:rsidP="00BD155F">
      <w:pPr>
        <w:pStyle w:val="NormalWeb"/>
        <w:numPr>
          <w:ilvl w:val="0"/>
          <w:numId w:val="20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Maintainability score</w:t>
      </w:r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All adjustments are documented in the </w:t>
      </w:r>
      <w:r w:rsidRPr="00E01AD4">
        <w:rPr>
          <w:rStyle w:val="Strong"/>
          <w:rFonts w:ascii="Segoe UI" w:hAnsi="Segoe UI" w:cs="Segoe UI"/>
          <w:sz w:val="22"/>
          <w:szCs w:val="22"/>
        </w:rPr>
        <w:t>“Engineering Guidelines” wiki</w:t>
      </w:r>
      <w:r w:rsidRPr="00E01AD4">
        <w:rPr>
          <w:rFonts w:ascii="Segoe UI" w:hAnsi="Segoe UI" w:cs="Segoe UI"/>
          <w:sz w:val="22"/>
          <w:szCs w:val="22"/>
        </w:rPr>
        <w:t xml:space="preserve"> for consistency across teams.</w:t>
      </w:r>
    </w:p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37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82" w:name="_Toc212157089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16.14 Tools and Enforcement</w:t>
      </w:r>
      <w:bookmarkEnd w:id="588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4218"/>
      </w:tblGrid>
      <w:tr w:rsidR="00E01AD4" w:rsidRPr="00E01AD4" w:rsidTr="00BD15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Fonts w:ascii="Segoe UI" w:hAnsi="Segoe UI" w:cs="Segoe UI"/>
              </w:rPr>
              <w:t>ESLint</w:t>
            </w:r>
            <w:proofErr w:type="spellEnd"/>
            <w:r w:rsidRPr="00E01AD4">
              <w:rPr>
                <w:rFonts w:ascii="Segoe UI" w:hAnsi="Segoe UI" w:cs="Segoe UI"/>
              </w:rPr>
              <w:t xml:space="preserve"> / Prettier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JS/TS code </w:t>
            </w:r>
            <w:proofErr w:type="spellStart"/>
            <w:r w:rsidRPr="00E01AD4">
              <w:rPr>
                <w:rFonts w:ascii="Segoe UI" w:hAnsi="Segoe UI" w:cs="Segoe UI"/>
              </w:rPr>
              <w:t>linting</w:t>
            </w:r>
            <w:proofErr w:type="spellEnd"/>
            <w:r w:rsidRPr="00E01AD4">
              <w:rPr>
                <w:rFonts w:ascii="Segoe UI" w:hAnsi="Segoe UI" w:cs="Segoe UI"/>
              </w:rPr>
              <w:t xml:space="preserve"> and formatting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Black / Flake8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Python </w:t>
            </w:r>
            <w:proofErr w:type="spellStart"/>
            <w:r w:rsidRPr="00E01AD4">
              <w:rPr>
                <w:rFonts w:ascii="Segoe UI" w:hAnsi="Segoe UI" w:cs="Segoe UI"/>
              </w:rPr>
              <w:t>linting</w:t>
            </w:r>
            <w:proofErr w:type="spellEnd"/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Fonts w:ascii="Segoe UI" w:hAnsi="Segoe UI" w:cs="Segoe UI"/>
              </w:rPr>
              <w:t>SonarQube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Code quality &amp; vulnerability scanning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Husky + Pre-commit Hooks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Enforce lint/tests before commits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Automated CI/CD testing and review gates</w:t>
            </w:r>
          </w:p>
        </w:tc>
      </w:tr>
      <w:tr w:rsidR="00E01AD4" w:rsidRPr="00E01AD4" w:rsidTr="00BD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Swagger / Postman</w:t>
            </w:r>
          </w:p>
        </w:tc>
        <w:tc>
          <w:tcPr>
            <w:tcW w:w="0" w:type="auto"/>
            <w:vAlign w:val="center"/>
            <w:hideMark/>
          </w:tcPr>
          <w:p w:rsidR="00BD155F" w:rsidRPr="00E01AD4" w:rsidRDefault="00BD155F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API documentation and testing</w:t>
            </w:r>
          </w:p>
        </w:tc>
      </w:tr>
    </w:tbl>
    <w:p w:rsidR="00BD155F" w:rsidRPr="00E01AD4" w:rsidRDefault="00E01AD4" w:rsidP="00BD155F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38" style="width:0;height:1.5pt" o:hralign="center" o:hrstd="t" o:hr="t" fillcolor="#a0a0a0" stroked="f"/>
        </w:pict>
      </w:r>
    </w:p>
    <w:p w:rsidR="00BD155F" w:rsidRPr="00E01AD4" w:rsidRDefault="00BD155F" w:rsidP="00BD155F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83" w:name="_Toc212157090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16.15 Summary</w:t>
      </w:r>
      <w:bookmarkEnd w:id="5883"/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By adhering to these coding standards,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ensures:</w:t>
      </w:r>
    </w:p>
    <w:p w:rsidR="00BD155F" w:rsidRPr="00E01AD4" w:rsidRDefault="00BD155F" w:rsidP="00BD155F">
      <w:pPr>
        <w:pStyle w:val="NormalWeb"/>
        <w:numPr>
          <w:ilvl w:val="0"/>
          <w:numId w:val="206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High-quality, maintainable, and secure codebases.</w:t>
      </w:r>
    </w:p>
    <w:p w:rsidR="00BD155F" w:rsidRPr="00E01AD4" w:rsidRDefault="00BD155F" w:rsidP="00BD155F">
      <w:pPr>
        <w:pStyle w:val="NormalWeb"/>
        <w:numPr>
          <w:ilvl w:val="0"/>
          <w:numId w:val="206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Consistent developer experience across teams and technologies.</w:t>
      </w:r>
    </w:p>
    <w:p w:rsidR="00BD155F" w:rsidRPr="00E01AD4" w:rsidRDefault="00BD155F" w:rsidP="00BD155F">
      <w:pPr>
        <w:pStyle w:val="NormalWeb"/>
        <w:numPr>
          <w:ilvl w:val="0"/>
          <w:numId w:val="206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Streamlined collaboration, faster onboarding, and fewer production bugs.</w:t>
      </w:r>
    </w:p>
    <w:p w:rsidR="00BD155F" w:rsidRPr="00E01AD4" w:rsidRDefault="00BD155F" w:rsidP="00BD155F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These standards form the </w:t>
      </w:r>
      <w:r w:rsidRPr="00E01AD4">
        <w:rPr>
          <w:rStyle w:val="Strong"/>
          <w:rFonts w:ascii="Segoe UI" w:hAnsi="Segoe UI" w:cs="Segoe UI"/>
          <w:sz w:val="22"/>
          <w:szCs w:val="22"/>
        </w:rPr>
        <w:t>technical foundation</w:t>
      </w:r>
      <w:r w:rsidRPr="00E01AD4">
        <w:rPr>
          <w:rFonts w:ascii="Segoe UI" w:hAnsi="Segoe UI" w:cs="Segoe UI"/>
          <w:sz w:val="22"/>
          <w:szCs w:val="22"/>
        </w:rPr>
        <w:t xml:space="preserve"> for all future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releases, ensuring reliability and scalability as the platform evolves.</w:t>
      </w:r>
    </w:p>
    <w:p w:rsidR="00BD155F" w:rsidRPr="00E01AD4" w:rsidRDefault="00BD155F">
      <w:pPr>
        <w:rPr>
          <w:rFonts w:ascii="Segoe UI" w:eastAsia="Times New Roman" w:hAnsi="Segoe UI" w:cs="Segoe UI"/>
        </w:rPr>
      </w:pPr>
      <w:r w:rsidRPr="00E01AD4">
        <w:rPr>
          <w:rFonts w:ascii="Segoe UI" w:hAnsi="Segoe UI" w:cs="Segoe UI"/>
        </w:rPr>
        <w:br w:type="page"/>
      </w:r>
    </w:p>
    <w:p w:rsidR="00A27B55" w:rsidRPr="00E01AD4" w:rsidRDefault="00A27B55" w:rsidP="00A27B55">
      <w:pPr>
        <w:pStyle w:val="Heading1"/>
        <w:rPr>
          <w:rFonts w:ascii="Segoe UI" w:hAnsi="Segoe UI" w:cs="Segoe UI"/>
          <w:color w:val="auto"/>
          <w:sz w:val="24"/>
          <w:szCs w:val="24"/>
        </w:rPr>
      </w:pPr>
      <w:bookmarkStart w:id="5884" w:name="_Toc212157091"/>
      <w:r w:rsidRPr="00E01AD4">
        <w:rPr>
          <w:rStyle w:val="Strong"/>
          <w:rFonts w:ascii="Segoe UI" w:hAnsi="Segoe UI" w:cs="Segoe UI"/>
          <w:bCs w:val="0"/>
          <w:color w:val="auto"/>
          <w:sz w:val="24"/>
          <w:szCs w:val="24"/>
        </w:rPr>
        <w:lastRenderedPageBreak/>
        <w:t>Section 17.0 – Environment Setup</w:t>
      </w:r>
      <w:bookmarkEnd w:id="5884"/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85" w:name="_Toc212157092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17.1 Overview</w:t>
      </w:r>
      <w:bookmarkEnd w:id="5885"/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This section provides detailed </w:t>
      </w:r>
      <w:r w:rsidRPr="00E01AD4">
        <w:rPr>
          <w:rStyle w:val="Strong"/>
          <w:rFonts w:ascii="Segoe UI" w:hAnsi="Segoe UI" w:cs="Segoe UI"/>
          <w:sz w:val="22"/>
          <w:szCs w:val="22"/>
        </w:rPr>
        <w:t>installation, configuration, and environment setup guidelines</w:t>
      </w:r>
      <w:r w:rsidRPr="00E01AD4">
        <w:rPr>
          <w:rFonts w:ascii="Segoe UI" w:hAnsi="Segoe UI" w:cs="Segoe UI"/>
          <w:sz w:val="22"/>
          <w:szCs w:val="22"/>
        </w:rPr>
        <w:t xml:space="preserve"> required to build, run, and maintain the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 xml:space="preserve"> system</w:t>
      </w:r>
      <w:r w:rsidRPr="00E01AD4">
        <w:rPr>
          <w:rFonts w:ascii="Segoe UI" w:hAnsi="Segoe UI" w:cs="Segoe UI"/>
          <w:sz w:val="22"/>
          <w:szCs w:val="22"/>
        </w:rPr>
        <w:t xml:space="preserve"> (Mobile, Web, Backend, and AI/Analytics modules).</w:t>
      </w:r>
      <w:r w:rsidRPr="00E01AD4">
        <w:rPr>
          <w:rFonts w:ascii="Segoe UI" w:hAnsi="Segoe UI" w:cs="Segoe UI"/>
          <w:sz w:val="22"/>
          <w:szCs w:val="22"/>
        </w:rPr>
        <w:br/>
        <w:t xml:space="preserve">It ensures all developers, testers, and DevOps engineers have a </w:t>
      </w:r>
      <w:r w:rsidRPr="00E01AD4">
        <w:rPr>
          <w:rStyle w:val="Strong"/>
          <w:rFonts w:ascii="Segoe UI" w:hAnsi="Segoe UI" w:cs="Segoe UI"/>
          <w:sz w:val="22"/>
          <w:szCs w:val="22"/>
        </w:rPr>
        <w:t>consistent local environment</w:t>
      </w:r>
      <w:r w:rsidRPr="00E01AD4">
        <w:rPr>
          <w:rFonts w:ascii="Segoe UI" w:hAnsi="Segoe UI" w:cs="Segoe UI"/>
          <w:sz w:val="22"/>
          <w:szCs w:val="22"/>
        </w:rPr>
        <w:t xml:space="preserve"> aligned with the production setup.</w:t>
      </w:r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proofErr w:type="spellStart"/>
      <w:r w:rsidRPr="00E01AD4">
        <w:rPr>
          <w:rFonts w:ascii="Segoe UI" w:hAnsi="Segoe UI" w:cs="Segoe UI"/>
          <w:sz w:val="22"/>
          <w:szCs w:val="22"/>
        </w:rPr>
        <w:t>MediMate’s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system is </w:t>
      </w:r>
      <w:r w:rsidRPr="00E01AD4">
        <w:rPr>
          <w:rStyle w:val="Strong"/>
          <w:rFonts w:ascii="Segoe UI" w:hAnsi="Segoe UI" w:cs="Segoe UI"/>
          <w:sz w:val="22"/>
          <w:szCs w:val="22"/>
        </w:rPr>
        <w:t>multi-platform</w:t>
      </w:r>
      <w:r w:rsidRPr="00E01AD4">
        <w:rPr>
          <w:rFonts w:ascii="Segoe UI" w:hAnsi="Segoe UI" w:cs="Segoe UI"/>
          <w:sz w:val="22"/>
          <w:szCs w:val="22"/>
        </w:rPr>
        <w:t>, integrating:</w:t>
      </w:r>
    </w:p>
    <w:p w:rsidR="00A27B55" w:rsidRPr="00E01AD4" w:rsidRDefault="00A27B55" w:rsidP="00A27B55">
      <w:pPr>
        <w:pStyle w:val="NormalWeb"/>
        <w:numPr>
          <w:ilvl w:val="0"/>
          <w:numId w:val="20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Mobile (React Native)</w:t>
      </w:r>
    </w:p>
    <w:p w:rsidR="00A27B55" w:rsidRPr="00E01AD4" w:rsidRDefault="00A27B55" w:rsidP="00A27B55">
      <w:pPr>
        <w:pStyle w:val="NormalWeb"/>
        <w:numPr>
          <w:ilvl w:val="0"/>
          <w:numId w:val="20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 xml:space="preserve">Web (React +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TypeScript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>)</w:t>
      </w:r>
    </w:p>
    <w:p w:rsidR="00A27B55" w:rsidRPr="00E01AD4" w:rsidRDefault="00A27B55" w:rsidP="00A27B55">
      <w:pPr>
        <w:pStyle w:val="NormalWeb"/>
        <w:numPr>
          <w:ilvl w:val="0"/>
          <w:numId w:val="20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 xml:space="preserve">Backend (Node.js /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FastAPI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>)</w:t>
      </w:r>
    </w:p>
    <w:p w:rsidR="00A27B55" w:rsidRPr="00E01AD4" w:rsidRDefault="00A27B55" w:rsidP="00A27B55">
      <w:pPr>
        <w:pStyle w:val="NormalWeb"/>
        <w:numPr>
          <w:ilvl w:val="0"/>
          <w:numId w:val="20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AI/ML Services (Python)</w:t>
      </w:r>
    </w:p>
    <w:p w:rsidR="00A27B55" w:rsidRPr="00E01AD4" w:rsidRDefault="00A27B55" w:rsidP="00A27B55">
      <w:pPr>
        <w:pStyle w:val="NormalWeb"/>
        <w:numPr>
          <w:ilvl w:val="0"/>
          <w:numId w:val="20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Cloud &amp; DevOps tools (Docker, Kubernetes, GCP)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39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86" w:name="_Toc212157093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17.2 Objectives</w:t>
      </w:r>
      <w:bookmarkEnd w:id="5886"/>
    </w:p>
    <w:p w:rsidR="00A27B55" w:rsidRPr="00E01AD4" w:rsidRDefault="00A27B55" w:rsidP="00A27B55">
      <w:pPr>
        <w:pStyle w:val="NormalWeb"/>
        <w:numPr>
          <w:ilvl w:val="0"/>
          <w:numId w:val="20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Provide a </w:t>
      </w:r>
      <w:r w:rsidRPr="00E01AD4">
        <w:rPr>
          <w:rStyle w:val="Strong"/>
          <w:rFonts w:ascii="Segoe UI" w:hAnsi="Segoe UI" w:cs="Segoe UI"/>
          <w:sz w:val="22"/>
          <w:szCs w:val="22"/>
        </w:rPr>
        <w:t>step-by-step setup guide</w:t>
      </w:r>
      <w:r w:rsidRPr="00E01AD4">
        <w:rPr>
          <w:rFonts w:ascii="Segoe UI" w:hAnsi="Segoe UI" w:cs="Segoe UI"/>
          <w:sz w:val="22"/>
          <w:szCs w:val="22"/>
        </w:rPr>
        <w:t xml:space="preserve"> for all modules of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>.</w:t>
      </w:r>
    </w:p>
    <w:p w:rsidR="00A27B55" w:rsidRPr="00E01AD4" w:rsidRDefault="00A27B55" w:rsidP="00A27B55">
      <w:pPr>
        <w:pStyle w:val="NormalWeb"/>
        <w:numPr>
          <w:ilvl w:val="0"/>
          <w:numId w:val="20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Define </w:t>
      </w:r>
      <w:r w:rsidRPr="00E01AD4">
        <w:rPr>
          <w:rStyle w:val="Strong"/>
          <w:rFonts w:ascii="Segoe UI" w:hAnsi="Segoe UI" w:cs="Segoe UI"/>
          <w:sz w:val="22"/>
          <w:szCs w:val="22"/>
        </w:rPr>
        <w:t>environment variables and configuration rules</w:t>
      </w:r>
      <w:r w:rsidRPr="00E01AD4">
        <w:rPr>
          <w:rFonts w:ascii="Segoe UI" w:hAnsi="Segoe UI" w:cs="Segoe UI"/>
          <w:sz w:val="22"/>
          <w:szCs w:val="22"/>
        </w:rPr>
        <w:t xml:space="preserve"> for development, staging, and production.</w:t>
      </w:r>
    </w:p>
    <w:p w:rsidR="00A27B55" w:rsidRPr="00E01AD4" w:rsidRDefault="00A27B55" w:rsidP="00A27B55">
      <w:pPr>
        <w:pStyle w:val="NormalWeb"/>
        <w:numPr>
          <w:ilvl w:val="0"/>
          <w:numId w:val="20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Ensure </w:t>
      </w:r>
      <w:r w:rsidRPr="00E01AD4">
        <w:rPr>
          <w:rStyle w:val="Strong"/>
          <w:rFonts w:ascii="Segoe UI" w:hAnsi="Segoe UI" w:cs="Segoe UI"/>
          <w:sz w:val="22"/>
          <w:szCs w:val="22"/>
        </w:rPr>
        <w:t>consistency and reproducibility</w:t>
      </w:r>
      <w:r w:rsidRPr="00E01AD4">
        <w:rPr>
          <w:rFonts w:ascii="Segoe UI" w:hAnsi="Segoe UI" w:cs="Segoe UI"/>
          <w:sz w:val="22"/>
          <w:szCs w:val="22"/>
        </w:rPr>
        <w:t xml:space="preserve"> across all developer machines.</w:t>
      </w:r>
    </w:p>
    <w:p w:rsidR="00A27B55" w:rsidRPr="00E01AD4" w:rsidRDefault="00A27B55" w:rsidP="00A27B55">
      <w:pPr>
        <w:pStyle w:val="NormalWeb"/>
        <w:numPr>
          <w:ilvl w:val="0"/>
          <w:numId w:val="20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Enable smooth onboarding for new developers and collaborators.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40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87" w:name="_Toc212157094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17.3 Prerequisites</w:t>
      </w:r>
      <w:bookmarkEnd w:id="5887"/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Before beginning setup, ensure the following dependencies are installed: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2451"/>
        <w:gridCol w:w="3092"/>
      </w:tblGrid>
      <w:tr w:rsidR="00E01AD4" w:rsidRPr="00E01AD4" w:rsidTr="00A27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Tool/Dependency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Recommended Version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≥ 18.x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Frontend and Backend runtime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npm / yarn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Package management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≥ 3.10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AI/ML and backend services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Fonts w:ascii="Segoe UI" w:hAnsi="Segoe UI" w:cs="Segoe UI"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≥ 2.40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Version control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Docker &amp; Docker Compose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Containerization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lastRenderedPageBreak/>
              <w:t>PostgreSQL / MongoDB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Database engine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Android Studio / </w:t>
            </w:r>
            <w:proofErr w:type="spellStart"/>
            <w:r w:rsidRPr="00E01AD4">
              <w:rPr>
                <w:rFonts w:ascii="Segoe UI" w:hAnsi="Segoe UI" w:cs="Segoe UI"/>
              </w:rPr>
              <w:t>Xcode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Mobile app build &amp; testing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VS Code / </w:t>
            </w:r>
            <w:proofErr w:type="spellStart"/>
            <w:r w:rsidRPr="00E01AD4">
              <w:rPr>
                <w:rFonts w:ascii="Segoe UI" w:hAnsi="Segoe UI" w:cs="Segoe UI"/>
              </w:rPr>
              <w:t>JetBrains</w:t>
            </w:r>
            <w:proofErr w:type="spellEnd"/>
            <w:r w:rsidRPr="00E01AD4">
              <w:rPr>
                <w:rFonts w:ascii="Segoe UI" w:hAnsi="Segoe UI" w:cs="Segoe UI"/>
              </w:rPr>
              <w:t xml:space="preserve"> IDE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Development environment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Google Cloud SDK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Cloud service interaction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Postman / Swagger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API testing and documentation</w:t>
            </w:r>
          </w:p>
        </w:tc>
      </w:tr>
    </w:tbl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41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88" w:name="_Toc212157095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17.4 Repository Structure</w:t>
      </w:r>
      <w:bookmarkEnd w:id="5888"/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Each major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component has a dedicated repository: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/medimate-root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</w:t>
      </w:r>
      <w:r w:rsidRPr="00E01AD4">
        <w:rPr>
          <w:rStyle w:val="HTMLCode"/>
          <w:rFonts w:ascii="Arial" w:hAnsi="Arial" w:cs="Arial"/>
          <w:sz w:val="22"/>
          <w:szCs w:val="22"/>
        </w:rPr>
        <w:t>├──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medimate-web/           → Web </w:t>
      </w:r>
      <w:r w:rsidRPr="00E01AD4">
        <w:rPr>
          <w:rStyle w:val="hljs-title"/>
          <w:rFonts w:ascii="Segoe UI" w:hAnsi="Segoe UI" w:cs="Segoe UI"/>
          <w:sz w:val="22"/>
          <w:szCs w:val="22"/>
        </w:rPr>
        <w:t>client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params"/>
          <w:rFonts w:ascii="Segoe UI" w:hAnsi="Segoe UI" w:cs="Segoe UI"/>
          <w:sz w:val="22"/>
          <w:szCs w:val="22"/>
        </w:rPr>
        <w:t>(React + TS)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</w:t>
      </w:r>
      <w:r w:rsidRPr="00E01AD4">
        <w:rPr>
          <w:rStyle w:val="HTMLCode"/>
          <w:rFonts w:ascii="Arial" w:hAnsi="Arial" w:cs="Arial"/>
          <w:sz w:val="22"/>
          <w:szCs w:val="22"/>
        </w:rPr>
        <w:t>├──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medimate-mobile/        → Mobile </w:t>
      </w:r>
      <w:r w:rsidRPr="00E01AD4">
        <w:rPr>
          <w:rStyle w:val="hljs-title"/>
          <w:rFonts w:ascii="Segoe UI" w:hAnsi="Segoe UI" w:cs="Segoe UI"/>
          <w:sz w:val="22"/>
          <w:szCs w:val="22"/>
        </w:rPr>
        <w:t>app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params"/>
          <w:rFonts w:ascii="Segoe UI" w:hAnsi="Segoe UI" w:cs="Segoe UI"/>
          <w:sz w:val="22"/>
          <w:szCs w:val="22"/>
        </w:rPr>
        <w:t>(React Native)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</w:t>
      </w:r>
      <w:r w:rsidRPr="00E01AD4">
        <w:rPr>
          <w:rStyle w:val="HTMLCode"/>
          <w:rFonts w:ascii="Arial" w:hAnsi="Arial" w:cs="Arial"/>
          <w:sz w:val="22"/>
          <w:szCs w:val="22"/>
        </w:rPr>
        <w:t>├──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/           → Backend </w:t>
      </w:r>
      <w:r w:rsidRPr="00E01AD4">
        <w:rPr>
          <w:rStyle w:val="hljs-title"/>
          <w:rFonts w:ascii="Segoe UI" w:hAnsi="Segoe UI" w:cs="Segoe UI"/>
          <w:sz w:val="22"/>
          <w:szCs w:val="22"/>
        </w:rPr>
        <w:t>APIs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params"/>
          <w:rFonts w:ascii="Segoe UI" w:hAnsi="Segoe UI" w:cs="Segoe UI"/>
          <w:sz w:val="22"/>
          <w:szCs w:val="22"/>
        </w:rPr>
        <w:t xml:space="preserve">(Node.js / </w:t>
      </w:r>
      <w:proofErr w:type="spellStart"/>
      <w:r w:rsidRPr="00E01AD4">
        <w:rPr>
          <w:rStyle w:val="hljs-params"/>
          <w:rFonts w:ascii="Segoe UI" w:hAnsi="Segoe UI" w:cs="Segoe UI"/>
          <w:sz w:val="22"/>
          <w:szCs w:val="22"/>
        </w:rPr>
        <w:t>FastAPI</w:t>
      </w:r>
      <w:proofErr w:type="spellEnd"/>
      <w:r w:rsidRPr="00E01AD4">
        <w:rPr>
          <w:rStyle w:val="hljs-params"/>
          <w:rFonts w:ascii="Segoe UI" w:hAnsi="Segoe UI" w:cs="Segoe UI"/>
          <w:sz w:val="22"/>
          <w:szCs w:val="22"/>
        </w:rPr>
        <w:t>)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</w:t>
      </w:r>
      <w:r w:rsidRPr="00E01AD4">
        <w:rPr>
          <w:rStyle w:val="HTMLCode"/>
          <w:rFonts w:ascii="Arial" w:hAnsi="Arial" w:cs="Arial"/>
          <w:sz w:val="22"/>
          <w:szCs w:val="22"/>
        </w:rPr>
        <w:t>├──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ai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/            → AI &amp; analytics </w:t>
      </w:r>
      <w:r w:rsidRPr="00E01AD4">
        <w:rPr>
          <w:rStyle w:val="hljs-title"/>
          <w:rFonts w:ascii="Segoe UI" w:hAnsi="Segoe UI" w:cs="Segoe UI"/>
          <w:sz w:val="22"/>
          <w:szCs w:val="22"/>
        </w:rPr>
        <w:t>models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params"/>
          <w:rFonts w:ascii="Segoe UI" w:hAnsi="Segoe UI" w:cs="Segoe UI"/>
          <w:sz w:val="22"/>
          <w:szCs w:val="22"/>
        </w:rPr>
        <w:t>(Python)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</w:t>
      </w:r>
      <w:r w:rsidRPr="00E01AD4">
        <w:rPr>
          <w:rStyle w:val="HTMLCode"/>
          <w:rFonts w:ascii="Arial" w:hAnsi="Arial" w:cs="Arial"/>
          <w:sz w:val="22"/>
          <w:szCs w:val="22"/>
        </w:rPr>
        <w:t>├──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medimate-infra/         → Docker, CI/CD, and Kubernetes 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configs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</w:t>
      </w:r>
      <w:r w:rsidRPr="00E01AD4">
        <w:rPr>
          <w:rStyle w:val="HTMLCode"/>
          <w:rFonts w:ascii="Arial" w:hAnsi="Arial" w:cs="Arial"/>
          <w:sz w:val="22"/>
          <w:szCs w:val="22"/>
        </w:rPr>
        <w:t>└──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docs/                   → Documentation and design references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42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89" w:name="_Toc212157096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17.5 Local Development Setup</w:t>
      </w:r>
      <w:bookmarkEnd w:id="5889"/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90" w:name="_Toc212157097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Step 1: Clone the Repository</w:t>
      </w:r>
      <w:bookmarkEnd w:id="5890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builtin"/>
          <w:rFonts w:ascii="Segoe UI" w:hAnsi="Segoe UI" w:cs="Segoe UI"/>
          <w:sz w:val="22"/>
          <w:szCs w:val="22"/>
        </w:rPr>
        <w:t>clone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https://github.com/&lt;organization&gt;/medimate-root.git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cd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medimate-root</w:t>
      </w:r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91" w:name="_Toc212157098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Step 2: Install Dependencies</w:t>
      </w:r>
      <w:bookmarkEnd w:id="5891"/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Each subproject must install its respective dependencies.</w:t>
      </w:r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Frontend (Web):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cd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medimate-web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npm install</w:t>
      </w:r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Mobile: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cd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medimate-mobile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npm install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npx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pod-</w:t>
      </w:r>
      <w:proofErr w:type="gramStart"/>
      <w:r w:rsidRPr="00E01AD4">
        <w:rPr>
          <w:rStyle w:val="HTMLCode"/>
          <w:rFonts w:ascii="Segoe UI" w:hAnsi="Segoe UI" w:cs="Segoe UI"/>
          <w:sz w:val="22"/>
          <w:szCs w:val="22"/>
        </w:rPr>
        <w:t xml:space="preserve">install  </w:t>
      </w:r>
      <w:r w:rsidRPr="00E01AD4">
        <w:rPr>
          <w:rStyle w:val="hljs-comment"/>
          <w:rFonts w:ascii="Segoe UI" w:hAnsi="Segoe UI" w:cs="Segoe UI"/>
          <w:sz w:val="22"/>
          <w:szCs w:val="22"/>
        </w:rPr>
        <w:t>#</w:t>
      </w:r>
      <w:proofErr w:type="gramEnd"/>
      <w:r w:rsidRPr="00E01AD4">
        <w:rPr>
          <w:rStyle w:val="hljs-comment"/>
          <w:rFonts w:ascii="Segoe UI" w:hAnsi="Segoe UI" w:cs="Segoe UI"/>
          <w:sz w:val="22"/>
          <w:szCs w:val="22"/>
        </w:rPr>
        <w:t xml:space="preserve"> For iOS only</w:t>
      </w:r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lastRenderedPageBreak/>
        <w:t>Backend: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cd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api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npm install   </w:t>
      </w:r>
      <w:r w:rsidRPr="00E01AD4">
        <w:rPr>
          <w:rStyle w:val="hljs-comment"/>
          <w:rFonts w:ascii="Segoe UI" w:hAnsi="Segoe UI" w:cs="Segoe UI"/>
          <w:sz w:val="22"/>
          <w:szCs w:val="22"/>
        </w:rPr>
        <w:t># For Node.js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comment"/>
          <w:rFonts w:ascii="Segoe UI" w:hAnsi="Segoe UI" w:cs="Segoe UI"/>
          <w:sz w:val="22"/>
          <w:szCs w:val="22"/>
        </w:rPr>
        <w:t># or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pip install -r </w:t>
      </w:r>
      <w:proofErr w:type="gramStart"/>
      <w:r w:rsidRPr="00E01AD4">
        <w:rPr>
          <w:rStyle w:val="HTMLCode"/>
          <w:rFonts w:ascii="Segoe UI" w:hAnsi="Segoe UI" w:cs="Segoe UI"/>
          <w:sz w:val="22"/>
          <w:szCs w:val="22"/>
        </w:rPr>
        <w:t xml:space="preserve">requirements.txt  </w:t>
      </w:r>
      <w:r w:rsidRPr="00E01AD4">
        <w:rPr>
          <w:rStyle w:val="hljs-comment"/>
          <w:rFonts w:ascii="Segoe UI" w:hAnsi="Segoe UI" w:cs="Segoe UI"/>
          <w:sz w:val="22"/>
          <w:szCs w:val="22"/>
        </w:rPr>
        <w:t>#</w:t>
      </w:r>
      <w:proofErr w:type="gramEnd"/>
      <w:r w:rsidRPr="00E01AD4">
        <w:rPr>
          <w:rStyle w:val="hljs-comment"/>
          <w:rFonts w:ascii="Segoe UI" w:hAnsi="Segoe UI" w:cs="Segoe UI"/>
          <w:sz w:val="22"/>
          <w:szCs w:val="22"/>
        </w:rPr>
        <w:t xml:space="preserve"> For Python </w:t>
      </w:r>
      <w:proofErr w:type="spellStart"/>
      <w:r w:rsidRPr="00E01AD4">
        <w:rPr>
          <w:rStyle w:val="hljs-comment"/>
          <w:rFonts w:ascii="Segoe UI" w:hAnsi="Segoe UI" w:cs="Segoe UI"/>
          <w:sz w:val="22"/>
          <w:szCs w:val="22"/>
        </w:rPr>
        <w:t>FastAPI</w:t>
      </w:r>
      <w:proofErr w:type="spellEnd"/>
      <w:r w:rsidRPr="00E01AD4">
        <w:rPr>
          <w:rStyle w:val="hljs-comment"/>
          <w:rFonts w:ascii="Segoe UI" w:hAnsi="Segoe UI" w:cs="Segoe UI"/>
          <w:sz w:val="22"/>
          <w:szCs w:val="22"/>
        </w:rPr>
        <w:t xml:space="preserve"> variant</w:t>
      </w:r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AI/ML Module: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cd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ai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pip install -r requirements.txt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43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92" w:name="_Toc212157099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17.6 Environment Configuration</w:t>
      </w:r>
      <w:bookmarkEnd w:id="5892"/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uses </w:t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env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files to manage sensitive variables.</w:t>
      </w:r>
      <w:r w:rsidRPr="00E01AD4">
        <w:rPr>
          <w:rFonts w:ascii="Segoe UI" w:hAnsi="Segoe UI" w:cs="Segoe UI"/>
          <w:sz w:val="22"/>
          <w:szCs w:val="22"/>
        </w:rPr>
        <w:br/>
        <w:t xml:space="preserve">Each environment (development, staging, production) has its own </w:t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env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file stored </w:t>
      </w:r>
      <w:r w:rsidRPr="00E01AD4">
        <w:rPr>
          <w:rStyle w:val="Strong"/>
          <w:rFonts w:ascii="Segoe UI" w:hAnsi="Segoe UI" w:cs="Segoe UI"/>
          <w:sz w:val="22"/>
          <w:szCs w:val="22"/>
        </w:rPr>
        <w:t>outside version control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93" w:name="_Toc212157100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Example</w:t>
      </w:r>
      <w:proofErr w:type="gramStart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: .</w:t>
      </w:r>
      <w:proofErr w:type="spellStart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env</w:t>
      </w:r>
      <w:proofErr w:type="spellEnd"/>
      <w:proofErr w:type="gramEnd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 xml:space="preserve"> (Backend)</w:t>
      </w:r>
      <w:bookmarkEnd w:id="5893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comment"/>
          <w:rFonts w:ascii="Segoe UI" w:hAnsi="Segoe UI" w:cs="Segoe UI"/>
          <w:sz w:val="22"/>
          <w:szCs w:val="22"/>
        </w:rPr>
        <w:t xml:space="preserve"># Server </w:t>
      </w:r>
      <w:proofErr w:type="spellStart"/>
      <w:r w:rsidRPr="00E01AD4">
        <w:rPr>
          <w:rStyle w:val="hljs-comment"/>
          <w:rFonts w:ascii="Segoe UI" w:hAnsi="Segoe UI" w:cs="Segoe UI"/>
          <w:sz w:val="22"/>
          <w:szCs w:val="22"/>
        </w:rPr>
        <w:t>Config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PORT=5000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NODE_ENV=development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comment"/>
          <w:rFonts w:ascii="Segoe UI" w:hAnsi="Segoe UI" w:cs="Segoe UI"/>
          <w:sz w:val="22"/>
          <w:szCs w:val="22"/>
        </w:rPr>
        <w:t xml:space="preserve"># Database </w:t>
      </w:r>
      <w:proofErr w:type="spellStart"/>
      <w:r w:rsidRPr="00E01AD4">
        <w:rPr>
          <w:rStyle w:val="hljs-comment"/>
          <w:rFonts w:ascii="Segoe UI" w:hAnsi="Segoe UI" w:cs="Segoe UI"/>
          <w:sz w:val="22"/>
          <w:szCs w:val="22"/>
        </w:rPr>
        <w:t>Config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DB_HOST=localhost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DB_PORT=5432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DB_USER=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medimate_user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DB_PASSWORD=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secure_password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DB_NAME=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medimate_db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comment"/>
          <w:rFonts w:ascii="Segoe UI" w:hAnsi="Segoe UI" w:cs="Segoe UI"/>
          <w:sz w:val="22"/>
          <w:szCs w:val="22"/>
        </w:rPr>
        <w:t># API Keys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JWT_SECRET=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your_jwt_secret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GOOGLE_API_KEY=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your_google_key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comment"/>
          <w:rFonts w:ascii="Segoe UI" w:hAnsi="Segoe UI" w:cs="Segoe UI"/>
          <w:sz w:val="22"/>
          <w:szCs w:val="22"/>
        </w:rPr>
        <w:t># Cloud &amp; Storage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GCP_BUCKET=medimate-data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CLOUD_REGION=europe-west1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comment"/>
          <w:rFonts w:ascii="Segoe UI" w:hAnsi="Segoe UI" w:cs="Segoe UI"/>
          <w:sz w:val="22"/>
          <w:szCs w:val="22"/>
        </w:rPr>
        <w:t># Logging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LOG_LEVEL=debug</w:t>
      </w:r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94" w:name="_Toc212157101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Example</w:t>
      </w:r>
      <w:proofErr w:type="gramStart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: .</w:t>
      </w:r>
      <w:proofErr w:type="spellStart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env</w:t>
      </w:r>
      <w:proofErr w:type="spellEnd"/>
      <w:proofErr w:type="gramEnd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 xml:space="preserve"> (Frontend / Mobile)</w:t>
      </w:r>
      <w:bookmarkEnd w:id="5894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API_BASE_URL=https://dev.api.medimate.com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APP_ENV=development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lastRenderedPageBreak/>
        <w:t>ENABLE_ANALYTICS=</w:t>
      </w:r>
      <w:r w:rsidRPr="00E01AD4">
        <w:rPr>
          <w:rStyle w:val="hljs-literal"/>
          <w:rFonts w:ascii="Segoe UI" w:hAnsi="Segoe UI" w:cs="Segoe UI"/>
          <w:sz w:val="22"/>
          <w:szCs w:val="22"/>
        </w:rPr>
        <w:t>false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SENTRY_DSN=</w:t>
      </w:r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95" w:name="_Toc212157102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Example</w:t>
      </w:r>
      <w:proofErr w:type="gramStart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: .</w:t>
      </w:r>
      <w:proofErr w:type="spellStart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env</w:t>
      </w:r>
      <w:proofErr w:type="spellEnd"/>
      <w:proofErr w:type="gramEnd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 xml:space="preserve"> (AI Module)</w:t>
      </w:r>
      <w:bookmarkEnd w:id="5895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MODEL_PATH=/models/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drug_interaction_model.pkl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DATASET_PATH=/datasets/training_data.csv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AI_API_KEY=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your_ai_key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ENABLE_LOGGING=True</w:t>
      </w:r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⚠️</w:t>
      </w:r>
      <w:r w:rsidRPr="00E01AD4">
        <w:rPr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Strong"/>
          <w:rFonts w:ascii="Segoe UI" w:hAnsi="Segoe UI" w:cs="Segoe UI"/>
          <w:sz w:val="22"/>
          <w:szCs w:val="22"/>
        </w:rPr>
        <w:t>Important:</w:t>
      </w:r>
      <w:r w:rsidRPr="00E01AD4">
        <w:rPr>
          <w:rFonts w:ascii="Segoe UI" w:hAnsi="Segoe UI" w:cs="Segoe UI"/>
          <w:sz w:val="22"/>
          <w:szCs w:val="22"/>
        </w:rPr>
        <w:br/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env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files </w:t>
      </w:r>
      <w:r w:rsidRPr="00E01AD4">
        <w:rPr>
          <w:rStyle w:val="Strong"/>
          <w:rFonts w:ascii="Segoe UI" w:hAnsi="Segoe UI" w:cs="Segoe UI"/>
          <w:sz w:val="22"/>
          <w:szCs w:val="22"/>
        </w:rPr>
        <w:t>must never be committed</w:t>
      </w:r>
      <w:r w:rsidRPr="00E01AD4">
        <w:rPr>
          <w:rFonts w:ascii="Segoe UI" w:hAnsi="Segoe UI" w:cs="Segoe UI"/>
          <w:sz w:val="22"/>
          <w:szCs w:val="22"/>
        </w:rPr>
        <w:t xml:space="preserve"> to </w:t>
      </w:r>
      <w:proofErr w:type="spellStart"/>
      <w:r w:rsidRPr="00E01AD4">
        <w:rPr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Fonts w:ascii="Segoe UI" w:hAnsi="Segoe UI" w:cs="Segoe UI"/>
          <w:sz w:val="22"/>
          <w:szCs w:val="22"/>
        </w:rPr>
        <w:t>.</w:t>
      </w:r>
      <w:r w:rsidRPr="00E01AD4">
        <w:rPr>
          <w:rFonts w:ascii="Segoe UI" w:hAnsi="Segoe UI" w:cs="Segoe UI"/>
          <w:sz w:val="22"/>
          <w:szCs w:val="22"/>
        </w:rPr>
        <w:br/>
        <w:t xml:space="preserve">Add them to </w:t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gitignore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and share via </w:t>
      </w:r>
      <w:r w:rsidRPr="00E01AD4">
        <w:rPr>
          <w:rStyle w:val="Strong"/>
          <w:rFonts w:ascii="Segoe UI" w:hAnsi="Segoe UI" w:cs="Segoe UI"/>
          <w:sz w:val="22"/>
          <w:szCs w:val="22"/>
        </w:rPr>
        <w:t>secure channels</w:t>
      </w:r>
      <w:r w:rsidRPr="00E01AD4">
        <w:rPr>
          <w:rFonts w:ascii="Segoe UI" w:hAnsi="Segoe UI" w:cs="Segoe UI"/>
          <w:sz w:val="22"/>
          <w:szCs w:val="22"/>
        </w:rPr>
        <w:t xml:space="preserve"> (e.g., Vault, Google Secret Manager).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44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896" w:name="_Toc212157103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17.7 Database Setup</w:t>
      </w:r>
      <w:bookmarkEnd w:id="5896"/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97" w:name="_Toc212157104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Option 1: Local PostgreSQL</w:t>
      </w:r>
      <w:bookmarkEnd w:id="5897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docker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run --name medimate-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db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-e POSTGRES_PASSWORD=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secure_password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-p 5432:5432 -d 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postgres</w:t>
      </w:r>
      <w:proofErr w:type="spellEnd"/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Then connect using credentials defined </w:t>
      </w:r>
      <w:proofErr w:type="gramStart"/>
      <w:r w:rsidRPr="00E01AD4">
        <w:rPr>
          <w:rFonts w:ascii="Segoe UI" w:hAnsi="Segoe UI" w:cs="Segoe UI"/>
          <w:sz w:val="22"/>
          <w:szCs w:val="22"/>
        </w:rPr>
        <w:t xml:space="preserve">in </w:t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env</w:t>
      </w:r>
      <w:proofErr w:type="spellEnd"/>
      <w:proofErr w:type="gramEnd"/>
      <w:r w:rsidRPr="00E01AD4">
        <w:rPr>
          <w:rFonts w:ascii="Segoe UI" w:hAnsi="Segoe UI" w:cs="Segoe UI"/>
          <w:sz w:val="22"/>
          <w:szCs w:val="22"/>
        </w:rPr>
        <w:t>.</w:t>
      </w:r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98" w:name="_Toc212157105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Option 2: MongoDB (for NoSQL modules)</w:t>
      </w:r>
      <w:bookmarkEnd w:id="5898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docker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run --name medimate-mongo -p 27017:27017 -d mongo</w:t>
      </w:r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899" w:name="_Toc212157106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Option 3: Cloud Database</w:t>
      </w:r>
      <w:bookmarkEnd w:id="5899"/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For production, databases are hosted on </w:t>
      </w:r>
      <w:r w:rsidRPr="00E01AD4">
        <w:rPr>
          <w:rStyle w:val="Strong"/>
          <w:rFonts w:ascii="Segoe UI" w:hAnsi="Segoe UI" w:cs="Segoe UI"/>
          <w:sz w:val="22"/>
          <w:szCs w:val="22"/>
        </w:rPr>
        <w:t>Google Cloud SQL</w:t>
      </w:r>
      <w:r w:rsidRPr="00E01AD4">
        <w:rPr>
          <w:rFonts w:ascii="Segoe UI" w:hAnsi="Segoe UI" w:cs="Segoe UI"/>
          <w:sz w:val="22"/>
          <w:szCs w:val="22"/>
        </w:rPr>
        <w:t xml:space="preserve"> or </w:t>
      </w:r>
      <w:r w:rsidRPr="00E01AD4">
        <w:rPr>
          <w:rStyle w:val="Strong"/>
          <w:rFonts w:ascii="Segoe UI" w:hAnsi="Segoe UI" w:cs="Segoe UI"/>
          <w:sz w:val="22"/>
          <w:szCs w:val="22"/>
        </w:rPr>
        <w:t>Atlas MongoDB</w:t>
      </w:r>
      <w:r w:rsidRPr="00E01AD4">
        <w:rPr>
          <w:rFonts w:ascii="Segoe UI" w:hAnsi="Segoe UI" w:cs="Segoe UI"/>
          <w:sz w:val="22"/>
          <w:szCs w:val="22"/>
        </w:rPr>
        <w:t>, accessed securely via service accounts.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45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900" w:name="_Toc212157107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17.8 Running the Project</w:t>
      </w:r>
      <w:bookmarkEnd w:id="5900"/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01" w:name="_Toc212157108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Start Backend API (Node.js)</w:t>
      </w:r>
      <w:bookmarkEnd w:id="5901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cd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api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npm run dev</w:t>
      </w:r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02" w:name="_Toc212157109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 xml:space="preserve">Start Backend (Python </w:t>
      </w:r>
      <w:proofErr w:type="spellStart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FastAPI</w:t>
      </w:r>
      <w:proofErr w:type="spellEnd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)</w:t>
      </w:r>
      <w:bookmarkEnd w:id="5902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uvicorn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spellStart"/>
      <w:proofErr w:type="gramStart"/>
      <w:r w:rsidRPr="00E01AD4">
        <w:rPr>
          <w:rStyle w:val="HTMLCode"/>
          <w:rFonts w:ascii="Segoe UI" w:hAnsi="Segoe UI" w:cs="Segoe UI"/>
          <w:sz w:val="22"/>
          <w:szCs w:val="22"/>
        </w:rPr>
        <w:t>main:app</w:t>
      </w:r>
      <w:proofErr w:type="spellEnd"/>
      <w:proofErr w:type="gram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--reload</w:t>
      </w:r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03" w:name="_Toc212157110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Run Web App</w:t>
      </w:r>
      <w:bookmarkEnd w:id="5903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cd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medimate-web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npm start</w:t>
      </w:r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04" w:name="_Toc212157111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Run Mobile App</w:t>
      </w:r>
      <w:bookmarkEnd w:id="5904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cd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medimate-mobile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npm start</w:t>
      </w:r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lastRenderedPageBreak/>
        <w:t>Then select the device:</w:t>
      </w:r>
    </w:p>
    <w:p w:rsidR="00A27B55" w:rsidRPr="00E01AD4" w:rsidRDefault="00A27B55" w:rsidP="00A27B55">
      <w:pPr>
        <w:pStyle w:val="NormalWeb"/>
        <w:numPr>
          <w:ilvl w:val="0"/>
          <w:numId w:val="20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Press </w:t>
      </w:r>
      <w:r w:rsidRPr="00E01AD4">
        <w:rPr>
          <w:rStyle w:val="Strong"/>
          <w:rFonts w:ascii="Segoe UI" w:hAnsi="Segoe UI" w:cs="Segoe UI"/>
          <w:sz w:val="22"/>
          <w:szCs w:val="22"/>
        </w:rPr>
        <w:t>“a”</w:t>
      </w:r>
      <w:r w:rsidRPr="00E01AD4">
        <w:rPr>
          <w:rFonts w:ascii="Segoe UI" w:hAnsi="Segoe UI" w:cs="Segoe UI"/>
          <w:sz w:val="22"/>
          <w:szCs w:val="22"/>
        </w:rPr>
        <w:t xml:space="preserve"> to open Android emulator</w:t>
      </w:r>
    </w:p>
    <w:p w:rsidR="00A27B55" w:rsidRPr="00E01AD4" w:rsidRDefault="00A27B55" w:rsidP="00A27B55">
      <w:pPr>
        <w:pStyle w:val="NormalWeb"/>
        <w:numPr>
          <w:ilvl w:val="0"/>
          <w:numId w:val="20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Press </w:t>
      </w:r>
      <w:r w:rsidRPr="00E01AD4">
        <w:rPr>
          <w:rStyle w:val="Strong"/>
          <w:rFonts w:ascii="Segoe UI" w:hAnsi="Segoe UI" w:cs="Segoe UI"/>
          <w:sz w:val="22"/>
          <w:szCs w:val="22"/>
        </w:rPr>
        <w:t>“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i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>”</w:t>
      </w:r>
      <w:r w:rsidRPr="00E01AD4">
        <w:rPr>
          <w:rFonts w:ascii="Segoe UI" w:hAnsi="Segoe UI" w:cs="Segoe UI"/>
          <w:sz w:val="22"/>
          <w:szCs w:val="22"/>
        </w:rPr>
        <w:t xml:space="preserve"> to open iOS simulator</w:t>
      </w:r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05" w:name="_Toc212157112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Run AI/ML Module</w:t>
      </w:r>
      <w:bookmarkEnd w:id="5905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cd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medimate-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ai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python app.py</w:t>
      </w:r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06" w:name="_Toc212157113"/>
      <w:r w:rsidRPr="00E01AD4">
        <w:rPr>
          <w:rStyle w:val="Strong"/>
          <w:rFonts w:ascii="Segoe UI" w:hAnsi="Segoe UI" w:cs="Segoe UI"/>
          <w:b w:val="0"/>
          <w:bCs w:val="0"/>
          <w:color w:val="auto"/>
          <w:sz w:val="22"/>
          <w:szCs w:val="22"/>
        </w:rPr>
        <w:t>Run All via Docker</w:t>
      </w:r>
      <w:bookmarkEnd w:id="5906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docker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-compose up --build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46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907" w:name="_Toc212157114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17.9 Folder Permissions and Access Control</w:t>
      </w:r>
      <w:bookmarkEnd w:id="5907"/>
    </w:p>
    <w:p w:rsidR="00A27B55" w:rsidRPr="00E01AD4" w:rsidRDefault="00A27B55" w:rsidP="00A27B55">
      <w:pPr>
        <w:pStyle w:val="NormalWeb"/>
        <w:numPr>
          <w:ilvl w:val="0"/>
          <w:numId w:val="21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Application logs, cache, and dataset folders require </w:t>
      </w:r>
      <w:r w:rsidRPr="00E01AD4">
        <w:rPr>
          <w:rStyle w:val="Strong"/>
          <w:rFonts w:ascii="Segoe UI" w:hAnsi="Segoe UI" w:cs="Segoe UI"/>
          <w:sz w:val="22"/>
          <w:szCs w:val="22"/>
        </w:rPr>
        <w:t>read/write access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A27B55" w:rsidRPr="00E01AD4" w:rsidRDefault="00A27B55" w:rsidP="00A27B55">
      <w:pPr>
        <w:pStyle w:val="NormalWeb"/>
        <w:numPr>
          <w:ilvl w:val="0"/>
          <w:numId w:val="21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Avoid running applications as </w:t>
      </w:r>
      <w:r w:rsidRPr="00E01AD4">
        <w:rPr>
          <w:rStyle w:val="HTMLCode"/>
          <w:rFonts w:ascii="Segoe UI" w:hAnsi="Segoe UI" w:cs="Segoe UI"/>
          <w:sz w:val="22"/>
          <w:szCs w:val="22"/>
        </w:rPr>
        <w:t>root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A27B55" w:rsidRPr="00E01AD4" w:rsidRDefault="00A27B55" w:rsidP="00A27B55">
      <w:pPr>
        <w:pStyle w:val="NormalWeb"/>
        <w:numPr>
          <w:ilvl w:val="0"/>
          <w:numId w:val="21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Use </w:t>
      </w:r>
      <w:r w:rsidRPr="00E01AD4">
        <w:rPr>
          <w:rStyle w:val="Strong"/>
          <w:rFonts w:ascii="Segoe UI" w:hAnsi="Segoe UI" w:cs="Segoe UI"/>
          <w:sz w:val="22"/>
          <w:szCs w:val="22"/>
        </w:rPr>
        <w:t>least privilege principles</w:t>
      </w:r>
      <w:r w:rsidRPr="00E01AD4">
        <w:rPr>
          <w:rFonts w:ascii="Segoe UI" w:hAnsi="Segoe UI" w:cs="Segoe UI"/>
          <w:sz w:val="22"/>
          <w:szCs w:val="22"/>
        </w:rPr>
        <w:t xml:space="preserve"> for environment credentials.</w:t>
      </w:r>
    </w:p>
    <w:p w:rsidR="00A27B55" w:rsidRPr="00E01AD4" w:rsidRDefault="00A27B55" w:rsidP="00A27B55">
      <w:pPr>
        <w:pStyle w:val="NormalWeb"/>
        <w:numPr>
          <w:ilvl w:val="0"/>
          <w:numId w:val="21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Developers requiring elevated access (e.g., AI model uploads) must request temporary tokens via the </w:t>
      </w:r>
      <w:r w:rsidRPr="00E01AD4">
        <w:rPr>
          <w:rStyle w:val="Strong"/>
          <w:rFonts w:ascii="Segoe UI" w:hAnsi="Segoe UI" w:cs="Segoe UI"/>
          <w:sz w:val="22"/>
          <w:szCs w:val="22"/>
        </w:rPr>
        <w:t>DevOps team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47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908" w:name="_Toc212157115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17.10 Environment Profiles</w:t>
      </w:r>
      <w:bookmarkEnd w:id="590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522"/>
        <w:gridCol w:w="4370"/>
      </w:tblGrid>
      <w:tr w:rsidR="00E01AD4" w:rsidRPr="00E01AD4" w:rsidTr="00A27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Key Differences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Local setup for feature coding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Debug mode, local DB, verbose logging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Staging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Testing environment (pre-production)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Connected to cloud DB, staging APIs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Style w:val="Strong"/>
                <w:rFonts w:ascii="Segoe UI" w:hAnsi="Segoe UI" w:cs="Segoe UI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Live deployment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Secure APIs, minified code, monitoring enabled</w:t>
            </w:r>
          </w:p>
        </w:tc>
      </w:tr>
    </w:tbl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Each profile corresponds </w:t>
      </w:r>
      <w:proofErr w:type="gramStart"/>
      <w:r w:rsidRPr="00E01AD4">
        <w:rPr>
          <w:rFonts w:ascii="Segoe UI" w:hAnsi="Segoe UI" w:cs="Segoe UI"/>
          <w:sz w:val="22"/>
          <w:szCs w:val="22"/>
        </w:rPr>
        <w:t xml:space="preserve">to </w:t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proofErr w:type="gramEnd"/>
      <w:r w:rsidRPr="00E01AD4">
        <w:rPr>
          <w:rStyle w:val="HTMLCode"/>
          <w:rFonts w:ascii="Segoe UI" w:hAnsi="Segoe UI" w:cs="Segoe UI"/>
          <w:sz w:val="22"/>
          <w:szCs w:val="22"/>
        </w:rPr>
        <w:t>env.dev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env.staging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env.prod</w:t>
      </w:r>
      <w:proofErr w:type="spellEnd"/>
      <w:r w:rsidRPr="00E01AD4">
        <w:rPr>
          <w:rFonts w:ascii="Segoe UI" w:hAnsi="Segoe UI" w:cs="Segoe UI"/>
          <w:sz w:val="22"/>
          <w:szCs w:val="22"/>
        </w:rPr>
        <w:t>.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48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909" w:name="_Toc212157116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17.11 Docker Setup (Recommended for Consistency)</w:t>
      </w:r>
      <w:bookmarkEnd w:id="5909"/>
    </w:p>
    <w:p w:rsidR="00A27B55" w:rsidRPr="00E01AD4" w:rsidRDefault="00A27B55" w:rsidP="00A27B55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10" w:name="_Toc212157117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Docker Compose Example</w:t>
      </w:r>
      <w:bookmarkEnd w:id="5910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version: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'3.8'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services: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</w:t>
      </w: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web: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build</w:t>
      </w:r>
      <w:proofErr w:type="gramStart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: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.</w:t>
      </w:r>
      <w:proofErr w:type="gramEnd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/medimate-web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ports: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lastRenderedPageBreak/>
        <w:t xml:space="preserve">      </w:t>
      </w:r>
      <w:r w:rsidRPr="00E01AD4">
        <w:rPr>
          <w:rStyle w:val="hljs-bullet"/>
          <w:rFonts w:ascii="Segoe UI" w:hAnsi="Segoe UI" w:cs="Segoe UI"/>
          <w:sz w:val="22"/>
          <w:szCs w:val="22"/>
        </w:rPr>
        <w:t>-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"3000:3000"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proofErr w:type="spellStart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env_file</w:t>
      </w:r>
      <w:proofErr w:type="spellEnd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  </w:t>
      </w:r>
      <w:proofErr w:type="gramStart"/>
      <w:r w:rsidRPr="00E01AD4">
        <w:rPr>
          <w:rStyle w:val="hljs-bullet"/>
          <w:rFonts w:ascii="Segoe UI" w:hAnsi="Segoe UI" w:cs="Segoe UI"/>
          <w:sz w:val="22"/>
          <w:szCs w:val="22"/>
        </w:rPr>
        <w:t>-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.</w:t>
      </w:r>
      <w:proofErr w:type="gramEnd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/medimate-web/.</w:t>
      </w:r>
      <w:proofErr w:type="spellStart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env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</w:t>
      </w:r>
      <w:proofErr w:type="spellStart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api</w:t>
      </w:r>
      <w:proofErr w:type="spellEnd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build</w:t>
      </w:r>
      <w:proofErr w:type="gramStart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: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.</w:t>
      </w:r>
      <w:proofErr w:type="gramEnd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/medimate-</w:t>
      </w:r>
      <w:proofErr w:type="spellStart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api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ports: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  </w:t>
      </w:r>
      <w:r w:rsidRPr="00E01AD4">
        <w:rPr>
          <w:rStyle w:val="hljs-bullet"/>
          <w:rFonts w:ascii="Segoe UI" w:hAnsi="Segoe UI" w:cs="Segoe UI"/>
          <w:sz w:val="22"/>
          <w:szCs w:val="22"/>
        </w:rPr>
        <w:t>-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"5000:5000"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proofErr w:type="spellStart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env_file</w:t>
      </w:r>
      <w:proofErr w:type="spellEnd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  </w:t>
      </w:r>
      <w:proofErr w:type="gramStart"/>
      <w:r w:rsidRPr="00E01AD4">
        <w:rPr>
          <w:rStyle w:val="hljs-bullet"/>
          <w:rFonts w:ascii="Segoe UI" w:hAnsi="Segoe UI" w:cs="Segoe UI"/>
          <w:sz w:val="22"/>
          <w:szCs w:val="22"/>
        </w:rPr>
        <w:t>-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.</w:t>
      </w:r>
      <w:proofErr w:type="gramEnd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/medimate-</w:t>
      </w:r>
      <w:proofErr w:type="spellStart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api</w:t>
      </w:r>
      <w:proofErr w:type="spellEnd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/.</w:t>
      </w:r>
      <w:proofErr w:type="spellStart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env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</w:t>
      </w:r>
      <w:proofErr w:type="spellStart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ai</w:t>
      </w:r>
      <w:proofErr w:type="spellEnd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build</w:t>
      </w:r>
      <w:proofErr w:type="gramStart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: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.</w:t>
      </w:r>
      <w:proofErr w:type="gramEnd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/medimate-</w:t>
      </w:r>
      <w:proofErr w:type="spellStart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ai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ports: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  </w:t>
      </w:r>
      <w:r w:rsidRPr="00E01AD4">
        <w:rPr>
          <w:rStyle w:val="hljs-bullet"/>
          <w:rFonts w:ascii="Segoe UI" w:hAnsi="Segoe UI" w:cs="Segoe UI"/>
          <w:sz w:val="22"/>
          <w:szCs w:val="22"/>
        </w:rPr>
        <w:t>-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"8000:8000"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proofErr w:type="spellStart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env_file</w:t>
      </w:r>
      <w:proofErr w:type="spellEnd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  </w:t>
      </w:r>
      <w:proofErr w:type="gramStart"/>
      <w:r w:rsidRPr="00E01AD4">
        <w:rPr>
          <w:rStyle w:val="hljs-bullet"/>
          <w:rFonts w:ascii="Segoe UI" w:hAnsi="Segoe UI" w:cs="Segoe UI"/>
          <w:sz w:val="22"/>
          <w:szCs w:val="22"/>
        </w:rPr>
        <w:t>-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.</w:t>
      </w:r>
      <w:proofErr w:type="gramEnd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/medimate-</w:t>
      </w:r>
      <w:proofErr w:type="spellStart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ai</w:t>
      </w:r>
      <w:proofErr w:type="spellEnd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/.</w:t>
      </w:r>
      <w:proofErr w:type="spellStart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env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</w:t>
      </w:r>
      <w:proofErr w:type="spellStart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db</w:t>
      </w:r>
      <w:proofErr w:type="spellEnd"/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image: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postgres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environment: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  </w:t>
      </w: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POSTGRES_PASSWORD: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secure_password</w:t>
      </w:r>
      <w:proofErr w:type="spellEnd"/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E01AD4">
        <w:rPr>
          <w:rStyle w:val="hljs-attr"/>
          <w:rFonts w:ascii="Segoe UI" w:eastAsiaTheme="majorEastAsia" w:hAnsi="Segoe UI" w:cs="Segoe UI"/>
          <w:sz w:val="22"/>
          <w:szCs w:val="22"/>
        </w:rPr>
        <w:t>ports: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  </w:t>
      </w:r>
      <w:r w:rsidRPr="00E01AD4">
        <w:rPr>
          <w:rStyle w:val="hljs-bullet"/>
          <w:rFonts w:ascii="Segoe UI" w:hAnsi="Segoe UI" w:cs="Segoe UI"/>
          <w:sz w:val="22"/>
          <w:szCs w:val="22"/>
        </w:rPr>
        <w:t>-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string"/>
          <w:rFonts w:ascii="Segoe UI" w:eastAsiaTheme="majorEastAsia" w:hAnsi="Segoe UI" w:cs="Segoe UI"/>
          <w:sz w:val="22"/>
          <w:szCs w:val="22"/>
        </w:rPr>
        <w:t>"5432:5432"</w:t>
      </w:r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Run everything:</w:t>
      </w:r>
    </w:p>
    <w:p w:rsidR="00A27B55" w:rsidRPr="00E01AD4" w:rsidRDefault="00A27B55" w:rsidP="00A27B55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docker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-compose up --build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49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911" w:name="_Toc212157118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17.12 Troubleshooting Guide</w:t>
      </w:r>
      <w:bookmarkEnd w:id="59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3867"/>
        <w:gridCol w:w="3479"/>
      </w:tblGrid>
      <w:tr w:rsidR="00E01AD4" w:rsidRPr="00E01AD4" w:rsidTr="00A27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Style w:val="Strong"/>
                <w:rFonts w:ascii="Segoe UI" w:hAnsi="Segoe UI" w:cs="Segoe UI"/>
              </w:rPr>
              <w:t>Solution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Port already in use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Previous process not closed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Kill process or change port in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.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env</w:t>
            </w:r>
            <w:proofErr w:type="spellEnd"/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Database connection error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Incorrect credentials or container not running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Verify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.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env</w:t>
            </w:r>
            <w:proofErr w:type="spellEnd"/>
            <w:r w:rsidRPr="00E01AD4">
              <w:rPr>
                <w:rFonts w:ascii="Segoe UI" w:hAnsi="Segoe UI" w:cs="Segoe UI"/>
              </w:rPr>
              <w:t xml:space="preserve"> and restart Docker</w:t>
            </w:r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API not responding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CORS or base URL mismatch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Update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API_BASE_URL</w:t>
            </w:r>
            <w:r w:rsidRPr="00E01AD4">
              <w:rPr>
                <w:rFonts w:ascii="Segoe UI" w:hAnsi="Segoe UI" w:cs="Segoe UI"/>
              </w:rPr>
              <w:t xml:space="preserve"> in frontend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.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env</w:t>
            </w:r>
            <w:proofErr w:type="spellEnd"/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Build fails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Missing dependency or incompatible Node/Python version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Run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npm ci</w:t>
            </w:r>
            <w:r w:rsidRPr="00E01AD4">
              <w:rPr>
                <w:rFonts w:ascii="Segoe UI" w:hAnsi="Segoe UI" w:cs="Segoe UI"/>
              </w:rPr>
              <w:t xml:space="preserve"> / recreate virtual </w:t>
            </w:r>
            <w:proofErr w:type="spellStart"/>
            <w:r w:rsidRPr="00E01AD4">
              <w:rPr>
                <w:rFonts w:ascii="Segoe UI" w:hAnsi="Segoe UI" w:cs="Segoe UI"/>
              </w:rPr>
              <w:t>env</w:t>
            </w:r>
            <w:proofErr w:type="spellEnd"/>
          </w:p>
        </w:tc>
      </w:tr>
      <w:tr w:rsidR="00E01AD4" w:rsidRPr="00E01AD4" w:rsidTr="00A27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lastRenderedPageBreak/>
              <w:t>Emulator not starting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Android SDK path missing</w:t>
            </w:r>
          </w:p>
        </w:tc>
        <w:tc>
          <w:tcPr>
            <w:tcW w:w="0" w:type="auto"/>
            <w:vAlign w:val="center"/>
            <w:hideMark/>
          </w:tcPr>
          <w:p w:rsidR="00A27B55" w:rsidRPr="00E01AD4" w:rsidRDefault="00A27B55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 xml:space="preserve">Reinstall Android Studio or set </w:t>
            </w: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ANDROID_HOME</w:t>
            </w:r>
          </w:p>
        </w:tc>
      </w:tr>
    </w:tbl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50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912" w:name="_Toc212157119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17.13 Security and Secrets Management</w:t>
      </w:r>
      <w:bookmarkEnd w:id="5912"/>
    </w:p>
    <w:p w:rsidR="00A27B55" w:rsidRPr="00E01AD4" w:rsidRDefault="00A27B55" w:rsidP="00A27B55">
      <w:pPr>
        <w:pStyle w:val="NormalWeb"/>
        <w:numPr>
          <w:ilvl w:val="0"/>
          <w:numId w:val="211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Store API keys and credentials in </w:t>
      </w:r>
      <w:r w:rsidRPr="00E01AD4">
        <w:rPr>
          <w:rStyle w:val="Strong"/>
          <w:rFonts w:ascii="Segoe UI" w:hAnsi="Segoe UI" w:cs="Segoe UI"/>
          <w:sz w:val="22"/>
          <w:szCs w:val="22"/>
        </w:rPr>
        <w:t>Google Secret Manager</w:t>
      </w:r>
      <w:r w:rsidRPr="00E01AD4">
        <w:rPr>
          <w:rFonts w:ascii="Segoe UI" w:hAnsi="Segoe UI" w:cs="Segoe UI"/>
          <w:sz w:val="22"/>
          <w:szCs w:val="22"/>
        </w:rPr>
        <w:t xml:space="preserve"> or </w:t>
      </w:r>
      <w:r w:rsidRPr="00E01AD4">
        <w:rPr>
          <w:rStyle w:val="Strong"/>
          <w:rFonts w:ascii="Segoe UI" w:hAnsi="Segoe UI" w:cs="Segoe UI"/>
          <w:sz w:val="22"/>
          <w:szCs w:val="22"/>
        </w:rPr>
        <w:t>AWS Secrets Manager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A27B55" w:rsidRPr="00E01AD4" w:rsidRDefault="00A27B55" w:rsidP="00A27B55">
      <w:pPr>
        <w:pStyle w:val="NormalWeb"/>
        <w:numPr>
          <w:ilvl w:val="0"/>
          <w:numId w:val="211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Encrypt </w:t>
      </w:r>
      <w:proofErr w:type="gramStart"/>
      <w:r w:rsidRPr="00E01AD4">
        <w:rPr>
          <w:rFonts w:ascii="Segoe UI" w:hAnsi="Segoe UI" w:cs="Segoe UI"/>
          <w:sz w:val="22"/>
          <w:szCs w:val="22"/>
        </w:rPr>
        <w:t xml:space="preserve">sensitive </w:t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env</w:t>
      </w:r>
      <w:proofErr w:type="spellEnd"/>
      <w:proofErr w:type="gramEnd"/>
      <w:r w:rsidRPr="00E01AD4">
        <w:rPr>
          <w:rFonts w:ascii="Segoe UI" w:hAnsi="Segoe UI" w:cs="Segoe UI"/>
          <w:sz w:val="22"/>
          <w:szCs w:val="22"/>
        </w:rPr>
        <w:t xml:space="preserve"> files before sharing (e.g., using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gpg</w:t>
      </w:r>
      <w:proofErr w:type="spellEnd"/>
      <w:r w:rsidRPr="00E01AD4">
        <w:rPr>
          <w:rFonts w:ascii="Segoe UI" w:hAnsi="Segoe UI" w:cs="Segoe UI"/>
          <w:sz w:val="22"/>
          <w:szCs w:val="22"/>
        </w:rPr>
        <w:t>).</w:t>
      </w:r>
    </w:p>
    <w:p w:rsidR="00A27B55" w:rsidRPr="00E01AD4" w:rsidRDefault="00A27B55" w:rsidP="00A27B55">
      <w:pPr>
        <w:pStyle w:val="NormalWeb"/>
        <w:numPr>
          <w:ilvl w:val="0"/>
          <w:numId w:val="211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Rotate credentials quarterly or after staff changes.</w:t>
      </w:r>
    </w:p>
    <w:p w:rsidR="00A27B55" w:rsidRPr="00E01AD4" w:rsidRDefault="00A27B55" w:rsidP="00A27B55">
      <w:pPr>
        <w:pStyle w:val="NormalWeb"/>
        <w:numPr>
          <w:ilvl w:val="0"/>
          <w:numId w:val="211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Never hardcode credentials inside the codebase.</w:t>
      </w:r>
    </w:p>
    <w:p w:rsidR="00A27B55" w:rsidRPr="00E01AD4" w:rsidRDefault="00A27B55" w:rsidP="00A27B55">
      <w:pPr>
        <w:pStyle w:val="NormalWeb"/>
        <w:numPr>
          <w:ilvl w:val="0"/>
          <w:numId w:val="211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Follow least-privilege access for all cloud service accounts.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51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913" w:name="_Toc212157120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17.14 Environment Verification Checklist</w:t>
      </w:r>
      <w:bookmarkEnd w:id="5913"/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Before running or deploying, ensure:</w:t>
      </w:r>
    </w:p>
    <w:p w:rsidR="00A27B55" w:rsidRPr="00E01AD4" w:rsidRDefault="00A27B55" w:rsidP="00A27B55">
      <w:pPr>
        <w:pStyle w:val="NormalWeb"/>
        <w:numPr>
          <w:ilvl w:val="0"/>
          <w:numId w:val="21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All dependencies installed.</w:t>
      </w:r>
    </w:p>
    <w:p w:rsidR="00A27B55" w:rsidRPr="00E01AD4" w:rsidRDefault="00A27B55" w:rsidP="00A27B55">
      <w:pPr>
        <w:pStyle w:val="NormalWeb"/>
        <w:numPr>
          <w:ilvl w:val="0"/>
          <w:numId w:val="21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</w:t>
      </w:r>
      <w:proofErr w:type="gramStart"/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env</w:t>
      </w:r>
      <w:proofErr w:type="spellEnd"/>
      <w:proofErr w:type="gramEnd"/>
      <w:r w:rsidRPr="00E01AD4">
        <w:rPr>
          <w:rFonts w:ascii="Segoe UI" w:hAnsi="Segoe UI" w:cs="Segoe UI"/>
          <w:sz w:val="22"/>
          <w:szCs w:val="22"/>
        </w:rPr>
        <w:t xml:space="preserve"> configured correctly for current environment.</w:t>
      </w:r>
    </w:p>
    <w:p w:rsidR="00A27B55" w:rsidRPr="00E01AD4" w:rsidRDefault="00A27B55" w:rsidP="00A27B55">
      <w:pPr>
        <w:pStyle w:val="NormalWeb"/>
        <w:numPr>
          <w:ilvl w:val="0"/>
          <w:numId w:val="21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Database containers running.</w:t>
      </w:r>
    </w:p>
    <w:p w:rsidR="00A27B55" w:rsidRPr="00E01AD4" w:rsidRDefault="00A27B55" w:rsidP="00A27B55">
      <w:pPr>
        <w:pStyle w:val="NormalWeb"/>
        <w:numPr>
          <w:ilvl w:val="0"/>
          <w:numId w:val="21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API reachable locally.</w:t>
      </w:r>
    </w:p>
    <w:p w:rsidR="00A27B55" w:rsidRPr="00E01AD4" w:rsidRDefault="00A27B55" w:rsidP="00A27B55">
      <w:pPr>
        <w:pStyle w:val="NormalWeb"/>
        <w:numPr>
          <w:ilvl w:val="0"/>
          <w:numId w:val="21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Frontend connects to correct API URL.</w:t>
      </w:r>
    </w:p>
    <w:p w:rsidR="00A27B55" w:rsidRPr="00E01AD4" w:rsidRDefault="00A27B55" w:rsidP="00A27B55">
      <w:pPr>
        <w:pStyle w:val="NormalWeb"/>
        <w:numPr>
          <w:ilvl w:val="0"/>
          <w:numId w:val="21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Fonts w:ascii="Segoe UI" w:hAnsi="Segoe UI" w:cs="Segoe UI"/>
          <w:sz w:val="22"/>
          <w:szCs w:val="22"/>
        </w:rPr>
        <w:t>Linting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and tests pass successfully.</w:t>
      </w:r>
    </w:p>
    <w:p w:rsidR="00A27B55" w:rsidRPr="00E01AD4" w:rsidRDefault="00E01AD4" w:rsidP="00A27B55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52" style="width:0;height:1.5pt" o:hralign="center" o:hrstd="t" o:hr="t" fillcolor="#a0a0a0" stroked="f"/>
        </w:pict>
      </w:r>
    </w:p>
    <w:p w:rsidR="00A27B55" w:rsidRPr="00E01AD4" w:rsidRDefault="00A27B55" w:rsidP="00A27B55">
      <w:pPr>
        <w:pStyle w:val="Heading2"/>
        <w:rPr>
          <w:rFonts w:ascii="Segoe UI" w:hAnsi="Segoe UI" w:cs="Segoe UI"/>
          <w:color w:val="auto"/>
          <w:sz w:val="22"/>
          <w:szCs w:val="22"/>
        </w:rPr>
      </w:pPr>
      <w:bookmarkStart w:id="5914" w:name="_Toc212157121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17.15 Summary</w:t>
      </w:r>
      <w:bookmarkEnd w:id="5914"/>
    </w:p>
    <w:p w:rsidR="00A27B55" w:rsidRPr="00E01AD4" w:rsidRDefault="00A27B55" w:rsidP="00A27B55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 environment setup ensures that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developers operate within a </w:t>
      </w:r>
      <w:r w:rsidRPr="00E01AD4">
        <w:rPr>
          <w:rStyle w:val="Strong"/>
          <w:rFonts w:ascii="Segoe UI" w:hAnsi="Segoe UI" w:cs="Segoe UI"/>
          <w:sz w:val="22"/>
          <w:szCs w:val="22"/>
        </w:rPr>
        <w:t>controlled, predictable, and secure environment</w:t>
      </w:r>
      <w:r w:rsidRPr="00E01AD4">
        <w:rPr>
          <w:rFonts w:ascii="Segoe UI" w:hAnsi="Segoe UI" w:cs="Segoe UI"/>
          <w:sz w:val="22"/>
          <w:szCs w:val="22"/>
        </w:rPr>
        <w:t>, mirroring the cloud infrastructure.</w:t>
      </w:r>
      <w:r w:rsidRPr="00E01AD4">
        <w:rPr>
          <w:rFonts w:ascii="Segoe UI" w:hAnsi="Segoe UI" w:cs="Segoe UI"/>
          <w:sz w:val="22"/>
          <w:szCs w:val="22"/>
        </w:rPr>
        <w:br/>
        <w:t>By following these setup standards, teams can:</w:t>
      </w:r>
    </w:p>
    <w:p w:rsidR="00A27B55" w:rsidRPr="00E01AD4" w:rsidRDefault="00A27B55" w:rsidP="00A27B55">
      <w:pPr>
        <w:pStyle w:val="NormalWeb"/>
        <w:numPr>
          <w:ilvl w:val="0"/>
          <w:numId w:val="21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Reduce configuration conflicts,</w:t>
      </w:r>
    </w:p>
    <w:p w:rsidR="00A27B55" w:rsidRPr="00E01AD4" w:rsidRDefault="00A27B55" w:rsidP="00A27B55">
      <w:pPr>
        <w:pStyle w:val="NormalWeb"/>
        <w:numPr>
          <w:ilvl w:val="0"/>
          <w:numId w:val="21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Accelerate onboarding,</w:t>
      </w:r>
    </w:p>
    <w:p w:rsidR="00A27B55" w:rsidRPr="00E01AD4" w:rsidRDefault="00A27B55" w:rsidP="00A27B55">
      <w:pPr>
        <w:pStyle w:val="NormalWeb"/>
        <w:numPr>
          <w:ilvl w:val="0"/>
          <w:numId w:val="21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Improve debugging and testing efficiency,</w:t>
      </w:r>
    </w:p>
    <w:p w:rsidR="00A27B55" w:rsidRPr="00E01AD4" w:rsidRDefault="00A27B55" w:rsidP="00A27B55">
      <w:pPr>
        <w:pStyle w:val="NormalWeb"/>
        <w:numPr>
          <w:ilvl w:val="0"/>
          <w:numId w:val="21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Maintain consistent deployments across development, staging, and production.</w:t>
      </w:r>
    </w:p>
    <w:p w:rsidR="007D3B0D" w:rsidRPr="00E01AD4" w:rsidRDefault="007D3B0D">
      <w:pPr>
        <w:rPr>
          <w:rFonts w:ascii="Segoe UI" w:eastAsia="Times New Roman" w:hAnsi="Segoe UI" w:cs="Segoe UI"/>
          <w:sz w:val="24"/>
          <w:szCs w:val="24"/>
        </w:rPr>
      </w:pPr>
      <w:r w:rsidRPr="00E01AD4">
        <w:rPr>
          <w:rFonts w:ascii="Segoe UI" w:hAnsi="Segoe UI" w:cs="Segoe UI"/>
        </w:rPr>
        <w:br w:type="page"/>
      </w:r>
    </w:p>
    <w:p w:rsidR="00E01AD4" w:rsidRPr="00E01AD4" w:rsidRDefault="00E01AD4" w:rsidP="00E01AD4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bookmarkStart w:id="5915" w:name="_Toc212157122"/>
      <w:r w:rsidRPr="00E01AD4">
        <w:rPr>
          <w:rStyle w:val="Strong"/>
          <w:rFonts w:ascii="Segoe UI" w:hAnsi="Segoe UI" w:cs="Segoe UI"/>
          <w:bCs w:val="0"/>
          <w:color w:val="auto"/>
          <w:sz w:val="24"/>
          <w:szCs w:val="24"/>
        </w:rPr>
        <w:lastRenderedPageBreak/>
        <w:t xml:space="preserve">Section 18.0 – Developer Onboarding and </w:t>
      </w:r>
      <w:proofErr w:type="spellStart"/>
      <w:r w:rsidRPr="00E01AD4">
        <w:rPr>
          <w:rStyle w:val="Strong"/>
          <w:rFonts w:ascii="Segoe UI" w:hAnsi="Segoe UI" w:cs="Segoe UI"/>
          <w:bCs w:val="0"/>
          <w:color w:val="auto"/>
          <w:sz w:val="24"/>
          <w:szCs w:val="24"/>
        </w:rPr>
        <w:t>Git</w:t>
      </w:r>
      <w:proofErr w:type="spellEnd"/>
      <w:r w:rsidRPr="00E01AD4">
        <w:rPr>
          <w:rStyle w:val="Strong"/>
          <w:rFonts w:ascii="Segoe UI" w:hAnsi="Segoe UI" w:cs="Segoe UI"/>
          <w:bCs w:val="0"/>
          <w:color w:val="auto"/>
          <w:sz w:val="24"/>
          <w:szCs w:val="24"/>
        </w:rPr>
        <w:t xml:space="preserve"> Workflow</w:t>
      </w:r>
      <w:bookmarkEnd w:id="5915"/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Purpose:</w:t>
      </w:r>
      <w:r w:rsidRPr="00E01AD4">
        <w:rPr>
          <w:rFonts w:ascii="Segoe UI" w:hAnsi="Segoe UI" w:cs="Segoe UI"/>
          <w:sz w:val="22"/>
          <w:szCs w:val="22"/>
        </w:rPr>
        <w:br/>
        <w:t xml:space="preserve">This section outlines the procedures, tools, and standards for new developer onboarding, version control, and collaborative workflows within the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development environment. It ensures consistency, efficiency, and traceability throughout all development phases.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74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16" w:name="_Toc212157123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18.1 Overview</w:t>
      </w:r>
      <w:bookmarkEnd w:id="5916"/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 </w:t>
      </w:r>
      <w:r w:rsidRPr="00E01AD4">
        <w:rPr>
          <w:rStyle w:val="Strong"/>
          <w:rFonts w:ascii="Segoe UI" w:hAnsi="Segoe UI" w:cs="Segoe UI"/>
          <w:sz w:val="22"/>
          <w:szCs w:val="22"/>
        </w:rPr>
        <w:t xml:space="preserve">Developer Onboarding and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 xml:space="preserve"> Workflow</w:t>
      </w:r>
      <w:r w:rsidRPr="00E01AD4">
        <w:rPr>
          <w:rFonts w:ascii="Segoe UI" w:hAnsi="Segoe UI" w:cs="Segoe UI"/>
          <w:sz w:val="22"/>
          <w:szCs w:val="22"/>
        </w:rPr>
        <w:t xml:space="preserve"> establishes a unified approach to project collaboration. It defines how new team members join the project, set up their environments, manage source code through </w:t>
      </w:r>
      <w:proofErr w:type="spellStart"/>
      <w:r w:rsidRPr="00E01AD4">
        <w:rPr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Fonts w:ascii="Segoe UI" w:hAnsi="Segoe UI" w:cs="Segoe UI"/>
          <w:sz w:val="22"/>
          <w:szCs w:val="22"/>
        </w:rPr>
        <w:t>, and contribute efficiently while maintaining code integrity and project stability.</w:t>
      </w:r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This framework promotes:</w:t>
      </w:r>
    </w:p>
    <w:p w:rsidR="00E01AD4" w:rsidRPr="00E01AD4" w:rsidRDefault="00E01AD4" w:rsidP="00E01AD4">
      <w:pPr>
        <w:pStyle w:val="NormalWeb"/>
        <w:numPr>
          <w:ilvl w:val="0"/>
          <w:numId w:val="21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Consistent branching and merging practices</w:t>
      </w:r>
    </w:p>
    <w:p w:rsidR="00E01AD4" w:rsidRPr="00E01AD4" w:rsidRDefault="00E01AD4" w:rsidP="00E01AD4">
      <w:pPr>
        <w:pStyle w:val="NormalWeb"/>
        <w:numPr>
          <w:ilvl w:val="0"/>
          <w:numId w:val="21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Clear commit and review policies</w:t>
      </w:r>
    </w:p>
    <w:p w:rsidR="00E01AD4" w:rsidRPr="00E01AD4" w:rsidRDefault="00E01AD4" w:rsidP="00E01AD4">
      <w:pPr>
        <w:pStyle w:val="NormalWeb"/>
        <w:numPr>
          <w:ilvl w:val="0"/>
          <w:numId w:val="21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Secure and traceable collaboration using </w:t>
      </w:r>
      <w:proofErr w:type="spellStart"/>
      <w:r w:rsidRPr="00E01AD4">
        <w:rPr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and GitHub</w:t>
      </w:r>
    </w:p>
    <w:p w:rsidR="00E01AD4" w:rsidRPr="00E01AD4" w:rsidRDefault="00E01AD4" w:rsidP="00E01AD4">
      <w:pPr>
        <w:pStyle w:val="NormalWeb"/>
        <w:numPr>
          <w:ilvl w:val="0"/>
          <w:numId w:val="21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Efficient onboarding with environment and access guidelines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75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17" w:name="_Toc212157124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18.2 Developer Onboarding Process</w:t>
      </w:r>
      <w:bookmarkEnd w:id="5917"/>
    </w:p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18.2.1 Pre-requisites</w:t>
      </w:r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Before onboarding, every developer should have:</w:t>
      </w:r>
    </w:p>
    <w:p w:rsidR="00E01AD4" w:rsidRPr="00E01AD4" w:rsidRDefault="00E01AD4" w:rsidP="00E01AD4">
      <w:pPr>
        <w:pStyle w:val="NormalWeb"/>
        <w:numPr>
          <w:ilvl w:val="0"/>
          <w:numId w:val="21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Basic understanding of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Strong"/>
          <w:rFonts w:ascii="Segoe UI" w:hAnsi="Segoe UI" w:cs="Segoe UI"/>
          <w:sz w:val="22"/>
          <w:szCs w:val="22"/>
        </w:rPr>
        <w:t>GitHub</w:t>
      </w:r>
      <w:r w:rsidRPr="00E01AD4">
        <w:rPr>
          <w:rFonts w:ascii="Segoe UI" w:hAnsi="Segoe UI" w:cs="Segoe UI"/>
          <w:sz w:val="22"/>
          <w:szCs w:val="22"/>
        </w:rPr>
        <w:t xml:space="preserve">, and </w:t>
      </w:r>
      <w:r w:rsidRPr="00E01AD4">
        <w:rPr>
          <w:rStyle w:val="Strong"/>
          <w:rFonts w:ascii="Segoe UI" w:hAnsi="Segoe UI" w:cs="Segoe UI"/>
          <w:sz w:val="22"/>
          <w:szCs w:val="22"/>
        </w:rPr>
        <w:t>CLI (Command Line Interface)</w:t>
      </w:r>
    </w:p>
    <w:p w:rsidR="00E01AD4" w:rsidRPr="00E01AD4" w:rsidRDefault="00E01AD4" w:rsidP="00E01AD4">
      <w:pPr>
        <w:pStyle w:val="NormalWeb"/>
        <w:numPr>
          <w:ilvl w:val="0"/>
          <w:numId w:val="21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Familiarity with the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 xml:space="preserve"> tech stack</w:t>
      </w:r>
      <w:r w:rsidRPr="00E01AD4">
        <w:rPr>
          <w:rFonts w:ascii="Segoe UI" w:hAnsi="Segoe UI" w:cs="Segoe UI"/>
          <w:sz w:val="22"/>
          <w:szCs w:val="22"/>
        </w:rPr>
        <w:t xml:space="preserve"> (React Native, Node.js, Python, Firebase, MongoDB, etc.)</w:t>
      </w:r>
    </w:p>
    <w:p w:rsidR="00E01AD4" w:rsidRPr="00E01AD4" w:rsidRDefault="00E01AD4" w:rsidP="00E01AD4">
      <w:pPr>
        <w:pStyle w:val="NormalWeb"/>
        <w:numPr>
          <w:ilvl w:val="0"/>
          <w:numId w:val="215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Access to required tools and environments (listed below)</w:t>
      </w:r>
    </w:p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18.2.2 Required Tools and Accounts</w:t>
      </w:r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Developers must install and configure the following:</w:t>
      </w:r>
    </w:p>
    <w:p w:rsidR="00E01AD4" w:rsidRPr="00E01AD4" w:rsidRDefault="00E01AD4" w:rsidP="00E01AD4">
      <w:pPr>
        <w:pStyle w:val="NormalWeb"/>
        <w:numPr>
          <w:ilvl w:val="0"/>
          <w:numId w:val="216"/>
        </w:numPr>
        <w:rPr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– Version control system (</w:t>
      </w:r>
      <w:hyperlink r:id="rId16" w:tgtFrame="_new" w:history="1">
        <w:r w:rsidRPr="00E01AD4">
          <w:rPr>
            <w:rStyle w:val="Hyperlink"/>
            <w:rFonts w:ascii="Segoe UI" w:hAnsi="Segoe UI" w:cs="Segoe UI"/>
            <w:color w:val="auto"/>
            <w:sz w:val="22"/>
            <w:szCs w:val="22"/>
          </w:rPr>
          <w:t>https:/</w:t>
        </w:r>
        <w:r w:rsidRPr="00E01AD4">
          <w:rPr>
            <w:rStyle w:val="Hyperlink"/>
            <w:rFonts w:ascii="Segoe UI" w:hAnsi="Segoe UI" w:cs="Segoe UI"/>
            <w:color w:val="auto"/>
            <w:sz w:val="22"/>
            <w:szCs w:val="22"/>
          </w:rPr>
          <w:t>/</w:t>
        </w:r>
        <w:r w:rsidRPr="00E01AD4">
          <w:rPr>
            <w:rStyle w:val="Hyperlink"/>
            <w:rFonts w:ascii="Segoe UI" w:hAnsi="Segoe UI" w:cs="Segoe UI"/>
            <w:color w:val="auto"/>
            <w:sz w:val="22"/>
            <w:szCs w:val="22"/>
          </w:rPr>
          <w:t>git-scm.com/</w:t>
        </w:r>
      </w:hyperlink>
      <w:r w:rsidRPr="00E01AD4">
        <w:rPr>
          <w:rFonts w:ascii="Segoe UI" w:hAnsi="Segoe UI" w:cs="Segoe UI"/>
          <w:sz w:val="22"/>
          <w:szCs w:val="22"/>
        </w:rPr>
        <w:t>)</w:t>
      </w:r>
    </w:p>
    <w:p w:rsidR="00E01AD4" w:rsidRPr="00E01AD4" w:rsidRDefault="00E01AD4" w:rsidP="00E01AD4">
      <w:pPr>
        <w:pStyle w:val="NormalWeb"/>
        <w:numPr>
          <w:ilvl w:val="0"/>
          <w:numId w:val="21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GitHub Account</w:t>
      </w:r>
      <w:r w:rsidRPr="00E01AD4">
        <w:rPr>
          <w:rFonts w:ascii="Segoe UI" w:hAnsi="Segoe UI" w:cs="Segoe UI"/>
          <w:sz w:val="22"/>
          <w:szCs w:val="22"/>
        </w:rPr>
        <w:t xml:space="preserve"> – Access to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repository</w:t>
      </w:r>
    </w:p>
    <w:p w:rsidR="00E01AD4" w:rsidRPr="00E01AD4" w:rsidRDefault="00E01AD4" w:rsidP="00E01AD4">
      <w:pPr>
        <w:pStyle w:val="NormalWeb"/>
        <w:numPr>
          <w:ilvl w:val="0"/>
          <w:numId w:val="21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Node.js &amp; npm</w:t>
      </w:r>
      <w:r w:rsidRPr="00E01AD4">
        <w:rPr>
          <w:rFonts w:ascii="Segoe UI" w:hAnsi="Segoe UI" w:cs="Segoe UI"/>
          <w:sz w:val="22"/>
          <w:szCs w:val="22"/>
        </w:rPr>
        <w:t xml:space="preserve"> – For frontend and API dependencies</w:t>
      </w:r>
    </w:p>
    <w:p w:rsidR="00E01AD4" w:rsidRPr="00E01AD4" w:rsidRDefault="00E01AD4" w:rsidP="00E01AD4">
      <w:pPr>
        <w:pStyle w:val="NormalWeb"/>
        <w:numPr>
          <w:ilvl w:val="0"/>
          <w:numId w:val="21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Python (3.10+)</w:t>
      </w:r>
      <w:r w:rsidRPr="00E01AD4">
        <w:rPr>
          <w:rFonts w:ascii="Segoe UI" w:hAnsi="Segoe UI" w:cs="Segoe UI"/>
          <w:sz w:val="22"/>
          <w:szCs w:val="22"/>
        </w:rPr>
        <w:t xml:space="preserve"> – For AI and backend </w:t>
      </w:r>
      <w:proofErr w:type="spellStart"/>
      <w:r w:rsidRPr="00E01AD4">
        <w:rPr>
          <w:rFonts w:ascii="Segoe UI" w:hAnsi="Segoe UI" w:cs="Segoe UI"/>
          <w:sz w:val="22"/>
          <w:szCs w:val="22"/>
        </w:rPr>
        <w:t>microservices</w:t>
      </w:r>
      <w:proofErr w:type="spellEnd"/>
    </w:p>
    <w:p w:rsidR="00E01AD4" w:rsidRPr="00E01AD4" w:rsidRDefault="00E01AD4" w:rsidP="00E01AD4">
      <w:pPr>
        <w:pStyle w:val="NormalWeb"/>
        <w:numPr>
          <w:ilvl w:val="0"/>
          <w:numId w:val="21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Docker</w:t>
      </w:r>
      <w:r w:rsidRPr="00E01AD4">
        <w:rPr>
          <w:rFonts w:ascii="Segoe UI" w:hAnsi="Segoe UI" w:cs="Segoe UI"/>
          <w:sz w:val="22"/>
          <w:szCs w:val="22"/>
        </w:rPr>
        <w:t xml:space="preserve"> – For containerization and local testing</w:t>
      </w:r>
    </w:p>
    <w:p w:rsidR="00E01AD4" w:rsidRPr="00E01AD4" w:rsidRDefault="00E01AD4" w:rsidP="00E01AD4">
      <w:pPr>
        <w:pStyle w:val="NormalWeb"/>
        <w:numPr>
          <w:ilvl w:val="0"/>
          <w:numId w:val="21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lastRenderedPageBreak/>
        <w:t>VS Code</w:t>
      </w:r>
      <w:r w:rsidRPr="00E01AD4">
        <w:rPr>
          <w:rFonts w:ascii="Segoe UI" w:hAnsi="Segoe UI" w:cs="Segoe UI"/>
          <w:sz w:val="22"/>
          <w:szCs w:val="22"/>
        </w:rPr>
        <w:t xml:space="preserve"> (recommended) or preferred IDE</w:t>
      </w:r>
    </w:p>
    <w:p w:rsidR="00E01AD4" w:rsidRPr="00E01AD4" w:rsidRDefault="00E01AD4" w:rsidP="00E01AD4">
      <w:pPr>
        <w:pStyle w:val="NormalWeb"/>
        <w:numPr>
          <w:ilvl w:val="0"/>
          <w:numId w:val="21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Postman</w:t>
      </w:r>
      <w:r w:rsidRPr="00E01AD4">
        <w:rPr>
          <w:rFonts w:ascii="Segoe UI" w:hAnsi="Segoe UI" w:cs="Segoe UI"/>
          <w:sz w:val="22"/>
          <w:szCs w:val="22"/>
        </w:rPr>
        <w:t xml:space="preserve"> – For API testing</w:t>
      </w:r>
    </w:p>
    <w:p w:rsidR="00E01AD4" w:rsidRPr="00E01AD4" w:rsidRDefault="00E01AD4" w:rsidP="00E01AD4">
      <w:pPr>
        <w:pStyle w:val="NormalWeb"/>
        <w:numPr>
          <w:ilvl w:val="0"/>
          <w:numId w:val="21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Firebase CLI / MongoDB Compass</w:t>
      </w:r>
      <w:r w:rsidRPr="00E01AD4">
        <w:rPr>
          <w:rFonts w:ascii="Segoe UI" w:hAnsi="Segoe UI" w:cs="Segoe UI"/>
          <w:sz w:val="22"/>
          <w:szCs w:val="22"/>
        </w:rPr>
        <w:t xml:space="preserve"> – For database interaction</w:t>
      </w:r>
    </w:p>
    <w:p w:rsidR="00E01AD4" w:rsidRPr="00E01AD4" w:rsidRDefault="00E01AD4" w:rsidP="00E01AD4">
      <w:pPr>
        <w:pStyle w:val="NormalWeb"/>
        <w:numPr>
          <w:ilvl w:val="0"/>
          <w:numId w:val="216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Slack or Teams</w:t>
      </w:r>
      <w:r w:rsidRPr="00E01AD4">
        <w:rPr>
          <w:rFonts w:ascii="Segoe UI" w:hAnsi="Segoe UI" w:cs="Segoe UI"/>
          <w:sz w:val="22"/>
          <w:szCs w:val="22"/>
        </w:rPr>
        <w:t xml:space="preserve"> – For internal communication</w:t>
      </w:r>
    </w:p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18.2.3 Access and Permissions</w:t>
      </w:r>
    </w:p>
    <w:p w:rsidR="00E01AD4" w:rsidRPr="00E01AD4" w:rsidRDefault="00E01AD4" w:rsidP="00E01AD4">
      <w:pPr>
        <w:pStyle w:val="NormalWeb"/>
        <w:numPr>
          <w:ilvl w:val="0"/>
          <w:numId w:val="217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Repository access is granted via </w:t>
      </w:r>
      <w:r w:rsidRPr="00E01AD4">
        <w:rPr>
          <w:rStyle w:val="Strong"/>
          <w:rFonts w:ascii="Segoe UI" w:hAnsi="Segoe UI" w:cs="Segoe UI"/>
          <w:sz w:val="22"/>
          <w:szCs w:val="22"/>
        </w:rPr>
        <w:t>GitHub Organization (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 xml:space="preserve"> Org)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E01AD4" w:rsidRPr="00E01AD4" w:rsidRDefault="00E01AD4" w:rsidP="00E01AD4">
      <w:pPr>
        <w:pStyle w:val="NormalWeb"/>
        <w:numPr>
          <w:ilvl w:val="0"/>
          <w:numId w:val="217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Each developer is assigned to one or more repositories (e.g., </w:t>
      </w:r>
      <w:r w:rsidRPr="00E01AD4">
        <w:rPr>
          <w:rStyle w:val="HTMLCode"/>
          <w:rFonts w:ascii="Segoe UI" w:hAnsi="Segoe UI" w:cs="Segoe UI"/>
          <w:sz w:val="22"/>
          <w:szCs w:val="22"/>
        </w:rPr>
        <w:t>medimate-mobile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medimate-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api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medimate-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ai</w:t>
      </w:r>
      <w:proofErr w:type="spellEnd"/>
      <w:r w:rsidRPr="00E01AD4">
        <w:rPr>
          <w:rFonts w:ascii="Segoe UI" w:hAnsi="Segoe UI" w:cs="Segoe UI"/>
          <w:sz w:val="22"/>
          <w:szCs w:val="22"/>
        </w:rPr>
        <w:t>).</w:t>
      </w:r>
    </w:p>
    <w:p w:rsidR="00E01AD4" w:rsidRPr="00E01AD4" w:rsidRDefault="00E01AD4" w:rsidP="00E01AD4">
      <w:pPr>
        <w:pStyle w:val="NormalWeb"/>
        <w:numPr>
          <w:ilvl w:val="0"/>
          <w:numId w:val="217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Permissions:</w:t>
      </w:r>
    </w:p>
    <w:p w:rsidR="00E01AD4" w:rsidRPr="00E01AD4" w:rsidRDefault="00E01AD4" w:rsidP="00E01AD4">
      <w:pPr>
        <w:pStyle w:val="NormalWeb"/>
        <w:numPr>
          <w:ilvl w:val="1"/>
          <w:numId w:val="21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Admin:</w:t>
      </w:r>
      <w:r w:rsidRPr="00E01AD4">
        <w:rPr>
          <w:rFonts w:ascii="Segoe UI" w:hAnsi="Segoe UI" w:cs="Segoe UI"/>
          <w:sz w:val="22"/>
          <w:szCs w:val="22"/>
        </w:rPr>
        <w:t xml:space="preserve"> Core maintainers</w:t>
      </w:r>
    </w:p>
    <w:p w:rsidR="00E01AD4" w:rsidRPr="00E01AD4" w:rsidRDefault="00E01AD4" w:rsidP="00E01AD4">
      <w:pPr>
        <w:pStyle w:val="NormalWeb"/>
        <w:numPr>
          <w:ilvl w:val="1"/>
          <w:numId w:val="21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Write:</w:t>
      </w:r>
      <w:r w:rsidRPr="00E01AD4">
        <w:rPr>
          <w:rFonts w:ascii="Segoe UI" w:hAnsi="Segoe UI" w:cs="Segoe UI"/>
          <w:sz w:val="22"/>
          <w:szCs w:val="22"/>
        </w:rPr>
        <w:t xml:space="preserve"> Feature developers</w:t>
      </w:r>
    </w:p>
    <w:p w:rsidR="00E01AD4" w:rsidRPr="00E01AD4" w:rsidRDefault="00E01AD4" w:rsidP="00E01AD4">
      <w:pPr>
        <w:pStyle w:val="NormalWeb"/>
        <w:numPr>
          <w:ilvl w:val="1"/>
          <w:numId w:val="217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Read:</w:t>
      </w:r>
      <w:r w:rsidRPr="00E01AD4">
        <w:rPr>
          <w:rFonts w:ascii="Segoe UI" w:hAnsi="Segoe UI" w:cs="Segoe UI"/>
          <w:sz w:val="22"/>
          <w:szCs w:val="22"/>
        </w:rPr>
        <w:t xml:space="preserve"> Reviewers or documentation contributors</w:t>
      </w:r>
    </w:p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18.2.4 Environment Setup</w:t>
      </w:r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Each new developer must:</w:t>
      </w:r>
    </w:p>
    <w:p w:rsidR="00E01AD4" w:rsidRPr="00E01AD4" w:rsidRDefault="00E01AD4" w:rsidP="00E01AD4">
      <w:pPr>
        <w:pStyle w:val="NormalWeb"/>
        <w:numPr>
          <w:ilvl w:val="0"/>
          <w:numId w:val="21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Clone the base repository using</w:t>
      </w:r>
    </w:p>
    <w:p w:rsidR="00E01AD4" w:rsidRPr="00E01AD4" w:rsidRDefault="00E01AD4" w:rsidP="00E01AD4">
      <w:pPr>
        <w:pStyle w:val="HTMLPreformatted"/>
        <w:numPr>
          <w:ilvl w:val="0"/>
          <w:numId w:val="218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builtin"/>
          <w:rFonts w:ascii="Segoe UI" w:hAnsi="Segoe UI" w:cs="Segoe UI"/>
          <w:sz w:val="22"/>
          <w:szCs w:val="22"/>
        </w:rPr>
        <w:t>clone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https://github.com/medimate-org/medimate.git</w:t>
      </w:r>
    </w:p>
    <w:p w:rsidR="00E01AD4" w:rsidRPr="00E01AD4" w:rsidRDefault="00E01AD4" w:rsidP="00E01AD4">
      <w:pPr>
        <w:pStyle w:val="NormalWeb"/>
        <w:numPr>
          <w:ilvl w:val="0"/>
          <w:numId w:val="21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Create and configure </w:t>
      </w:r>
      <w:proofErr w:type="gramStart"/>
      <w:r w:rsidRPr="00E01AD4">
        <w:rPr>
          <w:rFonts w:ascii="Segoe UI" w:hAnsi="Segoe UI" w:cs="Segoe UI"/>
          <w:sz w:val="22"/>
          <w:szCs w:val="22"/>
        </w:rPr>
        <w:t xml:space="preserve">the </w:t>
      </w:r>
      <w:r w:rsidRPr="00E01AD4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env</w:t>
      </w:r>
      <w:proofErr w:type="spellEnd"/>
      <w:proofErr w:type="gramEnd"/>
      <w:r w:rsidRPr="00E01AD4">
        <w:rPr>
          <w:rFonts w:ascii="Segoe UI" w:hAnsi="Segoe UI" w:cs="Segoe UI"/>
          <w:sz w:val="22"/>
          <w:szCs w:val="22"/>
        </w:rPr>
        <w:t xml:space="preserve"> file using templates provided in </w:t>
      </w:r>
      <w:r w:rsidRPr="00E01AD4">
        <w:rPr>
          <w:rStyle w:val="HTMLCode"/>
          <w:rFonts w:ascii="Segoe UI" w:hAnsi="Segoe UI" w:cs="Segoe UI"/>
          <w:sz w:val="22"/>
          <w:szCs w:val="22"/>
        </w:rPr>
        <w:t>/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env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-samples/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E01AD4" w:rsidRPr="00E01AD4" w:rsidRDefault="00E01AD4" w:rsidP="00E01AD4">
      <w:pPr>
        <w:pStyle w:val="NormalWeb"/>
        <w:numPr>
          <w:ilvl w:val="0"/>
          <w:numId w:val="21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Run local setup commands:</w:t>
      </w:r>
    </w:p>
    <w:p w:rsidR="00E01AD4" w:rsidRPr="00E01AD4" w:rsidRDefault="00E01AD4" w:rsidP="00E01AD4">
      <w:pPr>
        <w:pStyle w:val="HTMLPreformatted"/>
        <w:numPr>
          <w:ilvl w:val="0"/>
          <w:numId w:val="218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npm install</w:t>
      </w:r>
    </w:p>
    <w:p w:rsidR="00E01AD4" w:rsidRPr="00E01AD4" w:rsidRDefault="00E01AD4" w:rsidP="00E01AD4">
      <w:pPr>
        <w:pStyle w:val="HTMLPreformatted"/>
        <w:numPr>
          <w:ilvl w:val="0"/>
          <w:numId w:val="218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npm start</w:t>
      </w:r>
    </w:p>
    <w:p w:rsidR="00E01AD4" w:rsidRPr="00E01AD4" w:rsidRDefault="00E01AD4" w:rsidP="00E01AD4">
      <w:pPr>
        <w:pStyle w:val="NormalWeb"/>
        <w:ind w:left="720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or, for backend:</w:t>
      </w:r>
    </w:p>
    <w:p w:rsidR="00E01AD4" w:rsidRPr="00E01AD4" w:rsidRDefault="00E01AD4" w:rsidP="00E01AD4">
      <w:pPr>
        <w:pStyle w:val="HTMLPreformatted"/>
        <w:ind w:left="720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python -m 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venv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venv</w:t>
      </w:r>
      <w:proofErr w:type="spellEnd"/>
    </w:p>
    <w:p w:rsidR="00E01AD4" w:rsidRPr="00E01AD4" w:rsidRDefault="00E01AD4" w:rsidP="00E01AD4">
      <w:pPr>
        <w:pStyle w:val="HTMLPreformatted"/>
        <w:ind w:left="720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source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venv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/bin/activate</w:t>
      </w:r>
    </w:p>
    <w:p w:rsidR="00E01AD4" w:rsidRPr="00E01AD4" w:rsidRDefault="00E01AD4" w:rsidP="00E01AD4">
      <w:pPr>
        <w:pStyle w:val="HTMLPreformatted"/>
        <w:ind w:left="720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pip install -r requirements.txt</w:t>
      </w:r>
    </w:p>
    <w:p w:rsidR="00E01AD4" w:rsidRPr="00E01AD4" w:rsidRDefault="00E01AD4" w:rsidP="00E01AD4">
      <w:pPr>
        <w:pStyle w:val="NormalWeb"/>
        <w:numPr>
          <w:ilvl w:val="0"/>
          <w:numId w:val="218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Validate setup by running test suites:</w:t>
      </w:r>
    </w:p>
    <w:p w:rsidR="00E01AD4" w:rsidRPr="00E01AD4" w:rsidRDefault="00E01AD4" w:rsidP="00E01AD4">
      <w:pPr>
        <w:pStyle w:val="HTMLPreformatted"/>
        <w:numPr>
          <w:ilvl w:val="0"/>
          <w:numId w:val="218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npm run </w:t>
      </w:r>
      <w:r w:rsidRPr="00E01AD4">
        <w:rPr>
          <w:rStyle w:val="hljs-builtin"/>
          <w:rFonts w:ascii="Segoe UI" w:hAnsi="Segoe UI" w:cs="Segoe UI"/>
          <w:sz w:val="22"/>
          <w:szCs w:val="22"/>
        </w:rPr>
        <w:t>test</w:t>
      </w:r>
    </w:p>
    <w:p w:rsidR="00E01AD4" w:rsidRPr="00E01AD4" w:rsidRDefault="00E01AD4" w:rsidP="00E01AD4">
      <w:pPr>
        <w:pStyle w:val="NormalWeb"/>
        <w:ind w:left="720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or</w:t>
      </w:r>
    </w:p>
    <w:p w:rsidR="00E01AD4" w:rsidRPr="00E01AD4" w:rsidRDefault="00E01AD4" w:rsidP="00E01AD4">
      <w:pPr>
        <w:pStyle w:val="HTMLPreformatted"/>
        <w:ind w:left="720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pytest</w:t>
      </w:r>
      <w:proofErr w:type="spellEnd"/>
    </w:p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18.2.5 Orientation and Documentation</w:t>
      </w:r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New developers should review:</w:t>
      </w:r>
    </w:p>
    <w:p w:rsidR="00E01AD4" w:rsidRPr="00E01AD4" w:rsidRDefault="00E01AD4" w:rsidP="00E01AD4">
      <w:pPr>
        <w:pStyle w:val="NormalWeb"/>
        <w:numPr>
          <w:ilvl w:val="0"/>
          <w:numId w:val="219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README.md</w:t>
      </w:r>
      <w:r w:rsidRPr="00E01AD4">
        <w:rPr>
          <w:rFonts w:ascii="Segoe UI" w:hAnsi="Segoe UI" w:cs="Segoe UI"/>
          <w:sz w:val="22"/>
          <w:szCs w:val="22"/>
        </w:rPr>
        <w:t xml:space="preserve"> and </w:t>
      </w:r>
      <w:r w:rsidRPr="00E01AD4">
        <w:rPr>
          <w:rStyle w:val="HTMLCode"/>
          <w:rFonts w:ascii="Segoe UI" w:hAnsi="Segoe UI" w:cs="Segoe UI"/>
          <w:sz w:val="22"/>
          <w:szCs w:val="22"/>
        </w:rPr>
        <w:t>/docs/</w:t>
      </w:r>
      <w:r w:rsidRPr="00E01AD4">
        <w:rPr>
          <w:rFonts w:ascii="Segoe UI" w:hAnsi="Segoe UI" w:cs="Segoe UI"/>
          <w:sz w:val="22"/>
          <w:szCs w:val="22"/>
        </w:rPr>
        <w:t xml:space="preserve"> folder for module descriptions</w:t>
      </w:r>
    </w:p>
    <w:p w:rsidR="00E01AD4" w:rsidRPr="00E01AD4" w:rsidRDefault="00E01AD4" w:rsidP="00E01AD4">
      <w:pPr>
        <w:pStyle w:val="NormalWeb"/>
        <w:numPr>
          <w:ilvl w:val="0"/>
          <w:numId w:val="21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 </w:t>
      </w:r>
      <w:r w:rsidRPr="00E01AD4">
        <w:rPr>
          <w:rStyle w:val="Strong"/>
          <w:rFonts w:ascii="Segoe UI" w:hAnsi="Segoe UI" w:cs="Segoe UI"/>
          <w:sz w:val="22"/>
          <w:szCs w:val="22"/>
        </w:rPr>
        <w:t>Architecture Overview</w:t>
      </w:r>
      <w:r w:rsidRPr="00E01AD4">
        <w:rPr>
          <w:rFonts w:ascii="Segoe UI" w:hAnsi="Segoe UI" w:cs="Segoe UI"/>
          <w:sz w:val="22"/>
          <w:szCs w:val="22"/>
        </w:rPr>
        <w:t xml:space="preserve"> (Section 5.0)</w:t>
      </w:r>
    </w:p>
    <w:p w:rsidR="00E01AD4" w:rsidRPr="00E01AD4" w:rsidRDefault="00E01AD4" w:rsidP="00E01AD4">
      <w:pPr>
        <w:pStyle w:val="NormalWeb"/>
        <w:numPr>
          <w:ilvl w:val="0"/>
          <w:numId w:val="21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lastRenderedPageBreak/>
        <w:t xml:space="preserve">The </w:t>
      </w:r>
      <w:r w:rsidRPr="00E01AD4">
        <w:rPr>
          <w:rStyle w:val="Strong"/>
          <w:rFonts w:ascii="Segoe UI" w:hAnsi="Segoe UI" w:cs="Segoe UI"/>
          <w:sz w:val="22"/>
          <w:szCs w:val="22"/>
        </w:rPr>
        <w:t>Coding Standards and Best Practices</w:t>
      </w:r>
      <w:r w:rsidRPr="00E01AD4">
        <w:rPr>
          <w:rFonts w:ascii="Segoe UI" w:hAnsi="Segoe UI" w:cs="Segoe UI"/>
          <w:sz w:val="22"/>
          <w:szCs w:val="22"/>
        </w:rPr>
        <w:t xml:space="preserve"> (Section 16.0)</w:t>
      </w:r>
    </w:p>
    <w:p w:rsidR="00E01AD4" w:rsidRPr="00E01AD4" w:rsidRDefault="00E01AD4" w:rsidP="00E01AD4">
      <w:pPr>
        <w:pStyle w:val="NormalWeb"/>
        <w:numPr>
          <w:ilvl w:val="0"/>
          <w:numId w:val="219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 </w:t>
      </w:r>
      <w:r w:rsidRPr="00E01AD4">
        <w:rPr>
          <w:rStyle w:val="Strong"/>
          <w:rFonts w:ascii="Segoe UI" w:hAnsi="Segoe UI" w:cs="Segoe UI"/>
          <w:sz w:val="22"/>
          <w:szCs w:val="22"/>
        </w:rPr>
        <w:t>Environment Setup Guide</w:t>
      </w:r>
      <w:r w:rsidRPr="00E01AD4">
        <w:rPr>
          <w:rFonts w:ascii="Segoe UI" w:hAnsi="Segoe UI" w:cs="Segoe UI"/>
          <w:sz w:val="22"/>
          <w:szCs w:val="22"/>
        </w:rPr>
        <w:t xml:space="preserve"> (Section 17.0)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76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18" w:name="_Toc212157125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 xml:space="preserve">18.3 </w:t>
      </w:r>
      <w:proofErr w:type="spellStart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Git</w:t>
      </w:r>
      <w:proofErr w:type="spellEnd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 xml:space="preserve"> Repository Structure</w:t>
      </w:r>
      <w:bookmarkEnd w:id="5918"/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codebase follows a </w:t>
      </w:r>
      <w:r w:rsidRPr="00E01AD4">
        <w:rPr>
          <w:rStyle w:val="Strong"/>
          <w:rFonts w:ascii="Segoe UI" w:hAnsi="Segoe UI" w:cs="Segoe UI"/>
          <w:sz w:val="22"/>
          <w:szCs w:val="22"/>
        </w:rPr>
        <w:t xml:space="preserve">modular 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monorepo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structure where independent services (mobile, API, AI, etc.) reside under a unified organization.</w:t>
      </w:r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Example layout: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medimate/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Arial" w:hAnsi="Arial" w:cs="Arial"/>
          <w:sz w:val="22"/>
          <w:szCs w:val="22"/>
        </w:rPr>
        <w:t>│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Arial" w:hAnsi="Arial" w:cs="Arial"/>
          <w:sz w:val="22"/>
          <w:szCs w:val="22"/>
        </w:rPr>
        <w:t>├──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mobile/             </w:t>
      </w:r>
      <w:r w:rsidRPr="00E01AD4">
        <w:rPr>
          <w:rStyle w:val="hljs-comment"/>
          <w:rFonts w:ascii="Segoe UI" w:hAnsi="Segoe UI" w:cs="Segoe UI"/>
          <w:sz w:val="22"/>
          <w:szCs w:val="22"/>
        </w:rPr>
        <w:t># React Native frontend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Arial" w:hAnsi="Arial" w:cs="Arial"/>
          <w:sz w:val="22"/>
          <w:szCs w:val="22"/>
        </w:rPr>
        <w:t>├──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/                </w:t>
      </w:r>
      <w:r w:rsidRPr="00E01AD4">
        <w:rPr>
          <w:rStyle w:val="hljs-comment"/>
          <w:rFonts w:ascii="Segoe UI" w:hAnsi="Segoe UI" w:cs="Segoe UI"/>
          <w:sz w:val="22"/>
          <w:szCs w:val="22"/>
        </w:rPr>
        <w:t># Node.js/Express backend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Arial" w:hAnsi="Arial" w:cs="Arial"/>
          <w:sz w:val="22"/>
          <w:szCs w:val="22"/>
        </w:rPr>
        <w:t>├──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ai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/                 </w:t>
      </w:r>
      <w:r w:rsidRPr="00E01AD4">
        <w:rPr>
          <w:rStyle w:val="hljs-comment"/>
          <w:rFonts w:ascii="Segoe UI" w:hAnsi="Segoe UI" w:cs="Segoe UI"/>
          <w:sz w:val="22"/>
          <w:szCs w:val="22"/>
        </w:rPr>
        <w:t xml:space="preserve"># Python-based AI </w:t>
      </w:r>
      <w:proofErr w:type="spellStart"/>
      <w:r w:rsidRPr="00E01AD4">
        <w:rPr>
          <w:rStyle w:val="hljs-comment"/>
          <w:rFonts w:ascii="Segoe UI" w:hAnsi="Segoe UI" w:cs="Segoe UI"/>
          <w:sz w:val="22"/>
          <w:szCs w:val="22"/>
        </w:rPr>
        <w:t>microservices</w:t>
      </w:r>
      <w:proofErr w:type="spellEnd"/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Arial" w:hAnsi="Arial" w:cs="Arial"/>
          <w:sz w:val="22"/>
          <w:szCs w:val="22"/>
        </w:rPr>
        <w:t>├──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docs/               </w:t>
      </w:r>
      <w:r w:rsidRPr="00E01AD4">
        <w:rPr>
          <w:rStyle w:val="hljs-comment"/>
          <w:rFonts w:ascii="Segoe UI" w:hAnsi="Segoe UI" w:cs="Segoe UI"/>
          <w:sz w:val="22"/>
          <w:szCs w:val="22"/>
        </w:rPr>
        <w:t># Developer documentation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Arial" w:hAnsi="Arial" w:cs="Arial"/>
          <w:sz w:val="22"/>
          <w:szCs w:val="22"/>
        </w:rPr>
        <w:t>├──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scripts/            </w:t>
      </w:r>
      <w:r w:rsidRPr="00E01AD4">
        <w:rPr>
          <w:rStyle w:val="hljs-comment"/>
          <w:rFonts w:ascii="Segoe UI" w:hAnsi="Segoe UI" w:cs="Segoe UI"/>
          <w:sz w:val="22"/>
          <w:szCs w:val="22"/>
        </w:rPr>
        <w:t xml:space="preserve"># Utility scripts and CI/CD </w:t>
      </w:r>
      <w:proofErr w:type="spellStart"/>
      <w:r w:rsidRPr="00E01AD4">
        <w:rPr>
          <w:rStyle w:val="hljs-comment"/>
          <w:rFonts w:ascii="Segoe UI" w:hAnsi="Segoe UI" w:cs="Segoe UI"/>
          <w:sz w:val="22"/>
          <w:szCs w:val="22"/>
        </w:rPr>
        <w:t>configs</w:t>
      </w:r>
      <w:proofErr w:type="spellEnd"/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Arial" w:hAnsi="Arial" w:cs="Arial"/>
          <w:sz w:val="22"/>
          <w:szCs w:val="22"/>
        </w:rPr>
        <w:t>└─</w:t>
      </w:r>
      <w:proofErr w:type="gramStart"/>
      <w:r w:rsidRPr="00E01AD4">
        <w:rPr>
          <w:rStyle w:val="HTMLCode"/>
          <w:rFonts w:ascii="Arial" w:hAnsi="Arial" w:cs="Arial"/>
          <w:sz w:val="22"/>
          <w:szCs w:val="22"/>
        </w:rPr>
        <w:t>─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.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github</w:t>
      </w:r>
      <w:proofErr w:type="spellEnd"/>
      <w:proofErr w:type="gram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/            </w:t>
      </w:r>
      <w:r w:rsidRPr="00E01AD4">
        <w:rPr>
          <w:rStyle w:val="hljs-comment"/>
          <w:rFonts w:ascii="Segoe UI" w:hAnsi="Segoe UI" w:cs="Segoe UI"/>
          <w:sz w:val="22"/>
          <w:szCs w:val="22"/>
        </w:rPr>
        <w:t># Workflows, issue templates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77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19" w:name="_Toc212157126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 xml:space="preserve">18.4 </w:t>
      </w:r>
      <w:proofErr w:type="spellStart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Git</w:t>
      </w:r>
      <w:proofErr w:type="spellEnd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 xml:space="preserve"> Branching Strategy</w:t>
      </w:r>
      <w:bookmarkEnd w:id="5919"/>
    </w:p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18.4.1 Branch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3490"/>
        <w:gridCol w:w="2178"/>
      </w:tblGrid>
      <w:tr w:rsidR="00E01AD4" w:rsidRPr="00E01AD4" w:rsidTr="00E01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Fonts w:ascii="Segoe UI" w:hAnsi="Segoe UI" w:cs="Segoe UI"/>
                <w:b/>
                <w:bCs/>
              </w:rPr>
              <w:t>Branch Type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Fonts w:ascii="Segoe UI" w:hAnsi="Segoe UI" w:cs="Segoe U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Fonts w:ascii="Segoe UI" w:hAnsi="Segoe UI" w:cs="Segoe UI"/>
                <w:b/>
                <w:bCs/>
              </w:rPr>
              <w:t>Example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Production-ready, stable code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main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develop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Active development integration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develop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feature/*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Individual feature or module work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feature/mood-tracker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bugfix</w:t>
            </w:r>
            <w:proofErr w:type="spellEnd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/*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Quick fixes on development branch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bugfix</w:t>
            </w:r>
            <w:proofErr w:type="spellEnd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/login-error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hotfix/*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Urgent production-level fixes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hotfix/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api-auth</w:t>
            </w:r>
            <w:proofErr w:type="spellEnd"/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release/*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Staging for release versions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release/v1.2.0</w:t>
            </w:r>
          </w:p>
        </w:tc>
      </w:tr>
    </w:tbl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18.4.2 Workflow Diagram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main ← release ← develop ← feature/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bugfix</w:t>
      </w:r>
      <w:proofErr w:type="spellEnd"/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    ↑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 xml:space="preserve">      hotfix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78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20" w:name="_Toc212157127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18.5 Commit and Pull Request Guidelines</w:t>
      </w:r>
      <w:bookmarkEnd w:id="5920"/>
    </w:p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18.5.1 Commit Message Format</w:t>
      </w:r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All commits must follow the </w:t>
      </w:r>
      <w:r w:rsidRPr="00E01AD4">
        <w:rPr>
          <w:rStyle w:val="Strong"/>
          <w:rFonts w:ascii="Segoe UI" w:hAnsi="Segoe UI" w:cs="Segoe UI"/>
          <w:sz w:val="22"/>
          <w:szCs w:val="22"/>
        </w:rPr>
        <w:t>Conventional Commit Standard</w:t>
      </w:r>
      <w:r w:rsidRPr="00E01AD4">
        <w:rPr>
          <w:rFonts w:ascii="Segoe UI" w:hAnsi="Segoe UI" w:cs="Segoe UI"/>
          <w:sz w:val="22"/>
          <w:szCs w:val="22"/>
        </w:rPr>
        <w:t xml:space="preserve"> for clarity and automation: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tag"/>
          <w:rFonts w:ascii="Segoe UI" w:eastAsiaTheme="majorEastAsia" w:hAnsi="Segoe UI" w:cs="Segoe UI"/>
          <w:sz w:val="22"/>
          <w:szCs w:val="22"/>
        </w:rPr>
        <w:t>&lt;</w:t>
      </w:r>
      <w:r w:rsidRPr="00E01AD4">
        <w:rPr>
          <w:rStyle w:val="hljs-name"/>
          <w:rFonts w:ascii="Segoe UI" w:hAnsi="Segoe UI" w:cs="Segoe UI"/>
          <w:sz w:val="22"/>
          <w:szCs w:val="22"/>
        </w:rPr>
        <w:t>type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&gt;(scope): </w:t>
      </w:r>
      <w:r w:rsidRPr="00E01AD4">
        <w:rPr>
          <w:rStyle w:val="hljs-tag"/>
          <w:rFonts w:ascii="Segoe UI" w:eastAsiaTheme="majorEastAsia" w:hAnsi="Segoe UI" w:cs="Segoe UI"/>
          <w:sz w:val="22"/>
          <w:szCs w:val="22"/>
        </w:rPr>
        <w:t>&lt;</w:t>
      </w:r>
      <w:r w:rsidRPr="00E01AD4">
        <w:rPr>
          <w:rStyle w:val="hljs-name"/>
          <w:rFonts w:ascii="Segoe UI" w:hAnsi="Segoe UI" w:cs="Segoe UI"/>
          <w:sz w:val="22"/>
          <w:szCs w:val="22"/>
        </w:rPr>
        <w:t>short</w:t>
      </w:r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ljs-attr"/>
          <w:rFonts w:ascii="Segoe UI" w:hAnsi="Segoe UI" w:cs="Segoe UI"/>
          <w:sz w:val="22"/>
          <w:szCs w:val="22"/>
        </w:rPr>
        <w:t>description</w:t>
      </w:r>
      <w:r w:rsidRPr="00E01AD4">
        <w:rPr>
          <w:rStyle w:val="HTMLCode"/>
          <w:rFonts w:ascii="Segoe UI" w:hAnsi="Segoe UI" w:cs="Segoe UI"/>
          <w:sz w:val="22"/>
          <w:szCs w:val="22"/>
        </w:rPr>
        <w:t>&gt;</w:t>
      </w:r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Examples: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feat</w:t>
      </w:r>
      <w:r w:rsidRPr="00E01AD4">
        <w:rPr>
          <w:rStyle w:val="HTMLCode"/>
          <w:rFonts w:ascii="Segoe UI" w:hAnsi="Segoe UI" w:cs="Segoe UI"/>
          <w:sz w:val="22"/>
          <w:szCs w:val="22"/>
        </w:rPr>
        <w:t>(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auth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): add JWT token-based authentication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fix</w:t>
      </w:r>
      <w:r w:rsidRPr="00E01AD4">
        <w:rPr>
          <w:rStyle w:val="HTMLCode"/>
          <w:rFonts w:ascii="Segoe UI" w:hAnsi="Segoe UI" w:cs="Segoe UI"/>
          <w:sz w:val="22"/>
          <w:szCs w:val="22"/>
        </w:rPr>
        <w:t>(</w:t>
      </w: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api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>): resolve null pointer in medication controller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docs</w:t>
      </w:r>
      <w:r w:rsidRPr="00E01AD4">
        <w:rPr>
          <w:rStyle w:val="HTMLCode"/>
          <w:rFonts w:ascii="Segoe UI" w:hAnsi="Segoe UI" w:cs="Segoe UI"/>
          <w:sz w:val="22"/>
          <w:szCs w:val="22"/>
        </w:rPr>
        <w:t>(readme): update setup instructions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builtin"/>
          <w:rFonts w:ascii="Segoe UI" w:hAnsi="Segoe UI" w:cs="Segoe UI"/>
          <w:sz w:val="22"/>
          <w:szCs w:val="22"/>
        </w:rPr>
        <w:t>chore</w:t>
      </w:r>
      <w:r w:rsidRPr="00E01AD4">
        <w:rPr>
          <w:rStyle w:val="HTMLCode"/>
          <w:rFonts w:ascii="Segoe UI" w:hAnsi="Segoe UI" w:cs="Segoe UI"/>
          <w:sz w:val="22"/>
          <w:szCs w:val="22"/>
        </w:rPr>
        <w:t>(ci): update GitHub workflow triggers</w:t>
      </w:r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Commit types:</w:t>
      </w:r>
      <w:r w:rsidRPr="00E01AD4">
        <w:rPr>
          <w:rFonts w:ascii="Segoe UI" w:hAnsi="Segoe UI" w:cs="Segoe UI"/>
          <w:sz w:val="22"/>
          <w:szCs w:val="22"/>
        </w:rPr>
        <w:t xml:space="preserve"> </w:t>
      </w:r>
      <w:r w:rsidRPr="00E01AD4">
        <w:rPr>
          <w:rStyle w:val="HTMLCode"/>
          <w:rFonts w:ascii="Segoe UI" w:hAnsi="Segoe UI" w:cs="Segoe UI"/>
          <w:sz w:val="22"/>
          <w:szCs w:val="22"/>
        </w:rPr>
        <w:t>feat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fix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docs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style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refactor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test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chore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18.5.2 Pull Requests (PRs)</w:t>
      </w:r>
    </w:p>
    <w:p w:rsidR="00E01AD4" w:rsidRPr="00E01AD4" w:rsidRDefault="00E01AD4" w:rsidP="00E01AD4">
      <w:pPr>
        <w:pStyle w:val="NormalWeb"/>
        <w:numPr>
          <w:ilvl w:val="0"/>
          <w:numId w:val="22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Always branch off </w:t>
      </w:r>
      <w:r w:rsidRPr="00E01AD4">
        <w:rPr>
          <w:rStyle w:val="HTMLCode"/>
          <w:rFonts w:ascii="Segoe UI" w:hAnsi="Segoe UI" w:cs="Segoe UI"/>
          <w:sz w:val="22"/>
          <w:szCs w:val="22"/>
        </w:rPr>
        <w:t>develop</w:t>
      </w:r>
      <w:r w:rsidRPr="00E01AD4">
        <w:rPr>
          <w:rFonts w:ascii="Segoe UI" w:hAnsi="Segoe UI" w:cs="Segoe UI"/>
          <w:sz w:val="22"/>
          <w:szCs w:val="22"/>
        </w:rPr>
        <w:t xml:space="preserve"> unless doing a </w:t>
      </w:r>
      <w:r w:rsidRPr="00E01AD4">
        <w:rPr>
          <w:rStyle w:val="HTMLCode"/>
          <w:rFonts w:ascii="Segoe UI" w:hAnsi="Segoe UI" w:cs="Segoe UI"/>
          <w:sz w:val="22"/>
          <w:szCs w:val="22"/>
        </w:rPr>
        <w:t>hotfix</w:t>
      </w:r>
      <w:r w:rsidRPr="00E01AD4">
        <w:rPr>
          <w:rFonts w:ascii="Segoe UI" w:hAnsi="Segoe UI" w:cs="Segoe UI"/>
          <w:sz w:val="22"/>
          <w:szCs w:val="22"/>
        </w:rPr>
        <w:t xml:space="preserve"> from </w:t>
      </w:r>
      <w:r w:rsidRPr="00E01AD4">
        <w:rPr>
          <w:rStyle w:val="HTMLCode"/>
          <w:rFonts w:ascii="Segoe UI" w:hAnsi="Segoe UI" w:cs="Segoe UI"/>
          <w:sz w:val="22"/>
          <w:szCs w:val="22"/>
        </w:rPr>
        <w:t>main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E01AD4" w:rsidRPr="00E01AD4" w:rsidRDefault="00E01AD4" w:rsidP="00E01AD4">
      <w:pPr>
        <w:pStyle w:val="NormalWeb"/>
        <w:numPr>
          <w:ilvl w:val="0"/>
          <w:numId w:val="22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Keep PRs </w:t>
      </w:r>
      <w:r w:rsidRPr="00E01AD4">
        <w:rPr>
          <w:rStyle w:val="Strong"/>
          <w:rFonts w:ascii="Segoe UI" w:hAnsi="Segoe UI" w:cs="Segoe UI"/>
          <w:sz w:val="22"/>
          <w:szCs w:val="22"/>
        </w:rPr>
        <w:t>small, descriptive, and atomic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E01AD4" w:rsidRPr="00E01AD4" w:rsidRDefault="00E01AD4" w:rsidP="00E01AD4">
      <w:pPr>
        <w:pStyle w:val="NormalWeb"/>
        <w:numPr>
          <w:ilvl w:val="0"/>
          <w:numId w:val="22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Include:</w:t>
      </w:r>
    </w:p>
    <w:p w:rsidR="00E01AD4" w:rsidRPr="00E01AD4" w:rsidRDefault="00E01AD4" w:rsidP="00E01AD4">
      <w:pPr>
        <w:pStyle w:val="NormalWeb"/>
        <w:numPr>
          <w:ilvl w:val="1"/>
          <w:numId w:val="22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Summary of changes</w:t>
      </w:r>
    </w:p>
    <w:p w:rsidR="00E01AD4" w:rsidRPr="00E01AD4" w:rsidRDefault="00E01AD4" w:rsidP="00E01AD4">
      <w:pPr>
        <w:pStyle w:val="NormalWeb"/>
        <w:numPr>
          <w:ilvl w:val="1"/>
          <w:numId w:val="22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Related issue ID (</w:t>
      </w:r>
      <w:r w:rsidRPr="00E01AD4">
        <w:rPr>
          <w:rStyle w:val="HTMLCode"/>
          <w:rFonts w:ascii="Segoe UI" w:hAnsi="Segoe UI" w:cs="Segoe UI"/>
          <w:sz w:val="22"/>
          <w:szCs w:val="22"/>
        </w:rPr>
        <w:t>Closes #123</w:t>
      </w:r>
      <w:r w:rsidRPr="00E01AD4">
        <w:rPr>
          <w:rFonts w:ascii="Segoe UI" w:hAnsi="Segoe UI" w:cs="Segoe UI"/>
          <w:sz w:val="22"/>
          <w:szCs w:val="22"/>
        </w:rPr>
        <w:t>)</w:t>
      </w:r>
    </w:p>
    <w:p w:rsidR="00E01AD4" w:rsidRPr="00E01AD4" w:rsidRDefault="00E01AD4" w:rsidP="00E01AD4">
      <w:pPr>
        <w:pStyle w:val="NormalWeb"/>
        <w:numPr>
          <w:ilvl w:val="1"/>
          <w:numId w:val="22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Test results or screenshots</w:t>
      </w:r>
    </w:p>
    <w:p w:rsidR="00E01AD4" w:rsidRPr="00E01AD4" w:rsidRDefault="00E01AD4" w:rsidP="00E01AD4">
      <w:pPr>
        <w:pStyle w:val="NormalWeb"/>
        <w:numPr>
          <w:ilvl w:val="0"/>
          <w:numId w:val="22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At least </w:t>
      </w:r>
      <w:r w:rsidRPr="00E01AD4">
        <w:rPr>
          <w:rStyle w:val="Strong"/>
          <w:rFonts w:ascii="Segoe UI" w:hAnsi="Segoe UI" w:cs="Segoe UI"/>
          <w:sz w:val="22"/>
          <w:szCs w:val="22"/>
        </w:rPr>
        <w:t>one reviewer approval</w:t>
      </w:r>
      <w:r w:rsidRPr="00E01AD4">
        <w:rPr>
          <w:rFonts w:ascii="Segoe UI" w:hAnsi="Segoe UI" w:cs="Segoe UI"/>
          <w:sz w:val="22"/>
          <w:szCs w:val="22"/>
        </w:rPr>
        <w:t xml:space="preserve"> is required before merging.</w:t>
      </w:r>
    </w:p>
    <w:p w:rsidR="00E01AD4" w:rsidRPr="00E01AD4" w:rsidRDefault="00E01AD4" w:rsidP="00E01AD4">
      <w:pPr>
        <w:pStyle w:val="NormalWeb"/>
        <w:numPr>
          <w:ilvl w:val="0"/>
          <w:numId w:val="220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CI/CD pipeline will automatically run tests and lint checks on all PRs.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79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21" w:name="_Toc212157128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18.6 Code Review and Merging Protocol</w:t>
      </w:r>
      <w:bookmarkEnd w:id="5921"/>
    </w:p>
    <w:p w:rsidR="00E01AD4" w:rsidRPr="00E01AD4" w:rsidRDefault="00E01AD4" w:rsidP="00E01AD4">
      <w:pPr>
        <w:pStyle w:val="NormalWeb"/>
        <w:numPr>
          <w:ilvl w:val="0"/>
          <w:numId w:val="22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Open PR → Assign Reviewer(s)</w:t>
      </w:r>
    </w:p>
    <w:p w:rsidR="00E01AD4" w:rsidRPr="00E01AD4" w:rsidRDefault="00E01AD4" w:rsidP="00E01AD4">
      <w:pPr>
        <w:pStyle w:val="NormalWeb"/>
        <w:numPr>
          <w:ilvl w:val="0"/>
          <w:numId w:val="22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Automated Checks</w:t>
      </w:r>
      <w:r w:rsidRPr="00E01AD4">
        <w:rPr>
          <w:rFonts w:ascii="Segoe UI" w:hAnsi="Segoe UI" w:cs="Segoe UI"/>
          <w:sz w:val="22"/>
          <w:szCs w:val="22"/>
        </w:rPr>
        <w:t xml:space="preserve"> (CI/CD, </w:t>
      </w:r>
      <w:proofErr w:type="spellStart"/>
      <w:r w:rsidRPr="00E01AD4">
        <w:rPr>
          <w:rFonts w:ascii="Segoe UI" w:hAnsi="Segoe UI" w:cs="Segoe UI"/>
          <w:sz w:val="22"/>
          <w:szCs w:val="22"/>
        </w:rPr>
        <w:t>linting</w:t>
      </w:r>
      <w:proofErr w:type="spellEnd"/>
      <w:r w:rsidRPr="00E01AD4">
        <w:rPr>
          <w:rFonts w:ascii="Segoe UI" w:hAnsi="Segoe UI" w:cs="Segoe UI"/>
          <w:sz w:val="22"/>
          <w:szCs w:val="22"/>
        </w:rPr>
        <w:t>, tests)</w:t>
      </w:r>
    </w:p>
    <w:p w:rsidR="00E01AD4" w:rsidRPr="00E01AD4" w:rsidRDefault="00E01AD4" w:rsidP="00E01AD4">
      <w:pPr>
        <w:pStyle w:val="NormalWeb"/>
        <w:numPr>
          <w:ilvl w:val="0"/>
          <w:numId w:val="22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Manual Review</w:t>
      </w:r>
      <w:r w:rsidRPr="00E01AD4">
        <w:rPr>
          <w:rFonts w:ascii="Segoe UI" w:hAnsi="Segoe UI" w:cs="Segoe UI"/>
          <w:sz w:val="22"/>
          <w:szCs w:val="22"/>
        </w:rPr>
        <w:t xml:space="preserve"> – Focus on functionality, readability, and security</w:t>
      </w:r>
    </w:p>
    <w:p w:rsidR="00E01AD4" w:rsidRPr="00E01AD4" w:rsidRDefault="00E01AD4" w:rsidP="00E01AD4">
      <w:pPr>
        <w:pStyle w:val="NormalWeb"/>
        <w:numPr>
          <w:ilvl w:val="0"/>
          <w:numId w:val="22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Approval &amp; Merge:</w:t>
      </w:r>
    </w:p>
    <w:p w:rsidR="00E01AD4" w:rsidRPr="00E01AD4" w:rsidRDefault="00E01AD4" w:rsidP="00E01AD4">
      <w:pPr>
        <w:pStyle w:val="NormalWeb"/>
        <w:numPr>
          <w:ilvl w:val="1"/>
          <w:numId w:val="221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Merge using </w:t>
      </w:r>
      <w:r w:rsidRPr="00E01AD4">
        <w:rPr>
          <w:rStyle w:val="Strong"/>
          <w:rFonts w:ascii="Segoe UI" w:hAnsi="Segoe UI" w:cs="Segoe UI"/>
          <w:sz w:val="22"/>
          <w:szCs w:val="22"/>
        </w:rPr>
        <w:t>Squash and Merge</w:t>
      </w:r>
      <w:r w:rsidRPr="00E01AD4">
        <w:rPr>
          <w:rFonts w:ascii="Segoe UI" w:hAnsi="Segoe UI" w:cs="Segoe UI"/>
          <w:sz w:val="22"/>
          <w:szCs w:val="22"/>
        </w:rPr>
        <w:t xml:space="preserve"> for cleaner history.</w:t>
      </w:r>
    </w:p>
    <w:p w:rsidR="00E01AD4" w:rsidRPr="00E01AD4" w:rsidRDefault="00E01AD4" w:rsidP="00E01AD4">
      <w:pPr>
        <w:pStyle w:val="NormalWeb"/>
        <w:numPr>
          <w:ilvl w:val="0"/>
          <w:numId w:val="221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Delete Feature Branch</w:t>
      </w:r>
      <w:r w:rsidRPr="00E01AD4">
        <w:rPr>
          <w:rFonts w:ascii="Segoe UI" w:hAnsi="Segoe UI" w:cs="Segoe UI"/>
          <w:sz w:val="22"/>
          <w:szCs w:val="22"/>
        </w:rPr>
        <w:t xml:space="preserve"> after successful merge.</w:t>
      </w:r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Note:</w:t>
      </w:r>
      <w:r w:rsidRPr="00E01AD4">
        <w:rPr>
          <w:rFonts w:ascii="Segoe UI" w:hAnsi="Segoe UI" w:cs="Segoe UI"/>
          <w:sz w:val="22"/>
          <w:szCs w:val="22"/>
        </w:rPr>
        <w:t xml:space="preserve"> Only maintainers can merge into </w:t>
      </w:r>
      <w:r w:rsidRPr="00E01AD4">
        <w:rPr>
          <w:rStyle w:val="HTMLCode"/>
          <w:rFonts w:ascii="Segoe UI" w:hAnsi="Segoe UI" w:cs="Segoe UI"/>
          <w:sz w:val="22"/>
          <w:szCs w:val="22"/>
        </w:rPr>
        <w:t>main</w:t>
      </w:r>
      <w:r w:rsidRPr="00E01AD4">
        <w:rPr>
          <w:rFonts w:ascii="Segoe UI" w:hAnsi="Segoe UI" w:cs="Segoe UI"/>
          <w:sz w:val="22"/>
          <w:szCs w:val="22"/>
        </w:rPr>
        <w:t xml:space="preserve">. Developers merge into </w:t>
      </w:r>
      <w:r w:rsidRPr="00E01AD4">
        <w:rPr>
          <w:rStyle w:val="HTMLCode"/>
          <w:rFonts w:ascii="Segoe UI" w:hAnsi="Segoe UI" w:cs="Segoe UI"/>
          <w:sz w:val="22"/>
          <w:szCs w:val="22"/>
        </w:rPr>
        <w:t>develop</w:t>
      </w:r>
      <w:r w:rsidRPr="00E01AD4">
        <w:rPr>
          <w:rFonts w:ascii="Segoe UI" w:hAnsi="Segoe UI" w:cs="Segoe UI"/>
          <w:sz w:val="22"/>
          <w:szCs w:val="22"/>
        </w:rPr>
        <w:t xml:space="preserve"> after approval.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80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22" w:name="_Toc212157129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18.7 Version Control and Tagging</w:t>
      </w:r>
      <w:bookmarkEnd w:id="5922"/>
    </w:p>
    <w:p w:rsidR="00E01AD4" w:rsidRPr="00E01AD4" w:rsidRDefault="00E01AD4" w:rsidP="00E01AD4">
      <w:pPr>
        <w:pStyle w:val="NormalWeb"/>
        <w:numPr>
          <w:ilvl w:val="0"/>
          <w:numId w:val="22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Versions follow </w:t>
      </w:r>
      <w:r w:rsidRPr="00E01AD4">
        <w:rPr>
          <w:rStyle w:val="Strong"/>
          <w:rFonts w:ascii="Segoe UI" w:hAnsi="Segoe UI" w:cs="Segoe UI"/>
          <w:sz w:val="22"/>
          <w:szCs w:val="22"/>
        </w:rPr>
        <w:t>Semantic Versioning (</w:t>
      </w:r>
      <w:proofErr w:type="spellStart"/>
      <w:r w:rsidRPr="00E01AD4">
        <w:rPr>
          <w:rStyle w:val="Strong"/>
          <w:rFonts w:ascii="Segoe UI" w:hAnsi="Segoe UI" w:cs="Segoe UI"/>
          <w:sz w:val="22"/>
          <w:szCs w:val="22"/>
        </w:rPr>
        <w:t>SemVer</w:t>
      </w:r>
      <w:proofErr w:type="spellEnd"/>
      <w:r w:rsidRPr="00E01AD4">
        <w:rPr>
          <w:rStyle w:val="Strong"/>
          <w:rFonts w:ascii="Segoe UI" w:hAnsi="Segoe UI" w:cs="Segoe UI"/>
          <w:sz w:val="22"/>
          <w:szCs w:val="22"/>
        </w:rPr>
        <w:t>)</w:t>
      </w:r>
      <w:r w:rsidRPr="00E01AD4">
        <w:rPr>
          <w:rFonts w:ascii="Segoe UI" w:hAnsi="Segoe UI" w:cs="Segoe UI"/>
          <w:sz w:val="22"/>
          <w:szCs w:val="22"/>
        </w:rPr>
        <w:t>:</w:t>
      </w:r>
      <w:r w:rsidRPr="00E01AD4">
        <w:rPr>
          <w:rFonts w:ascii="Segoe UI" w:hAnsi="Segoe UI" w:cs="Segoe UI"/>
          <w:sz w:val="22"/>
          <w:szCs w:val="22"/>
        </w:rPr>
        <w:br/>
      </w:r>
      <w:r w:rsidRPr="00E01AD4">
        <w:rPr>
          <w:rStyle w:val="HTMLCode"/>
          <w:rFonts w:ascii="Segoe UI" w:hAnsi="Segoe UI" w:cs="Segoe UI"/>
          <w:sz w:val="22"/>
          <w:szCs w:val="22"/>
        </w:rPr>
        <w:t>MAJOR.MINOR.PATCH</w:t>
      </w:r>
      <w:r w:rsidRPr="00E01AD4">
        <w:rPr>
          <w:rFonts w:ascii="Segoe UI" w:hAnsi="Segoe UI" w:cs="Segoe UI"/>
          <w:sz w:val="22"/>
          <w:szCs w:val="22"/>
        </w:rPr>
        <w:t xml:space="preserve"> → e.g., </w:t>
      </w:r>
      <w:r w:rsidRPr="00E01AD4">
        <w:rPr>
          <w:rStyle w:val="HTMLCode"/>
          <w:rFonts w:ascii="Segoe UI" w:hAnsi="Segoe UI" w:cs="Segoe UI"/>
          <w:sz w:val="22"/>
          <w:szCs w:val="22"/>
        </w:rPr>
        <w:t>v1.4.2</w:t>
      </w:r>
    </w:p>
    <w:p w:rsidR="00E01AD4" w:rsidRPr="00E01AD4" w:rsidRDefault="00E01AD4" w:rsidP="00E01AD4">
      <w:pPr>
        <w:pStyle w:val="NormalWeb"/>
        <w:numPr>
          <w:ilvl w:val="0"/>
          <w:numId w:val="222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Tags are applied when a release branch is merged into </w:t>
      </w:r>
      <w:r w:rsidRPr="00E01AD4">
        <w:rPr>
          <w:rStyle w:val="HTMLCode"/>
          <w:rFonts w:ascii="Segoe UI" w:hAnsi="Segoe UI" w:cs="Segoe UI"/>
          <w:sz w:val="22"/>
          <w:szCs w:val="22"/>
        </w:rPr>
        <w:t>main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E01AD4" w:rsidRPr="00E01AD4" w:rsidRDefault="00E01AD4" w:rsidP="00E01AD4">
      <w:pPr>
        <w:pStyle w:val="HTMLPreformatted"/>
        <w:numPr>
          <w:ilvl w:val="0"/>
          <w:numId w:val="222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tag -a v1.4.2 -m </w:t>
      </w:r>
      <w:r w:rsidRPr="00E01AD4">
        <w:rPr>
          <w:rStyle w:val="hljs-string"/>
          <w:rFonts w:ascii="Segoe UI" w:hAnsi="Segoe UI" w:cs="Segoe UI"/>
          <w:sz w:val="22"/>
          <w:szCs w:val="22"/>
        </w:rPr>
        <w:t>"Release v1.4.2"</w:t>
      </w:r>
    </w:p>
    <w:p w:rsidR="00E01AD4" w:rsidRPr="00E01AD4" w:rsidRDefault="00E01AD4" w:rsidP="00E01AD4">
      <w:pPr>
        <w:pStyle w:val="HTMLPreformatted"/>
        <w:numPr>
          <w:ilvl w:val="0"/>
          <w:numId w:val="222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push origin v1.4.2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81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23" w:name="_Toc212157130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18.8 Collaboration and Issue Tracking</w:t>
      </w:r>
      <w:bookmarkEnd w:id="5923"/>
    </w:p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18.8.1 Project Boards</w:t>
      </w:r>
    </w:p>
    <w:p w:rsidR="00E01AD4" w:rsidRPr="00E01AD4" w:rsidRDefault="00E01AD4" w:rsidP="00E01AD4">
      <w:pPr>
        <w:pStyle w:val="NormalWeb"/>
        <w:numPr>
          <w:ilvl w:val="0"/>
          <w:numId w:val="22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Managed in </w:t>
      </w:r>
      <w:r w:rsidRPr="00E01AD4">
        <w:rPr>
          <w:rStyle w:val="Strong"/>
          <w:rFonts w:ascii="Segoe UI" w:hAnsi="Segoe UI" w:cs="Segoe UI"/>
          <w:sz w:val="22"/>
          <w:szCs w:val="22"/>
        </w:rPr>
        <w:t>GitHub Projects</w:t>
      </w:r>
      <w:r w:rsidRPr="00E01AD4">
        <w:rPr>
          <w:rFonts w:ascii="Segoe UI" w:hAnsi="Segoe UI" w:cs="Segoe UI"/>
          <w:sz w:val="22"/>
          <w:szCs w:val="22"/>
        </w:rPr>
        <w:t xml:space="preserve"> or </w:t>
      </w:r>
      <w:r w:rsidRPr="00E01AD4">
        <w:rPr>
          <w:rStyle w:val="Strong"/>
          <w:rFonts w:ascii="Segoe UI" w:hAnsi="Segoe UI" w:cs="Segoe UI"/>
          <w:sz w:val="22"/>
          <w:szCs w:val="22"/>
        </w:rPr>
        <w:t>Jira</w:t>
      </w:r>
    </w:p>
    <w:p w:rsidR="00E01AD4" w:rsidRPr="00E01AD4" w:rsidRDefault="00E01AD4" w:rsidP="00E01AD4">
      <w:pPr>
        <w:pStyle w:val="NormalWeb"/>
        <w:numPr>
          <w:ilvl w:val="0"/>
          <w:numId w:val="223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Columns: </w:t>
      </w:r>
      <w:r w:rsidRPr="00E01AD4">
        <w:rPr>
          <w:rStyle w:val="Emphasis"/>
          <w:rFonts w:ascii="Segoe UI" w:eastAsiaTheme="majorEastAsia" w:hAnsi="Segoe UI" w:cs="Segoe UI"/>
          <w:sz w:val="22"/>
          <w:szCs w:val="22"/>
        </w:rPr>
        <w:t>Backlog → In Progress → In Review → Done</w:t>
      </w:r>
    </w:p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18.8.2 Issues and Labels</w:t>
      </w:r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Standard labels:</w:t>
      </w:r>
    </w:p>
    <w:p w:rsidR="00E01AD4" w:rsidRPr="00E01AD4" w:rsidRDefault="00E01AD4" w:rsidP="00E01AD4">
      <w:pPr>
        <w:pStyle w:val="NormalWeb"/>
        <w:numPr>
          <w:ilvl w:val="0"/>
          <w:numId w:val="224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HTMLCode"/>
          <w:rFonts w:ascii="Segoe UI" w:hAnsi="Segoe UI" w:cs="Segoe UI"/>
          <w:sz w:val="22"/>
          <w:szCs w:val="22"/>
        </w:rPr>
        <w:t>bug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feature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enhancement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documentation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help wanted</w:t>
      </w:r>
      <w:r w:rsidRPr="00E01AD4">
        <w:rPr>
          <w:rFonts w:ascii="Segoe UI" w:hAnsi="Segoe UI" w:cs="Segoe UI"/>
          <w:sz w:val="22"/>
          <w:szCs w:val="22"/>
        </w:rPr>
        <w:t xml:space="preserve">, </w:t>
      </w:r>
      <w:r w:rsidRPr="00E01AD4">
        <w:rPr>
          <w:rStyle w:val="HTMLCode"/>
          <w:rFonts w:ascii="Segoe UI" w:hAnsi="Segoe UI" w:cs="Segoe UI"/>
          <w:sz w:val="22"/>
          <w:szCs w:val="22"/>
        </w:rPr>
        <w:t>urgent</w:t>
      </w:r>
      <w:r w:rsidRPr="00E01AD4">
        <w:rPr>
          <w:rFonts w:ascii="Segoe UI" w:hAnsi="Segoe UI" w:cs="Segoe UI"/>
          <w:sz w:val="22"/>
          <w:szCs w:val="22"/>
        </w:rPr>
        <w:br/>
        <w:t>Each issue must include:</w:t>
      </w:r>
    </w:p>
    <w:p w:rsidR="00E01AD4" w:rsidRPr="00E01AD4" w:rsidRDefault="00E01AD4" w:rsidP="00E01AD4">
      <w:pPr>
        <w:pStyle w:val="NormalWeb"/>
        <w:numPr>
          <w:ilvl w:val="0"/>
          <w:numId w:val="22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Clear title and description</w:t>
      </w:r>
    </w:p>
    <w:p w:rsidR="00E01AD4" w:rsidRPr="00E01AD4" w:rsidRDefault="00E01AD4" w:rsidP="00E01AD4">
      <w:pPr>
        <w:pStyle w:val="NormalWeb"/>
        <w:numPr>
          <w:ilvl w:val="0"/>
          <w:numId w:val="22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Acceptance criteria</w:t>
      </w:r>
    </w:p>
    <w:p w:rsidR="00E01AD4" w:rsidRPr="00E01AD4" w:rsidRDefault="00E01AD4" w:rsidP="00E01AD4">
      <w:pPr>
        <w:pStyle w:val="NormalWeb"/>
        <w:numPr>
          <w:ilvl w:val="0"/>
          <w:numId w:val="224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Assignee and milestone</w:t>
      </w:r>
    </w:p>
    <w:p w:rsidR="00E01AD4" w:rsidRPr="00E01AD4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E01AD4">
        <w:rPr>
          <w:rStyle w:val="Strong"/>
          <w:rFonts w:ascii="Segoe UI" w:hAnsi="Segoe UI" w:cs="Segoe UI"/>
          <w:bCs w:val="0"/>
          <w:color w:val="auto"/>
        </w:rPr>
        <w:t>18.8.3 Communication</w:t>
      </w:r>
    </w:p>
    <w:p w:rsidR="00E01AD4" w:rsidRPr="00E01AD4" w:rsidRDefault="00E01AD4" w:rsidP="00E01AD4">
      <w:pPr>
        <w:pStyle w:val="NormalWeb"/>
        <w:numPr>
          <w:ilvl w:val="0"/>
          <w:numId w:val="225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Slack/Teams:</w:t>
      </w:r>
      <w:r w:rsidRPr="00E01AD4">
        <w:rPr>
          <w:rFonts w:ascii="Segoe UI" w:hAnsi="Segoe UI" w:cs="Segoe UI"/>
          <w:sz w:val="22"/>
          <w:szCs w:val="22"/>
        </w:rPr>
        <w:t xml:space="preserve"> for daily updates and quick discussions</w:t>
      </w:r>
    </w:p>
    <w:p w:rsidR="00E01AD4" w:rsidRPr="00E01AD4" w:rsidRDefault="00E01AD4" w:rsidP="00E01AD4">
      <w:pPr>
        <w:pStyle w:val="NormalWeb"/>
        <w:numPr>
          <w:ilvl w:val="0"/>
          <w:numId w:val="225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Weekly Sync Meetings:</w:t>
      </w:r>
      <w:r w:rsidRPr="00E01AD4">
        <w:rPr>
          <w:rFonts w:ascii="Segoe UI" w:hAnsi="Segoe UI" w:cs="Segoe UI"/>
          <w:sz w:val="22"/>
          <w:szCs w:val="22"/>
        </w:rPr>
        <w:t xml:space="preserve"> project updates and blockers</w:t>
      </w:r>
    </w:p>
    <w:p w:rsidR="00E01AD4" w:rsidRPr="00E01AD4" w:rsidRDefault="00E01AD4" w:rsidP="00E01AD4">
      <w:pPr>
        <w:pStyle w:val="NormalWeb"/>
        <w:numPr>
          <w:ilvl w:val="0"/>
          <w:numId w:val="225"/>
        </w:numPr>
        <w:rPr>
          <w:rFonts w:ascii="Segoe UI" w:hAnsi="Segoe UI" w:cs="Segoe UI"/>
          <w:sz w:val="22"/>
          <w:szCs w:val="22"/>
        </w:rPr>
      </w:pPr>
      <w:r w:rsidRPr="00E01AD4">
        <w:rPr>
          <w:rStyle w:val="Strong"/>
          <w:rFonts w:ascii="Segoe UI" w:hAnsi="Segoe UI" w:cs="Segoe UI"/>
          <w:sz w:val="22"/>
          <w:szCs w:val="22"/>
        </w:rPr>
        <w:t>Code Review Channels:</w:t>
      </w:r>
      <w:r w:rsidRPr="00E01AD4">
        <w:rPr>
          <w:rFonts w:ascii="Segoe UI" w:hAnsi="Segoe UI" w:cs="Segoe UI"/>
          <w:sz w:val="22"/>
          <w:szCs w:val="22"/>
        </w:rPr>
        <w:t xml:space="preserve"> for peer discussions and improvement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82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24" w:name="_Toc212157131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18.9 Continuous Integration Alignment</w:t>
      </w:r>
      <w:bookmarkEnd w:id="5924"/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proofErr w:type="spellStart"/>
      <w:r w:rsidRPr="00E01AD4">
        <w:rPr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workflow integrates seamlessly with </w:t>
      </w:r>
      <w:r w:rsidRPr="00E01AD4">
        <w:rPr>
          <w:rStyle w:val="Strong"/>
          <w:rFonts w:ascii="Segoe UI" w:hAnsi="Segoe UI" w:cs="Segoe UI"/>
          <w:sz w:val="22"/>
          <w:szCs w:val="22"/>
        </w:rPr>
        <w:t>CI/CD pipelines</w:t>
      </w:r>
      <w:r w:rsidRPr="00E01AD4">
        <w:rPr>
          <w:rFonts w:ascii="Segoe UI" w:hAnsi="Segoe UI" w:cs="Segoe UI"/>
          <w:sz w:val="22"/>
          <w:szCs w:val="22"/>
        </w:rPr>
        <w:t xml:space="preserve"> (see Section 15.0).</w:t>
      </w:r>
    </w:p>
    <w:p w:rsidR="00E01AD4" w:rsidRPr="00E01AD4" w:rsidRDefault="00E01AD4" w:rsidP="00E01AD4">
      <w:pPr>
        <w:pStyle w:val="NormalWeb"/>
        <w:numPr>
          <w:ilvl w:val="0"/>
          <w:numId w:val="226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Each PR triggers build and test runs via </w:t>
      </w:r>
      <w:r w:rsidRPr="00E01AD4">
        <w:rPr>
          <w:rStyle w:val="Strong"/>
          <w:rFonts w:ascii="Segoe UI" w:hAnsi="Segoe UI" w:cs="Segoe UI"/>
          <w:sz w:val="22"/>
          <w:szCs w:val="22"/>
        </w:rPr>
        <w:t>GitHub Actions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E01AD4" w:rsidRPr="00E01AD4" w:rsidRDefault="00E01AD4" w:rsidP="00E01AD4">
      <w:pPr>
        <w:pStyle w:val="NormalWeb"/>
        <w:numPr>
          <w:ilvl w:val="0"/>
          <w:numId w:val="226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Merges to </w:t>
      </w:r>
      <w:r w:rsidRPr="00E01AD4">
        <w:rPr>
          <w:rStyle w:val="HTMLCode"/>
          <w:rFonts w:ascii="Segoe UI" w:hAnsi="Segoe UI" w:cs="Segoe UI"/>
          <w:sz w:val="22"/>
          <w:szCs w:val="22"/>
        </w:rPr>
        <w:t>main</w:t>
      </w:r>
      <w:r w:rsidRPr="00E01AD4">
        <w:rPr>
          <w:rFonts w:ascii="Segoe UI" w:hAnsi="Segoe UI" w:cs="Segoe UI"/>
          <w:sz w:val="22"/>
          <w:szCs w:val="22"/>
        </w:rPr>
        <w:t xml:space="preserve"> auto-deploy to the </w:t>
      </w:r>
      <w:r w:rsidRPr="00E01AD4">
        <w:rPr>
          <w:rStyle w:val="Strong"/>
          <w:rFonts w:ascii="Segoe UI" w:hAnsi="Segoe UI" w:cs="Segoe UI"/>
          <w:sz w:val="22"/>
          <w:szCs w:val="22"/>
        </w:rPr>
        <w:t>staging environment</w:t>
      </w:r>
      <w:r w:rsidRPr="00E01AD4">
        <w:rPr>
          <w:rFonts w:ascii="Segoe UI" w:hAnsi="Segoe UI" w:cs="Segoe UI"/>
          <w:sz w:val="22"/>
          <w:szCs w:val="22"/>
        </w:rPr>
        <w:t>.</w:t>
      </w:r>
    </w:p>
    <w:p w:rsidR="00E01AD4" w:rsidRPr="00E01AD4" w:rsidRDefault="00E01AD4" w:rsidP="00E01AD4">
      <w:pPr>
        <w:pStyle w:val="NormalWeb"/>
        <w:numPr>
          <w:ilvl w:val="0"/>
          <w:numId w:val="226"/>
        </w:numPr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>Version tags trigger production deployment.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83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25" w:name="_Toc212157132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18.10 Best Practices Summary</w:t>
      </w:r>
      <w:bookmarkEnd w:id="5925"/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Keep branches small and focused</w:t>
      </w:r>
      <w:r w:rsidRPr="00E01AD4">
        <w:rPr>
          <w:rFonts w:ascii="Segoe UI" w:hAnsi="Segoe UI" w:cs="Segoe UI"/>
          <w:sz w:val="22"/>
          <w:szCs w:val="22"/>
        </w:rPr>
        <w:br/>
      </w: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Use descriptive commit messages</w:t>
      </w:r>
      <w:r w:rsidRPr="00E01AD4">
        <w:rPr>
          <w:rFonts w:ascii="Segoe UI" w:hAnsi="Segoe UI" w:cs="Segoe UI"/>
          <w:sz w:val="22"/>
          <w:szCs w:val="22"/>
        </w:rPr>
        <w:br/>
      </w: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Pull latest from </w:t>
      </w:r>
      <w:r w:rsidRPr="00E01AD4">
        <w:rPr>
          <w:rStyle w:val="HTMLCode"/>
          <w:rFonts w:ascii="Segoe UI" w:hAnsi="Segoe UI" w:cs="Segoe UI"/>
          <w:sz w:val="22"/>
          <w:szCs w:val="22"/>
        </w:rPr>
        <w:t>develop</w:t>
      </w:r>
      <w:r w:rsidRPr="00E01AD4">
        <w:rPr>
          <w:rFonts w:ascii="Segoe UI" w:hAnsi="Segoe UI" w:cs="Segoe UI"/>
          <w:sz w:val="22"/>
          <w:szCs w:val="22"/>
        </w:rPr>
        <w:t xml:space="preserve"> before starting new work</w:t>
      </w:r>
      <w:r w:rsidRPr="00E01AD4">
        <w:rPr>
          <w:rFonts w:ascii="Segoe UI" w:hAnsi="Segoe UI" w:cs="Segoe UI"/>
          <w:sz w:val="22"/>
          <w:szCs w:val="22"/>
        </w:rPr>
        <w:br/>
      </w: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Never push directly to </w:t>
      </w:r>
      <w:r w:rsidRPr="00E01AD4">
        <w:rPr>
          <w:rStyle w:val="HTMLCode"/>
          <w:rFonts w:ascii="Segoe UI" w:hAnsi="Segoe UI" w:cs="Segoe UI"/>
          <w:sz w:val="22"/>
          <w:szCs w:val="22"/>
        </w:rPr>
        <w:t>main</w:t>
      </w:r>
      <w:r w:rsidRPr="00E01AD4">
        <w:rPr>
          <w:rFonts w:ascii="Segoe UI" w:hAnsi="Segoe UI" w:cs="Segoe UI"/>
          <w:sz w:val="22"/>
          <w:szCs w:val="22"/>
        </w:rPr>
        <w:br/>
      </w: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Run local tests before pushing</w:t>
      </w:r>
      <w:r w:rsidRPr="00E01AD4">
        <w:rPr>
          <w:rFonts w:ascii="Segoe UI" w:hAnsi="Segoe UI" w:cs="Segoe UI"/>
          <w:sz w:val="22"/>
          <w:szCs w:val="22"/>
        </w:rPr>
        <w:br/>
      </w:r>
      <w:r w:rsidRPr="00E01AD4">
        <w:rPr>
          <w:rFonts w:ascii="Segoe UI Symbol" w:hAnsi="Segoe UI Symbol" w:cs="Segoe UI Symbol"/>
          <w:sz w:val="22"/>
          <w:szCs w:val="22"/>
        </w:rPr>
        <w:t>✅</w:t>
      </w:r>
      <w:r w:rsidRPr="00E01AD4">
        <w:rPr>
          <w:rFonts w:ascii="Segoe UI" w:hAnsi="Segoe UI" w:cs="Segoe UI"/>
          <w:sz w:val="22"/>
          <w:szCs w:val="22"/>
        </w:rPr>
        <w:t xml:space="preserve"> Review and document major changes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84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26" w:name="_Toc212157133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18.11 Example Developer Flow</w:t>
      </w:r>
      <w:bookmarkEnd w:id="5926"/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comment"/>
          <w:rFonts w:ascii="Segoe UI" w:hAnsi="Segoe UI" w:cs="Segoe UI"/>
          <w:sz w:val="22"/>
          <w:szCs w:val="22"/>
        </w:rPr>
        <w:t># Step 1: Create a feature branch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checkout develop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pull origin develop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checkout -b feature/medication-reminder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comment"/>
          <w:rFonts w:ascii="Segoe UI" w:hAnsi="Segoe UI" w:cs="Segoe UI"/>
          <w:sz w:val="22"/>
          <w:szCs w:val="22"/>
        </w:rPr>
        <w:t># Step 2: Develop and commit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gramStart"/>
      <w:r w:rsidRPr="00E01AD4">
        <w:rPr>
          <w:rStyle w:val="HTMLCode"/>
          <w:rFonts w:ascii="Segoe UI" w:hAnsi="Segoe UI" w:cs="Segoe UI"/>
          <w:sz w:val="22"/>
          <w:szCs w:val="22"/>
        </w:rPr>
        <w:t>add .</w:t>
      </w:r>
      <w:proofErr w:type="gramEnd"/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commit -m </w:t>
      </w:r>
      <w:r w:rsidRPr="00E01AD4">
        <w:rPr>
          <w:rStyle w:val="hljs-string"/>
          <w:rFonts w:ascii="Segoe UI" w:hAnsi="Segoe UI" w:cs="Segoe UI"/>
          <w:sz w:val="22"/>
          <w:szCs w:val="22"/>
        </w:rPr>
        <w:t>"feat(reminder): add medication reminder scheduling"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comment"/>
          <w:rFonts w:ascii="Segoe UI" w:hAnsi="Segoe UI" w:cs="Segoe UI"/>
          <w:sz w:val="22"/>
          <w:szCs w:val="22"/>
        </w:rPr>
        <w:t># Step 3: Push and open PR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E01AD4">
        <w:rPr>
          <w:rStyle w:val="HTMLCode"/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Style w:val="HTMLCode"/>
          <w:rFonts w:ascii="Segoe UI" w:hAnsi="Segoe UI" w:cs="Segoe UI"/>
          <w:sz w:val="22"/>
          <w:szCs w:val="22"/>
        </w:rPr>
        <w:t xml:space="preserve"> push origin feature/medication-reminder</w:t>
      </w: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</w:p>
    <w:p w:rsidR="00E01AD4" w:rsidRPr="00E01AD4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E01AD4">
        <w:rPr>
          <w:rStyle w:val="hljs-comment"/>
          <w:rFonts w:ascii="Segoe UI" w:hAnsi="Segoe UI" w:cs="Segoe UI"/>
          <w:sz w:val="22"/>
          <w:szCs w:val="22"/>
        </w:rPr>
        <w:t># Step 4: Create Pull Request → Review → Merge into develop</w:t>
      </w:r>
    </w:p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85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27" w:name="_Toc212157134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18.12 Onboarding Checklist</w:t>
      </w:r>
      <w:bookmarkEnd w:id="59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718"/>
      </w:tblGrid>
      <w:tr w:rsidR="00E01AD4" w:rsidRPr="00E01AD4" w:rsidTr="00E01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Fonts w:ascii="Segoe UI" w:hAnsi="Segoe UI" w:cs="Segoe UI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01AD4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GitHub account created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 Symbol" w:hAnsi="Segoe UI Symbol" w:cs="Segoe UI Symbol"/>
              </w:rPr>
              <w:t>☐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Repo cloned and environment setup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 Symbol" w:hAnsi="Segoe UI Symbol" w:cs="Segoe UI Symbol"/>
              </w:rPr>
              <w:t>☐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.</w:t>
            </w:r>
            <w:proofErr w:type="spellStart"/>
            <w:r w:rsidRPr="00E01AD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env</w:t>
            </w:r>
            <w:proofErr w:type="spellEnd"/>
            <w:r w:rsidRPr="00E01AD4">
              <w:rPr>
                <w:rFonts w:ascii="Segoe UI" w:hAnsi="Segoe UI" w:cs="Segoe UI"/>
              </w:rPr>
              <w:t xml:space="preserve"> configured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 Symbol" w:hAnsi="Segoe UI Symbol" w:cs="Segoe UI Symbol"/>
              </w:rPr>
              <w:t>☐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Dependencies installed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 Symbol" w:hAnsi="Segoe UI Symbol" w:cs="Segoe UI Symbol"/>
              </w:rPr>
              <w:t>☐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Access to Slack/Teams confirmed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 Symbol" w:hAnsi="Segoe UI Symbol" w:cs="Segoe UI Symbol"/>
              </w:rPr>
              <w:t>☐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Reviewed Docs: Sections 5, 16, 17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 Symbol" w:hAnsi="Segoe UI Symbol" w:cs="Segoe UI Symbol"/>
              </w:rPr>
              <w:t>☐</w:t>
            </w:r>
          </w:p>
        </w:tc>
      </w:tr>
      <w:tr w:rsidR="00E01AD4" w:rsidRPr="00E01AD4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" w:hAnsi="Segoe UI" w:cs="Segoe UI"/>
              </w:rPr>
              <w:t>First PR submitted</w:t>
            </w:r>
          </w:p>
        </w:tc>
        <w:tc>
          <w:tcPr>
            <w:tcW w:w="0" w:type="auto"/>
            <w:vAlign w:val="center"/>
            <w:hideMark/>
          </w:tcPr>
          <w:p w:rsidR="00E01AD4" w:rsidRPr="00E01AD4" w:rsidRDefault="00E01AD4">
            <w:pPr>
              <w:rPr>
                <w:rFonts w:ascii="Segoe UI" w:hAnsi="Segoe UI" w:cs="Segoe UI"/>
              </w:rPr>
            </w:pPr>
            <w:r w:rsidRPr="00E01AD4">
              <w:rPr>
                <w:rFonts w:ascii="Segoe UI Symbol" w:hAnsi="Segoe UI Symbol" w:cs="Segoe UI Symbol"/>
              </w:rPr>
              <w:t>☐</w:t>
            </w:r>
          </w:p>
        </w:tc>
      </w:tr>
    </w:tbl>
    <w:p w:rsidR="00E01AD4" w:rsidRPr="00E01AD4" w:rsidRDefault="00E01AD4" w:rsidP="00E01AD4">
      <w:pPr>
        <w:rPr>
          <w:rFonts w:ascii="Segoe UI" w:hAnsi="Segoe UI" w:cs="Segoe UI"/>
        </w:rPr>
      </w:pPr>
      <w:r w:rsidRPr="00E01AD4">
        <w:rPr>
          <w:rFonts w:ascii="Segoe UI" w:hAnsi="Segoe UI" w:cs="Segoe UI"/>
        </w:rPr>
        <w:pict>
          <v:rect id="_x0000_i1286" style="width:0;height:1.5pt" o:hralign="center" o:hrstd="t" o:hr="t" fillcolor="#a0a0a0" stroked="f"/>
        </w:pict>
      </w:r>
    </w:p>
    <w:p w:rsidR="00E01AD4" w:rsidRPr="00E01AD4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28" w:name="_Toc212157135"/>
      <w:r w:rsidRPr="00E01AD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18.13 Summary</w:t>
      </w:r>
      <w:bookmarkEnd w:id="5928"/>
    </w:p>
    <w:p w:rsidR="00E01AD4" w:rsidRPr="00E01AD4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E01AD4">
        <w:rPr>
          <w:rFonts w:ascii="Segoe UI" w:hAnsi="Segoe UI" w:cs="Segoe UI"/>
          <w:sz w:val="22"/>
          <w:szCs w:val="22"/>
        </w:rPr>
        <w:t xml:space="preserve">The Developer Onboarding and </w:t>
      </w:r>
      <w:proofErr w:type="spellStart"/>
      <w:r w:rsidRPr="00E01AD4">
        <w:rPr>
          <w:rFonts w:ascii="Segoe UI" w:hAnsi="Segoe UI" w:cs="Segoe UI"/>
          <w:sz w:val="22"/>
          <w:szCs w:val="22"/>
        </w:rPr>
        <w:t>Git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Workflow ensures structured collaboration, maintainable source control, and a smooth developer experience. By following this process, </w:t>
      </w:r>
      <w:proofErr w:type="spellStart"/>
      <w:r w:rsidRPr="00E01AD4">
        <w:rPr>
          <w:rFonts w:ascii="Segoe UI" w:hAnsi="Segoe UI" w:cs="Segoe UI"/>
          <w:sz w:val="22"/>
          <w:szCs w:val="22"/>
        </w:rPr>
        <w:t>MediMate</w:t>
      </w:r>
      <w:proofErr w:type="spellEnd"/>
      <w:r w:rsidRPr="00E01AD4">
        <w:rPr>
          <w:rFonts w:ascii="Segoe UI" w:hAnsi="Segoe UI" w:cs="Segoe UI"/>
          <w:sz w:val="22"/>
          <w:szCs w:val="22"/>
        </w:rPr>
        <w:t xml:space="preserve"> developers uphold high standards of productivity, version traceability, and release stability across all environments.</w:t>
      </w:r>
    </w:p>
    <w:p w:rsidR="00E01AD4" w:rsidRDefault="00E01AD4">
      <w:pPr>
        <w:rPr>
          <w:rFonts w:ascii="Segoe UI" w:eastAsia="Times New Roman" w:hAnsi="Segoe UI" w:cs="Segoe UI"/>
        </w:rPr>
      </w:pPr>
      <w:r>
        <w:rPr>
          <w:rFonts w:ascii="Segoe UI" w:hAnsi="Segoe UI" w:cs="Segoe UI"/>
        </w:rPr>
        <w:br w:type="page"/>
      </w:r>
    </w:p>
    <w:p w:rsidR="00E01AD4" w:rsidRPr="00F830DE" w:rsidRDefault="00E01AD4" w:rsidP="00E01AD4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bookmarkStart w:id="5929" w:name="_Toc212157136"/>
      <w:r w:rsidRPr="00F830DE">
        <w:rPr>
          <w:rStyle w:val="Strong"/>
          <w:rFonts w:ascii="Segoe UI" w:hAnsi="Segoe UI" w:cs="Segoe UI"/>
          <w:bCs w:val="0"/>
          <w:color w:val="auto"/>
          <w:sz w:val="24"/>
          <w:szCs w:val="24"/>
        </w:rPr>
        <w:lastRenderedPageBreak/>
        <w:t>Section 19.0 – Troubleshooting and Maintenance</w:t>
      </w:r>
      <w:bookmarkEnd w:id="5929"/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Purpose:</w:t>
      </w:r>
      <w:r w:rsidRPr="00F830DE">
        <w:rPr>
          <w:rFonts w:ascii="Segoe UI" w:hAnsi="Segoe UI" w:cs="Segoe UI"/>
          <w:sz w:val="22"/>
          <w:szCs w:val="22"/>
        </w:rPr>
        <w:br/>
        <w:t xml:space="preserve">This section provides a structured guide for identifying, diagnosing, and resolving technical issues within the </w:t>
      </w:r>
      <w:proofErr w:type="spellStart"/>
      <w:r w:rsidRPr="00F830DE">
        <w:rPr>
          <w:rFonts w:ascii="Segoe UI" w:hAnsi="Segoe UI" w:cs="Segoe UI"/>
          <w:sz w:val="22"/>
          <w:szCs w:val="22"/>
        </w:rPr>
        <w:t>MediMate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platform. It also defines the standard maintenance routines and preventive measures that ensure long-term system stability, performance, and reliability.</w:t>
      </w:r>
    </w:p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04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30" w:name="_Toc212157137"/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19.1 Overview</w:t>
      </w:r>
      <w:bookmarkEnd w:id="5930"/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The </w:t>
      </w:r>
      <w:r w:rsidRPr="00F830DE">
        <w:rPr>
          <w:rStyle w:val="Strong"/>
          <w:rFonts w:ascii="Segoe UI" w:hAnsi="Segoe UI" w:cs="Segoe UI"/>
          <w:sz w:val="22"/>
          <w:szCs w:val="22"/>
        </w:rPr>
        <w:t>Troubleshooting and Maintenance</w:t>
      </w:r>
      <w:r w:rsidRPr="00F830DE">
        <w:rPr>
          <w:rFonts w:ascii="Segoe UI" w:hAnsi="Segoe UI" w:cs="Segoe UI"/>
          <w:sz w:val="22"/>
          <w:szCs w:val="22"/>
        </w:rPr>
        <w:t xml:space="preserve"> framework ensures the </w:t>
      </w:r>
      <w:proofErr w:type="spellStart"/>
      <w:r w:rsidRPr="00F830DE">
        <w:rPr>
          <w:rFonts w:ascii="Segoe UI" w:hAnsi="Segoe UI" w:cs="Segoe UI"/>
          <w:sz w:val="22"/>
          <w:szCs w:val="22"/>
        </w:rPr>
        <w:t>MediMate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system remains stable, secure, and high-performing. It enables developers and support engineers to:</w:t>
      </w:r>
    </w:p>
    <w:p w:rsidR="00E01AD4" w:rsidRPr="00F830DE" w:rsidRDefault="00E01AD4" w:rsidP="00E01AD4">
      <w:pPr>
        <w:pStyle w:val="NormalWeb"/>
        <w:numPr>
          <w:ilvl w:val="0"/>
          <w:numId w:val="22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Quickly isolate and resolve system or application issues</w:t>
      </w:r>
    </w:p>
    <w:p w:rsidR="00E01AD4" w:rsidRPr="00F830DE" w:rsidRDefault="00E01AD4" w:rsidP="00E01AD4">
      <w:pPr>
        <w:pStyle w:val="NormalWeb"/>
        <w:numPr>
          <w:ilvl w:val="0"/>
          <w:numId w:val="22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Maintain uptime through regular system health checks</w:t>
      </w:r>
    </w:p>
    <w:p w:rsidR="00E01AD4" w:rsidRPr="00F830DE" w:rsidRDefault="00E01AD4" w:rsidP="00E01AD4">
      <w:pPr>
        <w:pStyle w:val="NormalWeb"/>
        <w:numPr>
          <w:ilvl w:val="0"/>
          <w:numId w:val="22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Apply updates, patches, and optimizations systematically</w:t>
      </w:r>
    </w:p>
    <w:p w:rsidR="00E01AD4" w:rsidRPr="00F830DE" w:rsidRDefault="00E01AD4" w:rsidP="00E01AD4">
      <w:pPr>
        <w:pStyle w:val="NormalWeb"/>
        <w:numPr>
          <w:ilvl w:val="0"/>
          <w:numId w:val="22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Document and track incidents for future prevention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This process applies to all </w:t>
      </w:r>
      <w:proofErr w:type="spellStart"/>
      <w:r w:rsidRPr="00F830DE">
        <w:rPr>
          <w:rFonts w:ascii="Segoe UI" w:hAnsi="Segoe UI" w:cs="Segoe UI"/>
          <w:sz w:val="22"/>
          <w:szCs w:val="22"/>
        </w:rPr>
        <w:t>MediMate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modules — including </w:t>
      </w:r>
      <w:r w:rsidRPr="00F830DE">
        <w:rPr>
          <w:rStyle w:val="Strong"/>
          <w:rFonts w:ascii="Segoe UI" w:hAnsi="Segoe UI" w:cs="Segoe UI"/>
          <w:sz w:val="22"/>
          <w:szCs w:val="22"/>
        </w:rPr>
        <w:t>Mobile App</w:t>
      </w:r>
      <w:r w:rsidRPr="00F830DE">
        <w:rPr>
          <w:rFonts w:ascii="Segoe UI" w:hAnsi="Segoe UI" w:cs="Segoe UI"/>
          <w:sz w:val="22"/>
          <w:szCs w:val="22"/>
        </w:rPr>
        <w:t xml:space="preserve">, </w:t>
      </w:r>
      <w:r w:rsidRPr="00F830DE">
        <w:rPr>
          <w:rStyle w:val="Strong"/>
          <w:rFonts w:ascii="Segoe UI" w:hAnsi="Segoe UI" w:cs="Segoe UI"/>
          <w:sz w:val="22"/>
          <w:szCs w:val="22"/>
        </w:rPr>
        <w:t>Web App</w:t>
      </w:r>
      <w:r w:rsidRPr="00F830DE">
        <w:rPr>
          <w:rFonts w:ascii="Segoe UI" w:hAnsi="Segoe UI" w:cs="Segoe UI"/>
          <w:sz w:val="22"/>
          <w:szCs w:val="22"/>
        </w:rPr>
        <w:t xml:space="preserve">, </w:t>
      </w:r>
      <w:r w:rsidRPr="00F830DE">
        <w:rPr>
          <w:rStyle w:val="Strong"/>
          <w:rFonts w:ascii="Segoe UI" w:hAnsi="Segoe UI" w:cs="Segoe UI"/>
          <w:sz w:val="22"/>
          <w:szCs w:val="22"/>
        </w:rPr>
        <w:t>Backend APIs</w:t>
      </w:r>
      <w:r w:rsidRPr="00F830DE">
        <w:rPr>
          <w:rFonts w:ascii="Segoe UI" w:hAnsi="Segoe UI" w:cs="Segoe UI"/>
          <w:sz w:val="22"/>
          <w:szCs w:val="22"/>
        </w:rPr>
        <w:t xml:space="preserve">, and </w:t>
      </w:r>
      <w:r w:rsidRPr="00F830DE">
        <w:rPr>
          <w:rStyle w:val="Strong"/>
          <w:rFonts w:ascii="Segoe UI" w:hAnsi="Segoe UI" w:cs="Segoe UI"/>
          <w:sz w:val="22"/>
          <w:szCs w:val="22"/>
        </w:rPr>
        <w:t xml:space="preserve">AI </w:t>
      </w:r>
      <w:proofErr w:type="spellStart"/>
      <w:r w:rsidRPr="00F830DE">
        <w:rPr>
          <w:rStyle w:val="Strong"/>
          <w:rFonts w:ascii="Segoe UI" w:hAnsi="Segoe UI" w:cs="Segoe UI"/>
          <w:sz w:val="22"/>
          <w:szCs w:val="22"/>
        </w:rPr>
        <w:t>Microservices</w:t>
      </w:r>
      <w:proofErr w:type="spellEnd"/>
      <w:r w:rsidRPr="00F830DE">
        <w:rPr>
          <w:rFonts w:ascii="Segoe UI" w:hAnsi="Segoe UI" w:cs="Segoe UI"/>
          <w:sz w:val="22"/>
          <w:szCs w:val="22"/>
        </w:rPr>
        <w:t>.</w:t>
      </w:r>
    </w:p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05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31" w:name="_Toc212157138"/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19.2 Common Issue Categories</w:t>
      </w:r>
      <w:bookmarkEnd w:id="5931"/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proofErr w:type="spellStart"/>
      <w:r w:rsidRPr="00F830DE">
        <w:rPr>
          <w:rFonts w:ascii="Segoe UI" w:hAnsi="Segoe UI" w:cs="Segoe UI"/>
          <w:sz w:val="22"/>
          <w:szCs w:val="22"/>
        </w:rPr>
        <w:t>MediMate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issues are grouped into four main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3265"/>
        <w:gridCol w:w="3076"/>
      </w:tblGrid>
      <w:tr w:rsidR="00F830DE" w:rsidRPr="00F830DE" w:rsidTr="00E01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Examples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Application Errors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Functional or logic-related bugs in frontend/backend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App crash on login, reminder not saving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Integration/Network Issues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API communication failures, timeouts, or data sync problems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Firebase sync delay, failed AI service response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Database/Storage Issues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Problems with data retrieval, corruption, or connectivity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MongoDB connection timeout, inconsistent records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Environment/Dependency Issues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Conflicts in versions, configurations, or external libraries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Node/Python version mismatch, missing environment variables</w:t>
            </w:r>
          </w:p>
        </w:tc>
      </w:tr>
    </w:tbl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06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32" w:name="_Toc212157139"/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19.3 General Troubleshooting Workflow</w:t>
      </w:r>
      <w:bookmarkEnd w:id="5932"/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 systematic debugging and resolution workflow ensures consistency and traceability:</w:t>
      </w:r>
    </w:p>
    <w:p w:rsidR="00E01AD4" w:rsidRPr="00F830DE" w:rsidRDefault="00E01AD4" w:rsidP="00E01AD4">
      <w:pPr>
        <w:pStyle w:val="NormalWeb"/>
        <w:numPr>
          <w:ilvl w:val="0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Identify the Problem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Observe error messages or malfunction symptoms.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Review recent code merges, deployments, or environment changes.</w:t>
      </w:r>
    </w:p>
    <w:p w:rsidR="00E01AD4" w:rsidRPr="00F830DE" w:rsidRDefault="00E01AD4" w:rsidP="00E01AD4">
      <w:pPr>
        <w:pStyle w:val="NormalWeb"/>
        <w:numPr>
          <w:ilvl w:val="0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Check Logs and Monitoring Tools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Access logs via </w:t>
      </w:r>
      <w:r w:rsidRPr="00F830DE">
        <w:rPr>
          <w:rStyle w:val="Strong"/>
          <w:rFonts w:ascii="Segoe UI" w:hAnsi="Segoe UI" w:cs="Segoe UI"/>
          <w:sz w:val="22"/>
          <w:szCs w:val="22"/>
        </w:rPr>
        <w:t>Firebase Console</w:t>
      </w:r>
      <w:r w:rsidRPr="00F830DE">
        <w:rPr>
          <w:rFonts w:ascii="Segoe UI" w:hAnsi="Segoe UI" w:cs="Segoe UI"/>
          <w:sz w:val="22"/>
          <w:szCs w:val="22"/>
        </w:rPr>
        <w:t xml:space="preserve">, </w:t>
      </w:r>
      <w:r w:rsidRPr="00F830DE">
        <w:rPr>
          <w:rStyle w:val="Strong"/>
          <w:rFonts w:ascii="Segoe UI" w:hAnsi="Segoe UI" w:cs="Segoe UI"/>
          <w:sz w:val="22"/>
          <w:szCs w:val="22"/>
        </w:rPr>
        <w:t>Docker logs</w:t>
      </w:r>
      <w:r w:rsidRPr="00F830DE">
        <w:rPr>
          <w:rFonts w:ascii="Segoe UI" w:hAnsi="Segoe UI" w:cs="Segoe UI"/>
          <w:sz w:val="22"/>
          <w:szCs w:val="22"/>
        </w:rPr>
        <w:t xml:space="preserve">, or </w:t>
      </w:r>
      <w:r w:rsidRPr="00F830DE">
        <w:rPr>
          <w:rStyle w:val="Strong"/>
          <w:rFonts w:ascii="Segoe UI" w:hAnsi="Segoe UI" w:cs="Segoe UI"/>
          <w:sz w:val="22"/>
          <w:szCs w:val="22"/>
        </w:rPr>
        <w:t>Cloud Logging</w:t>
      </w:r>
      <w:r w:rsidRPr="00F830DE">
        <w:rPr>
          <w:rFonts w:ascii="Segoe UI" w:hAnsi="Segoe UI" w:cs="Segoe UI"/>
          <w:sz w:val="22"/>
          <w:szCs w:val="22"/>
        </w:rPr>
        <w:t>.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Use monitoring dashboards (</w:t>
      </w:r>
      <w:proofErr w:type="spellStart"/>
      <w:r w:rsidRPr="00F830DE">
        <w:rPr>
          <w:rFonts w:ascii="Segoe UI" w:hAnsi="Segoe UI" w:cs="Segoe UI"/>
          <w:sz w:val="22"/>
          <w:szCs w:val="22"/>
        </w:rPr>
        <w:t>Grafana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, </w:t>
      </w:r>
      <w:proofErr w:type="spellStart"/>
      <w:r w:rsidRPr="00F830DE">
        <w:rPr>
          <w:rFonts w:ascii="Segoe UI" w:hAnsi="Segoe UI" w:cs="Segoe UI"/>
          <w:sz w:val="22"/>
          <w:szCs w:val="22"/>
        </w:rPr>
        <w:t>CloudWatch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, or Firebase </w:t>
      </w:r>
      <w:proofErr w:type="spellStart"/>
      <w:r w:rsidRPr="00F830DE">
        <w:rPr>
          <w:rFonts w:ascii="Segoe UI" w:hAnsi="Segoe UI" w:cs="Segoe UI"/>
          <w:sz w:val="22"/>
          <w:szCs w:val="22"/>
        </w:rPr>
        <w:t>Crashlytics</w:t>
      </w:r>
      <w:proofErr w:type="spellEnd"/>
      <w:r w:rsidRPr="00F830DE">
        <w:rPr>
          <w:rFonts w:ascii="Segoe UI" w:hAnsi="Segoe UI" w:cs="Segoe UI"/>
          <w:sz w:val="22"/>
          <w:szCs w:val="22"/>
        </w:rPr>
        <w:t>).</w:t>
      </w:r>
    </w:p>
    <w:p w:rsidR="00E01AD4" w:rsidRPr="00F830DE" w:rsidRDefault="00E01AD4" w:rsidP="00E01AD4">
      <w:pPr>
        <w:pStyle w:val="NormalWeb"/>
        <w:numPr>
          <w:ilvl w:val="0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Reproduce the Issue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Attempt to replicate the issue locally or in a staging environment.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Document exact conditions leading to the failure.</w:t>
      </w:r>
    </w:p>
    <w:p w:rsidR="00E01AD4" w:rsidRPr="00F830DE" w:rsidRDefault="00E01AD4" w:rsidP="00E01AD4">
      <w:pPr>
        <w:pStyle w:val="NormalWeb"/>
        <w:numPr>
          <w:ilvl w:val="0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Isolate the Cause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Test related components independently (API, DB, AI).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Roll back recent code or configuration changes if necessary.</w:t>
      </w:r>
    </w:p>
    <w:p w:rsidR="00E01AD4" w:rsidRPr="00F830DE" w:rsidRDefault="00E01AD4" w:rsidP="00E01AD4">
      <w:pPr>
        <w:pStyle w:val="NormalWeb"/>
        <w:numPr>
          <w:ilvl w:val="0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Fix and Validate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Apply a fix in a local branch.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Run automated test suites and manual regression tests.</w:t>
      </w:r>
    </w:p>
    <w:p w:rsidR="00E01AD4" w:rsidRPr="00F830DE" w:rsidRDefault="00E01AD4" w:rsidP="00E01AD4">
      <w:pPr>
        <w:pStyle w:val="NormalWeb"/>
        <w:numPr>
          <w:ilvl w:val="0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Document and Deploy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Log the issue and solution in </w:t>
      </w:r>
      <w:r w:rsidRPr="00F830DE">
        <w:rPr>
          <w:rStyle w:val="HTMLCode"/>
          <w:rFonts w:ascii="Segoe UI" w:hAnsi="Segoe UI" w:cs="Segoe UI"/>
          <w:sz w:val="22"/>
          <w:szCs w:val="22"/>
        </w:rPr>
        <w:t>/docs/issues.md</w:t>
      </w:r>
      <w:r w:rsidRPr="00F830DE">
        <w:rPr>
          <w:rFonts w:ascii="Segoe UI" w:hAnsi="Segoe UI" w:cs="Segoe UI"/>
          <w:sz w:val="22"/>
          <w:szCs w:val="22"/>
        </w:rPr>
        <w:t xml:space="preserve"> or GitHub Issues.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Merge fix following </w:t>
      </w:r>
      <w:proofErr w:type="spellStart"/>
      <w:r w:rsidRPr="00F830DE">
        <w:rPr>
          <w:rFonts w:ascii="Segoe UI" w:hAnsi="Segoe UI" w:cs="Segoe UI"/>
          <w:sz w:val="22"/>
          <w:szCs w:val="22"/>
        </w:rPr>
        <w:t>Git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workflow (see Section 18.0).</w:t>
      </w:r>
    </w:p>
    <w:p w:rsidR="00E01AD4" w:rsidRPr="00F830DE" w:rsidRDefault="00E01AD4" w:rsidP="00E01AD4">
      <w:pPr>
        <w:pStyle w:val="NormalWeb"/>
        <w:numPr>
          <w:ilvl w:val="0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Monitor Post-Fix Behavior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Verify that issue recurrence or new regressions do not appear.</w:t>
      </w:r>
    </w:p>
    <w:p w:rsidR="00E01AD4" w:rsidRPr="00F830DE" w:rsidRDefault="00E01AD4" w:rsidP="00E01AD4">
      <w:pPr>
        <w:pStyle w:val="NormalWeb"/>
        <w:numPr>
          <w:ilvl w:val="1"/>
          <w:numId w:val="22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Track metrics (API uptime, app crash rate) for 24–48 hours post-deploy.</w:t>
      </w:r>
    </w:p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07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33" w:name="_Toc212157140"/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19.4 Logging and Error Monitoring</w:t>
      </w:r>
      <w:bookmarkEnd w:id="5933"/>
    </w:p>
    <w:p w:rsidR="00E01AD4" w:rsidRPr="00F830DE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F830DE">
        <w:rPr>
          <w:rStyle w:val="Strong"/>
          <w:rFonts w:ascii="Segoe UI" w:hAnsi="Segoe UI" w:cs="Segoe UI"/>
          <w:bCs w:val="0"/>
          <w:color w:val="auto"/>
        </w:rPr>
        <w:t>19.4.1 Logging Standards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All </w:t>
      </w:r>
      <w:proofErr w:type="spellStart"/>
      <w:r w:rsidRPr="00F830DE">
        <w:rPr>
          <w:rFonts w:ascii="Segoe UI" w:hAnsi="Segoe UI" w:cs="Segoe UI"/>
          <w:sz w:val="22"/>
          <w:szCs w:val="22"/>
        </w:rPr>
        <w:t>MediMate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modules implement structured logging for visibility:</w:t>
      </w:r>
    </w:p>
    <w:p w:rsidR="00E01AD4" w:rsidRPr="00F830DE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ljs-comment"/>
          <w:rFonts w:ascii="Segoe UI" w:hAnsi="Segoe UI" w:cs="Segoe UI"/>
          <w:sz w:val="22"/>
          <w:szCs w:val="22"/>
        </w:rPr>
        <w:t>// Example (Node.js)</w:t>
      </w:r>
    </w:p>
    <w:p w:rsidR="00E01AD4" w:rsidRPr="00F830DE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gramStart"/>
      <w:r w:rsidRPr="00F830DE">
        <w:rPr>
          <w:rStyle w:val="HTMLCode"/>
          <w:rFonts w:ascii="Segoe UI" w:hAnsi="Segoe UI" w:cs="Segoe UI"/>
          <w:sz w:val="22"/>
          <w:szCs w:val="22"/>
        </w:rPr>
        <w:t>logger.</w:t>
      </w:r>
      <w:r w:rsidRPr="00F830DE">
        <w:rPr>
          <w:rStyle w:val="hljs-title"/>
          <w:rFonts w:ascii="Segoe UI" w:eastAsiaTheme="majorEastAsia" w:hAnsi="Segoe UI" w:cs="Segoe UI"/>
          <w:sz w:val="22"/>
          <w:szCs w:val="22"/>
        </w:rPr>
        <w:t>info</w:t>
      </w:r>
      <w:r w:rsidRPr="00F830DE">
        <w:rPr>
          <w:rStyle w:val="HTMLCode"/>
          <w:rFonts w:ascii="Segoe UI" w:hAnsi="Segoe UI" w:cs="Segoe UI"/>
          <w:sz w:val="22"/>
          <w:szCs w:val="22"/>
        </w:rPr>
        <w:t>(</w:t>
      </w:r>
      <w:proofErr w:type="gramEnd"/>
      <w:r w:rsidRPr="00F830DE">
        <w:rPr>
          <w:rStyle w:val="hljs-string"/>
          <w:rFonts w:ascii="Segoe UI" w:hAnsi="Segoe UI" w:cs="Segoe UI"/>
          <w:sz w:val="22"/>
          <w:szCs w:val="22"/>
        </w:rPr>
        <w:t>"Medication added successfully"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, { </w:t>
      </w:r>
      <w:proofErr w:type="spellStart"/>
      <w:r w:rsidRPr="00F830DE">
        <w:rPr>
          <w:rStyle w:val="HTMLCode"/>
          <w:rFonts w:ascii="Segoe UI" w:hAnsi="Segoe UI" w:cs="Segoe UI"/>
          <w:sz w:val="22"/>
          <w:szCs w:val="22"/>
        </w:rPr>
        <w:t>userId</w:t>
      </w:r>
      <w:proofErr w:type="spellEnd"/>
      <w:r w:rsidRPr="00F830DE">
        <w:rPr>
          <w:rStyle w:val="HTMLCode"/>
          <w:rFonts w:ascii="Segoe UI" w:hAnsi="Segoe UI" w:cs="Segoe UI"/>
          <w:sz w:val="22"/>
          <w:szCs w:val="22"/>
        </w:rPr>
        <w:t xml:space="preserve">, </w:t>
      </w:r>
      <w:proofErr w:type="spellStart"/>
      <w:r w:rsidRPr="00F830DE">
        <w:rPr>
          <w:rStyle w:val="HTMLCode"/>
          <w:rFonts w:ascii="Segoe UI" w:hAnsi="Segoe UI" w:cs="Segoe UI"/>
          <w:sz w:val="22"/>
          <w:szCs w:val="22"/>
        </w:rPr>
        <w:t>medicationId</w:t>
      </w:r>
      <w:proofErr w:type="spellEnd"/>
      <w:r w:rsidRPr="00F830DE">
        <w:rPr>
          <w:rStyle w:val="HTMLCode"/>
          <w:rFonts w:ascii="Segoe UI" w:hAnsi="Segoe UI" w:cs="Segoe UI"/>
          <w:sz w:val="22"/>
          <w:szCs w:val="22"/>
        </w:rPr>
        <w:t xml:space="preserve"> });</w:t>
      </w:r>
    </w:p>
    <w:p w:rsidR="00E01AD4" w:rsidRPr="00F830DE" w:rsidRDefault="00E01AD4" w:rsidP="00E01AD4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proofErr w:type="spellStart"/>
      <w:proofErr w:type="gramStart"/>
      <w:r w:rsidRPr="00F830DE">
        <w:rPr>
          <w:rStyle w:val="HTMLCode"/>
          <w:rFonts w:ascii="Segoe UI" w:hAnsi="Segoe UI" w:cs="Segoe UI"/>
          <w:sz w:val="22"/>
          <w:szCs w:val="22"/>
        </w:rPr>
        <w:t>logger.</w:t>
      </w:r>
      <w:r w:rsidRPr="00F830DE">
        <w:rPr>
          <w:rStyle w:val="hljs-title"/>
          <w:rFonts w:ascii="Segoe UI" w:eastAsiaTheme="majorEastAsia" w:hAnsi="Segoe UI" w:cs="Segoe UI"/>
          <w:sz w:val="22"/>
          <w:szCs w:val="22"/>
        </w:rPr>
        <w:t>error</w:t>
      </w:r>
      <w:proofErr w:type="spellEnd"/>
      <w:proofErr w:type="gramEnd"/>
      <w:r w:rsidRPr="00F830DE">
        <w:rPr>
          <w:rStyle w:val="HTMLCode"/>
          <w:rFonts w:ascii="Segoe UI" w:hAnsi="Segoe UI" w:cs="Segoe UI"/>
          <w:sz w:val="22"/>
          <w:szCs w:val="22"/>
        </w:rPr>
        <w:t>(</w:t>
      </w:r>
      <w:r w:rsidRPr="00F830DE">
        <w:rPr>
          <w:rStyle w:val="hljs-string"/>
          <w:rFonts w:ascii="Segoe UI" w:hAnsi="Segoe UI" w:cs="Segoe UI"/>
          <w:sz w:val="22"/>
          <w:szCs w:val="22"/>
        </w:rPr>
        <w:t>"API failure: "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, { </w:t>
      </w:r>
      <w:r w:rsidRPr="00F830DE">
        <w:rPr>
          <w:rStyle w:val="hljs-attr"/>
          <w:rFonts w:ascii="Segoe UI" w:hAnsi="Segoe UI" w:cs="Segoe UI"/>
          <w:sz w:val="22"/>
          <w:szCs w:val="22"/>
        </w:rPr>
        <w:t>endpoint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: </w:t>
      </w:r>
      <w:r w:rsidRPr="00F830DE">
        <w:rPr>
          <w:rStyle w:val="hljs-string"/>
          <w:rFonts w:ascii="Segoe UI" w:hAnsi="Segoe UI" w:cs="Segoe UI"/>
          <w:sz w:val="22"/>
          <w:szCs w:val="22"/>
        </w:rPr>
        <w:t>"/v1/drugs"</w:t>
      </w:r>
      <w:r w:rsidRPr="00F830DE">
        <w:rPr>
          <w:rStyle w:val="HTMLCode"/>
          <w:rFonts w:ascii="Segoe UI" w:hAnsi="Segoe UI" w:cs="Segoe UI"/>
          <w:sz w:val="22"/>
          <w:szCs w:val="22"/>
        </w:rPr>
        <w:t>, error });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Log Levels:</w:t>
      </w:r>
    </w:p>
    <w:p w:rsidR="00E01AD4" w:rsidRPr="00F830DE" w:rsidRDefault="00E01AD4" w:rsidP="00E01AD4">
      <w:pPr>
        <w:pStyle w:val="NormalWeb"/>
        <w:numPr>
          <w:ilvl w:val="0"/>
          <w:numId w:val="229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>info</w:t>
      </w:r>
      <w:r w:rsidRPr="00F830DE">
        <w:rPr>
          <w:rFonts w:ascii="Segoe UI" w:hAnsi="Segoe UI" w:cs="Segoe UI"/>
          <w:sz w:val="22"/>
          <w:szCs w:val="22"/>
        </w:rPr>
        <w:t xml:space="preserve"> – General events (successful actions, operations)</w:t>
      </w:r>
    </w:p>
    <w:p w:rsidR="00E01AD4" w:rsidRPr="00F830DE" w:rsidRDefault="00E01AD4" w:rsidP="00E01AD4">
      <w:pPr>
        <w:pStyle w:val="NormalWeb"/>
        <w:numPr>
          <w:ilvl w:val="0"/>
          <w:numId w:val="229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>warn</w:t>
      </w:r>
      <w:r w:rsidRPr="00F830DE">
        <w:rPr>
          <w:rFonts w:ascii="Segoe UI" w:hAnsi="Segoe UI" w:cs="Segoe UI"/>
          <w:sz w:val="22"/>
          <w:szCs w:val="22"/>
        </w:rPr>
        <w:t xml:space="preserve"> – Non-critical issues or potential risks</w:t>
      </w:r>
    </w:p>
    <w:p w:rsidR="00E01AD4" w:rsidRPr="00F830DE" w:rsidRDefault="00E01AD4" w:rsidP="00E01AD4">
      <w:pPr>
        <w:pStyle w:val="NormalWeb"/>
        <w:numPr>
          <w:ilvl w:val="0"/>
          <w:numId w:val="229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>error</w:t>
      </w:r>
      <w:r w:rsidRPr="00F830DE">
        <w:rPr>
          <w:rFonts w:ascii="Segoe UI" w:hAnsi="Segoe UI" w:cs="Segoe UI"/>
          <w:sz w:val="22"/>
          <w:szCs w:val="22"/>
        </w:rPr>
        <w:t xml:space="preserve"> – Failures affecting user functionality</w:t>
      </w:r>
    </w:p>
    <w:p w:rsidR="00E01AD4" w:rsidRPr="00F830DE" w:rsidRDefault="00E01AD4" w:rsidP="00E01AD4">
      <w:pPr>
        <w:pStyle w:val="NormalWeb"/>
        <w:numPr>
          <w:ilvl w:val="0"/>
          <w:numId w:val="229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>critical</w:t>
      </w:r>
      <w:r w:rsidRPr="00F830DE">
        <w:rPr>
          <w:rFonts w:ascii="Segoe UI" w:hAnsi="Segoe UI" w:cs="Segoe UI"/>
          <w:sz w:val="22"/>
          <w:szCs w:val="22"/>
        </w:rPr>
        <w:t xml:space="preserve"> – System-wide crashes or security events</w:t>
      </w:r>
    </w:p>
    <w:p w:rsidR="00E01AD4" w:rsidRPr="00F830DE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F830DE">
        <w:rPr>
          <w:rStyle w:val="Strong"/>
          <w:rFonts w:ascii="Segoe UI" w:hAnsi="Segoe UI" w:cs="Segoe UI"/>
          <w:bCs w:val="0"/>
          <w:color w:val="auto"/>
        </w:rPr>
        <w:lastRenderedPageBreak/>
        <w:t>19.4.2 Monitoring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3982"/>
        <w:gridCol w:w="2127"/>
      </w:tblGrid>
      <w:tr w:rsidR="00F830DE" w:rsidRPr="00F830DE" w:rsidTr="00E01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Module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 xml:space="preserve">Firebase </w:t>
            </w:r>
            <w:proofErr w:type="spellStart"/>
            <w:r w:rsidRPr="00F830DE">
              <w:rPr>
                <w:rStyle w:val="Strong"/>
                <w:rFonts w:ascii="Segoe UI" w:hAnsi="Segoe UI" w:cs="Segoe UI"/>
              </w:rPr>
              <w:t>Crashlytics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Mobile crash reports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Mobile App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Sentry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Error tracking and alerting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API &amp; Frontend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 xml:space="preserve">Google Cloud Logging / </w:t>
            </w:r>
            <w:proofErr w:type="spellStart"/>
            <w:r w:rsidRPr="00F830DE">
              <w:rPr>
                <w:rStyle w:val="Strong"/>
                <w:rFonts w:ascii="Segoe UI" w:hAnsi="Segoe UI" w:cs="Segoe UI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Real-time performance and system metrics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Backend &amp; AI Services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GitHub Actions Logs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Build and deployment diagnostics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CI/CD Pipeline</w:t>
            </w:r>
          </w:p>
        </w:tc>
      </w:tr>
    </w:tbl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08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34" w:name="_Toc212157141"/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19.5 Known Issues and Fix References</w:t>
      </w:r>
      <w:bookmarkEnd w:id="593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335"/>
        <w:gridCol w:w="2608"/>
        <w:gridCol w:w="2867"/>
        <w:gridCol w:w="988"/>
      </w:tblGrid>
      <w:tr w:rsidR="00F830DE" w:rsidRPr="00F830DE" w:rsidTr="00E01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Issue Description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Root Cause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#001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Notification delay when offline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Local queue not syncing post-reconnect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Implement hybrid notification cache sync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 Symbol" w:hAnsi="Segoe UI Symbol" w:cs="Segoe UI Symbol"/>
              </w:rPr>
              <w:t>✅</w:t>
            </w:r>
            <w:r w:rsidRPr="00F830DE">
              <w:rPr>
                <w:rFonts w:ascii="Segoe UI" w:hAnsi="Segoe UI" w:cs="Segoe UI"/>
              </w:rPr>
              <w:t xml:space="preserve"> Fixed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#002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AI drug-interaction check timing out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API call exceeding threshold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Optimize service response and add async queue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 Symbol" w:hAnsi="Segoe UI Symbol" w:cs="Segoe UI Symbol"/>
              </w:rPr>
              <w:t>✅</w:t>
            </w:r>
            <w:r w:rsidRPr="00F830DE">
              <w:rPr>
                <w:rFonts w:ascii="Segoe UI" w:hAnsi="Segoe UI" w:cs="Segoe UI"/>
              </w:rPr>
              <w:t xml:space="preserve"> Fixed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#003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Docker build failure on Windows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Permission conflicts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 xml:space="preserve">Adjust </w:t>
            </w:r>
            <w:proofErr w:type="spellStart"/>
            <w:r w:rsidRPr="00F830DE">
              <w:rPr>
                <w:rFonts w:ascii="Segoe UI" w:hAnsi="Segoe UI" w:cs="Segoe UI"/>
              </w:rPr>
              <w:t>Dockerfile</w:t>
            </w:r>
            <w:proofErr w:type="spellEnd"/>
            <w:r w:rsidRPr="00F830DE">
              <w:rPr>
                <w:rFonts w:ascii="Segoe UI" w:hAnsi="Segoe UI" w:cs="Segoe UI"/>
              </w:rPr>
              <w:t xml:space="preserve"> permissions and path mapping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 Symbol" w:hAnsi="Segoe UI Symbol" w:cs="Segoe UI Symbol"/>
              </w:rPr>
              <w:t>✅</w:t>
            </w:r>
            <w:r w:rsidRPr="00F830DE">
              <w:rPr>
                <w:rFonts w:ascii="Segoe UI" w:hAnsi="Segoe UI" w:cs="Segoe UI"/>
              </w:rPr>
              <w:t xml:space="preserve"> Fixed</w:t>
            </w:r>
          </w:p>
        </w:tc>
      </w:tr>
      <w:tr w:rsidR="00F830DE" w:rsidRPr="00F830DE" w:rsidTr="00E01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#004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Intermittent login token error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JWT expiration misconfigured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Extend refresh token duration</w:t>
            </w:r>
          </w:p>
        </w:tc>
        <w:tc>
          <w:tcPr>
            <w:tcW w:w="0" w:type="auto"/>
            <w:vAlign w:val="center"/>
            <w:hideMark/>
          </w:tcPr>
          <w:p w:rsidR="00E01AD4" w:rsidRPr="00F830DE" w:rsidRDefault="00E01AD4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🟡 In Testing</w:t>
            </w:r>
          </w:p>
        </w:tc>
      </w:tr>
    </w:tbl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Note:</w:t>
      </w:r>
      <w:r w:rsidRPr="00F830DE">
        <w:rPr>
          <w:rFonts w:ascii="Segoe UI" w:hAnsi="Segoe UI" w:cs="Segoe UI"/>
          <w:sz w:val="22"/>
          <w:szCs w:val="22"/>
        </w:rPr>
        <w:t xml:space="preserve"> Developers should update </w:t>
      </w:r>
      <w:r w:rsidRPr="00F830DE">
        <w:rPr>
          <w:rStyle w:val="HTMLCode"/>
          <w:rFonts w:ascii="Segoe UI" w:hAnsi="Segoe UI" w:cs="Segoe UI"/>
          <w:sz w:val="22"/>
          <w:szCs w:val="22"/>
        </w:rPr>
        <w:t>/docs/known_issues.md</w:t>
      </w:r>
      <w:r w:rsidRPr="00F830DE">
        <w:rPr>
          <w:rFonts w:ascii="Segoe UI" w:hAnsi="Segoe UI" w:cs="Segoe UI"/>
          <w:sz w:val="22"/>
          <w:szCs w:val="22"/>
        </w:rPr>
        <w:t xml:space="preserve"> after resolving or discovering new issues.</w:t>
      </w:r>
    </w:p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09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35" w:name="_Toc212157142"/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19.6 Debugging by Module</w:t>
      </w:r>
      <w:bookmarkEnd w:id="5935"/>
    </w:p>
    <w:p w:rsidR="00E01AD4" w:rsidRPr="00F830DE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F830DE">
        <w:rPr>
          <w:rStyle w:val="Strong"/>
          <w:rFonts w:ascii="Segoe UI" w:hAnsi="Segoe UI" w:cs="Segoe UI"/>
          <w:bCs w:val="0"/>
          <w:color w:val="auto"/>
        </w:rPr>
        <w:t>19.6.1 Frontend (React Native / Web)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Common Issues:</w:t>
      </w:r>
    </w:p>
    <w:p w:rsidR="00E01AD4" w:rsidRPr="00F830DE" w:rsidRDefault="00E01AD4" w:rsidP="00E01AD4">
      <w:pPr>
        <w:pStyle w:val="NormalWeb"/>
        <w:numPr>
          <w:ilvl w:val="0"/>
          <w:numId w:val="230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Blank screens or crash after launch</w:t>
      </w:r>
    </w:p>
    <w:p w:rsidR="00E01AD4" w:rsidRPr="00F830DE" w:rsidRDefault="00E01AD4" w:rsidP="00E01AD4">
      <w:pPr>
        <w:pStyle w:val="NormalWeb"/>
        <w:numPr>
          <w:ilvl w:val="0"/>
          <w:numId w:val="230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Component rendering errors</w:t>
      </w:r>
    </w:p>
    <w:p w:rsidR="00E01AD4" w:rsidRPr="00F830DE" w:rsidRDefault="00E01AD4" w:rsidP="00E01AD4">
      <w:pPr>
        <w:pStyle w:val="NormalWeb"/>
        <w:numPr>
          <w:ilvl w:val="0"/>
          <w:numId w:val="230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API response undefined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lastRenderedPageBreak/>
        <w:t>Debugging Steps:</w:t>
      </w:r>
    </w:p>
    <w:p w:rsidR="00E01AD4" w:rsidRPr="00F830DE" w:rsidRDefault="00E01AD4" w:rsidP="00E01AD4">
      <w:pPr>
        <w:pStyle w:val="NormalWeb"/>
        <w:numPr>
          <w:ilvl w:val="0"/>
          <w:numId w:val="231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Run app in debug mode:</w:t>
      </w:r>
    </w:p>
    <w:p w:rsidR="00E01AD4" w:rsidRPr="00F830DE" w:rsidRDefault="00E01AD4" w:rsidP="00E01AD4">
      <w:pPr>
        <w:pStyle w:val="HTMLPreformatted"/>
        <w:numPr>
          <w:ilvl w:val="0"/>
          <w:numId w:val="231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>npm start -- --reset-cache</w:t>
      </w:r>
    </w:p>
    <w:p w:rsidR="00E01AD4" w:rsidRPr="00F830DE" w:rsidRDefault="00E01AD4" w:rsidP="00E01AD4">
      <w:pPr>
        <w:pStyle w:val="NormalWeb"/>
        <w:numPr>
          <w:ilvl w:val="0"/>
          <w:numId w:val="231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Use </w:t>
      </w:r>
      <w:r w:rsidRPr="00F830DE">
        <w:rPr>
          <w:rStyle w:val="Strong"/>
          <w:rFonts w:ascii="Segoe UI" w:hAnsi="Segoe UI" w:cs="Segoe UI"/>
          <w:sz w:val="22"/>
          <w:szCs w:val="22"/>
        </w:rPr>
        <w:t>React Developer Tools</w:t>
      </w:r>
      <w:r w:rsidRPr="00F830DE">
        <w:rPr>
          <w:rFonts w:ascii="Segoe UI" w:hAnsi="Segoe UI" w:cs="Segoe UI"/>
          <w:sz w:val="22"/>
          <w:szCs w:val="22"/>
        </w:rPr>
        <w:t xml:space="preserve"> or </w:t>
      </w:r>
      <w:r w:rsidRPr="00F830DE">
        <w:rPr>
          <w:rStyle w:val="Strong"/>
          <w:rFonts w:ascii="Segoe UI" w:hAnsi="Segoe UI" w:cs="Segoe UI"/>
          <w:sz w:val="22"/>
          <w:szCs w:val="22"/>
        </w:rPr>
        <w:t>Flipper</w:t>
      </w:r>
      <w:r w:rsidRPr="00F830DE">
        <w:rPr>
          <w:rFonts w:ascii="Segoe UI" w:hAnsi="Segoe UI" w:cs="Segoe UI"/>
          <w:sz w:val="22"/>
          <w:szCs w:val="22"/>
        </w:rPr>
        <w:t xml:space="preserve"> for inspection.</w:t>
      </w:r>
    </w:p>
    <w:p w:rsidR="00E01AD4" w:rsidRPr="00F830DE" w:rsidRDefault="00E01AD4" w:rsidP="00E01AD4">
      <w:pPr>
        <w:pStyle w:val="NormalWeb"/>
        <w:numPr>
          <w:ilvl w:val="0"/>
          <w:numId w:val="231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Check for API response errors via </w:t>
      </w:r>
      <w:r w:rsidRPr="00F830DE">
        <w:rPr>
          <w:rStyle w:val="Strong"/>
          <w:rFonts w:ascii="Segoe UI" w:hAnsi="Segoe UI" w:cs="Segoe UI"/>
          <w:sz w:val="22"/>
          <w:szCs w:val="22"/>
        </w:rPr>
        <w:t>Network tab</w:t>
      </w:r>
      <w:r w:rsidRPr="00F830DE">
        <w:rPr>
          <w:rFonts w:ascii="Segoe UI" w:hAnsi="Segoe UI" w:cs="Segoe UI"/>
          <w:sz w:val="22"/>
          <w:szCs w:val="22"/>
        </w:rPr>
        <w:t xml:space="preserve"> or </w:t>
      </w:r>
      <w:r w:rsidRPr="00F830DE">
        <w:rPr>
          <w:rStyle w:val="Strong"/>
          <w:rFonts w:ascii="Segoe UI" w:hAnsi="Segoe UI" w:cs="Segoe UI"/>
          <w:sz w:val="22"/>
          <w:szCs w:val="22"/>
        </w:rPr>
        <w:t>Postman</w:t>
      </w:r>
      <w:r w:rsidRPr="00F830DE">
        <w:rPr>
          <w:rFonts w:ascii="Segoe UI" w:hAnsi="Segoe UI" w:cs="Segoe UI"/>
          <w:sz w:val="22"/>
          <w:szCs w:val="22"/>
        </w:rPr>
        <w:t>.</w:t>
      </w:r>
    </w:p>
    <w:p w:rsidR="00E01AD4" w:rsidRPr="00F830DE" w:rsidRDefault="00E01AD4" w:rsidP="00E01AD4">
      <w:pPr>
        <w:pStyle w:val="NormalWeb"/>
        <w:numPr>
          <w:ilvl w:val="0"/>
          <w:numId w:val="231"/>
        </w:numPr>
        <w:rPr>
          <w:rFonts w:ascii="Segoe UI" w:hAnsi="Segoe UI" w:cs="Segoe UI"/>
          <w:sz w:val="22"/>
          <w:szCs w:val="22"/>
        </w:rPr>
      </w:pPr>
      <w:proofErr w:type="gramStart"/>
      <w:r w:rsidRPr="00F830DE">
        <w:rPr>
          <w:rFonts w:ascii="Segoe UI" w:hAnsi="Segoe UI" w:cs="Segoe UI"/>
          <w:sz w:val="22"/>
          <w:szCs w:val="22"/>
        </w:rPr>
        <w:t xml:space="preserve">Validate </w:t>
      </w:r>
      <w:r w:rsidRPr="00F830DE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F830DE">
        <w:rPr>
          <w:rStyle w:val="HTMLCode"/>
          <w:rFonts w:ascii="Segoe UI" w:hAnsi="Segoe UI" w:cs="Segoe UI"/>
          <w:sz w:val="22"/>
          <w:szCs w:val="22"/>
        </w:rPr>
        <w:t>env</w:t>
      </w:r>
      <w:proofErr w:type="spellEnd"/>
      <w:proofErr w:type="gramEnd"/>
      <w:r w:rsidRPr="00F830DE">
        <w:rPr>
          <w:rFonts w:ascii="Segoe UI" w:hAnsi="Segoe UI" w:cs="Segoe UI"/>
          <w:sz w:val="22"/>
          <w:szCs w:val="22"/>
        </w:rPr>
        <w:t xml:space="preserve"> and endpoint configurations.</w:t>
      </w:r>
    </w:p>
    <w:p w:rsidR="00E01AD4" w:rsidRPr="00F830DE" w:rsidRDefault="00E01AD4" w:rsidP="00E01AD4">
      <w:pPr>
        <w:pStyle w:val="NormalWeb"/>
        <w:numPr>
          <w:ilvl w:val="0"/>
          <w:numId w:val="231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Reinstall dependencies if version conflicts occur:</w:t>
      </w:r>
    </w:p>
    <w:p w:rsidR="00E01AD4" w:rsidRPr="00F830DE" w:rsidRDefault="00E01AD4" w:rsidP="00E01AD4">
      <w:pPr>
        <w:pStyle w:val="HTMLPreformatted"/>
        <w:numPr>
          <w:ilvl w:val="0"/>
          <w:numId w:val="231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>npm ci</w:t>
      </w:r>
    </w:p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10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F830DE">
        <w:rPr>
          <w:rStyle w:val="Strong"/>
          <w:rFonts w:ascii="Segoe UI" w:hAnsi="Segoe UI" w:cs="Segoe UI"/>
          <w:bCs w:val="0"/>
          <w:color w:val="auto"/>
        </w:rPr>
        <w:t>19.6.2 Backend (Node.js / Express)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Common Issues:</w:t>
      </w:r>
    </w:p>
    <w:p w:rsidR="00E01AD4" w:rsidRPr="00F830DE" w:rsidRDefault="00E01AD4" w:rsidP="00E01AD4">
      <w:pPr>
        <w:pStyle w:val="NormalWeb"/>
        <w:numPr>
          <w:ilvl w:val="0"/>
          <w:numId w:val="232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API returning 500 or 404 errors</w:t>
      </w:r>
    </w:p>
    <w:p w:rsidR="00E01AD4" w:rsidRPr="00F830DE" w:rsidRDefault="00E01AD4" w:rsidP="00E01AD4">
      <w:pPr>
        <w:pStyle w:val="NormalWeb"/>
        <w:numPr>
          <w:ilvl w:val="0"/>
          <w:numId w:val="232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Database connection failures</w:t>
      </w:r>
    </w:p>
    <w:p w:rsidR="00E01AD4" w:rsidRPr="00F830DE" w:rsidRDefault="00E01AD4" w:rsidP="00E01AD4">
      <w:pPr>
        <w:pStyle w:val="NormalWeb"/>
        <w:numPr>
          <w:ilvl w:val="0"/>
          <w:numId w:val="232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Invalid token or authorization error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Debugging Steps:</w:t>
      </w:r>
    </w:p>
    <w:p w:rsidR="00E01AD4" w:rsidRPr="00F830DE" w:rsidRDefault="00E01AD4" w:rsidP="00E01AD4">
      <w:pPr>
        <w:pStyle w:val="NormalWeb"/>
        <w:numPr>
          <w:ilvl w:val="0"/>
          <w:numId w:val="233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View logs:</w:t>
      </w:r>
    </w:p>
    <w:p w:rsidR="00E01AD4" w:rsidRPr="00F830DE" w:rsidRDefault="00E01AD4" w:rsidP="00E01AD4">
      <w:pPr>
        <w:pStyle w:val="HTMLPreformatted"/>
        <w:numPr>
          <w:ilvl w:val="0"/>
          <w:numId w:val="233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F830DE">
        <w:rPr>
          <w:rStyle w:val="HTMLCode"/>
          <w:rFonts w:ascii="Segoe UI" w:hAnsi="Segoe UI" w:cs="Segoe UI"/>
          <w:sz w:val="22"/>
          <w:szCs w:val="22"/>
        </w:rPr>
        <w:t>docker</w:t>
      </w:r>
      <w:proofErr w:type="spellEnd"/>
      <w:r w:rsidRPr="00F830DE">
        <w:rPr>
          <w:rStyle w:val="HTMLCode"/>
          <w:rFonts w:ascii="Segoe UI" w:hAnsi="Segoe UI" w:cs="Segoe UI"/>
          <w:sz w:val="22"/>
          <w:szCs w:val="22"/>
        </w:rPr>
        <w:t xml:space="preserve"> logs medimate-</w:t>
      </w:r>
      <w:proofErr w:type="spellStart"/>
      <w:r w:rsidRPr="00F830DE">
        <w:rPr>
          <w:rStyle w:val="HTMLCode"/>
          <w:rFonts w:ascii="Segoe UI" w:hAnsi="Segoe UI" w:cs="Segoe UI"/>
          <w:sz w:val="22"/>
          <w:szCs w:val="22"/>
        </w:rPr>
        <w:t>api</w:t>
      </w:r>
      <w:proofErr w:type="spellEnd"/>
    </w:p>
    <w:p w:rsidR="00E01AD4" w:rsidRPr="00F830DE" w:rsidRDefault="00E01AD4" w:rsidP="00E01AD4">
      <w:pPr>
        <w:pStyle w:val="NormalWeb"/>
        <w:numPr>
          <w:ilvl w:val="0"/>
          <w:numId w:val="233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Test endpoints locally using Postman.</w:t>
      </w:r>
    </w:p>
    <w:p w:rsidR="00E01AD4" w:rsidRPr="00F830DE" w:rsidRDefault="00E01AD4" w:rsidP="00E01AD4">
      <w:pPr>
        <w:pStyle w:val="NormalWeb"/>
        <w:numPr>
          <w:ilvl w:val="0"/>
          <w:numId w:val="233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Validate environment variables (especially </w:t>
      </w:r>
      <w:r w:rsidRPr="00F830DE">
        <w:rPr>
          <w:rStyle w:val="HTMLCode"/>
          <w:rFonts w:ascii="Segoe UI" w:hAnsi="Segoe UI" w:cs="Segoe UI"/>
          <w:sz w:val="22"/>
          <w:szCs w:val="22"/>
        </w:rPr>
        <w:t>MONGO_URI</w:t>
      </w:r>
      <w:r w:rsidRPr="00F830DE">
        <w:rPr>
          <w:rFonts w:ascii="Segoe UI" w:hAnsi="Segoe UI" w:cs="Segoe UI"/>
          <w:sz w:val="22"/>
          <w:szCs w:val="22"/>
        </w:rPr>
        <w:t xml:space="preserve">, </w:t>
      </w:r>
      <w:r w:rsidRPr="00F830DE">
        <w:rPr>
          <w:rStyle w:val="HTMLCode"/>
          <w:rFonts w:ascii="Segoe UI" w:hAnsi="Segoe UI" w:cs="Segoe UI"/>
          <w:sz w:val="22"/>
          <w:szCs w:val="22"/>
        </w:rPr>
        <w:t>JWT_SECRET</w:t>
      </w:r>
      <w:r w:rsidRPr="00F830DE">
        <w:rPr>
          <w:rFonts w:ascii="Segoe UI" w:hAnsi="Segoe UI" w:cs="Segoe UI"/>
          <w:sz w:val="22"/>
          <w:szCs w:val="22"/>
        </w:rPr>
        <w:t>).</w:t>
      </w:r>
    </w:p>
    <w:p w:rsidR="00E01AD4" w:rsidRPr="00F830DE" w:rsidRDefault="00E01AD4" w:rsidP="00E01AD4">
      <w:pPr>
        <w:pStyle w:val="NormalWeb"/>
        <w:numPr>
          <w:ilvl w:val="0"/>
          <w:numId w:val="233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Run </w:t>
      </w:r>
      <w:proofErr w:type="spellStart"/>
      <w:r w:rsidRPr="00F830DE">
        <w:rPr>
          <w:rFonts w:ascii="Segoe UI" w:hAnsi="Segoe UI" w:cs="Segoe UI"/>
          <w:sz w:val="22"/>
          <w:szCs w:val="22"/>
        </w:rPr>
        <w:t>linting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and unit tests:</w:t>
      </w:r>
    </w:p>
    <w:p w:rsidR="00E01AD4" w:rsidRPr="00F830DE" w:rsidRDefault="00E01AD4" w:rsidP="00E01AD4">
      <w:pPr>
        <w:pStyle w:val="HTMLPreformatted"/>
        <w:numPr>
          <w:ilvl w:val="0"/>
          <w:numId w:val="233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>npm run lint</w:t>
      </w:r>
    </w:p>
    <w:p w:rsidR="00E01AD4" w:rsidRPr="00F830DE" w:rsidRDefault="00E01AD4" w:rsidP="00E01AD4">
      <w:pPr>
        <w:pStyle w:val="HTMLPreformatted"/>
        <w:numPr>
          <w:ilvl w:val="0"/>
          <w:numId w:val="233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 xml:space="preserve">npm </w:t>
      </w:r>
      <w:r w:rsidRPr="00F830DE">
        <w:rPr>
          <w:rStyle w:val="hljs-builtin"/>
          <w:rFonts w:ascii="Segoe UI" w:hAnsi="Segoe UI" w:cs="Segoe UI"/>
          <w:sz w:val="22"/>
          <w:szCs w:val="22"/>
        </w:rPr>
        <w:t>test</w:t>
      </w:r>
    </w:p>
    <w:p w:rsidR="00E01AD4" w:rsidRPr="00F830DE" w:rsidRDefault="00E01AD4" w:rsidP="00E01AD4">
      <w:pPr>
        <w:pStyle w:val="NormalWeb"/>
        <w:numPr>
          <w:ilvl w:val="0"/>
          <w:numId w:val="233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If persistent, restart containers or rebuild images:</w:t>
      </w:r>
    </w:p>
    <w:p w:rsidR="00E01AD4" w:rsidRPr="00F830DE" w:rsidRDefault="00E01AD4" w:rsidP="00E01AD4">
      <w:pPr>
        <w:pStyle w:val="HTMLPreformatted"/>
        <w:numPr>
          <w:ilvl w:val="0"/>
          <w:numId w:val="233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F830DE">
        <w:rPr>
          <w:rStyle w:val="HTMLCode"/>
          <w:rFonts w:ascii="Segoe UI" w:hAnsi="Segoe UI" w:cs="Segoe UI"/>
          <w:sz w:val="22"/>
          <w:szCs w:val="22"/>
        </w:rPr>
        <w:t>docker</w:t>
      </w:r>
      <w:proofErr w:type="spellEnd"/>
      <w:r w:rsidRPr="00F830DE">
        <w:rPr>
          <w:rStyle w:val="HTMLCode"/>
          <w:rFonts w:ascii="Segoe UI" w:hAnsi="Segoe UI" w:cs="Segoe UI"/>
          <w:sz w:val="22"/>
          <w:szCs w:val="22"/>
        </w:rPr>
        <w:t>-compose up --build</w:t>
      </w:r>
    </w:p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11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F830DE">
        <w:rPr>
          <w:rStyle w:val="Strong"/>
          <w:rFonts w:ascii="Segoe UI" w:hAnsi="Segoe UI" w:cs="Segoe UI"/>
          <w:bCs w:val="0"/>
          <w:color w:val="auto"/>
        </w:rPr>
        <w:t xml:space="preserve">19.6.3 AI </w:t>
      </w:r>
      <w:proofErr w:type="spellStart"/>
      <w:r w:rsidRPr="00F830DE">
        <w:rPr>
          <w:rStyle w:val="Strong"/>
          <w:rFonts w:ascii="Segoe UI" w:hAnsi="Segoe UI" w:cs="Segoe UI"/>
          <w:bCs w:val="0"/>
          <w:color w:val="auto"/>
        </w:rPr>
        <w:t>Microservices</w:t>
      </w:r>
      <w:proofErr w:type="spellEnd"/>
      <w:r w:rsidRPr="00F830DE">
        <w:rPr>
          <w:rStyle w:val="Strong"/>
          <w:rFonts w:ascii="Segoe UI" w:hAnsi="Segoe UI" w:cs="Segoe UI"/>
          <w:bCs w:val="0"/>
          <w:color w:val="auto"/>
        </w:rPr>
        <w:t xml:space="preserve"> (Python / Flask / </w:t>
      </w:r>
      <w:proofErr w:type="spellStart"/>
      <w:r w:rsidRPr="00F830DE">
        <w:rPr>
          <w:rStyle w:val="Strong"/>
          <w:rFonts w:ascii="Segoe UI" w:hAnsi="Segoe UI" w:cs="Segoe UI"/>
          <w:bCs w:val="0"/>
          <w:color w:val="auto"/>
        </w:rPr>
        <w:t>FastAPI</w:t>
      </w:r>
      <w:proofErr w:type="spellEnd"/>
      <w:r w:rsidRPr="00F830DE">
        <w:rPr>
          <w:rStyle w:val="Strong"/>
          <w:rFonts w:ascii="Segoe UI" w:hAnsi="Segoe UI" w:cs="Segoe UI"/>
          <w:bCs w:val="0"/>
          <w:color w:val="auto"/>
        </w:rPr>
        <w:t>)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Common Issues:</w:t>
      </w:r>
    </w:p>
    <w:p w:rsidR="00E01AD4" w:rsidRPr="00F830DE" w:rsidRDefault="00E01AD4" w:rsidP="00E01AD4">
      <w:pPr>
        <w:pStyle w:val="NormalWeb"/>
        <w:numPr>
          <w:ilvl w:val="0"/>
          <w:numId w:val="234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Model loading failure</w:t>
      </w:r>
    </w:p>
    <w:p w:rsidR="00E01AD4" w:rsidRPr="00F830DE" w:rsidRDefault="00E01AD4" w:rsidP="00E01AD4">
      <w:pPr>
        <w:pStyle w:val="NormalWeb"/>
        <w:numPr>
          <w:ilvl w:val="0"/>
          <w:numId w:val="234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Slow inference times</w:t>
      </w:r>
    </w:p>
    <w:p w:rsidR="00E01AD4" w:rsidRPr="00F830DE" w:rsidRDefault="00E01AD4" w:rsidP="00E01AD4">
      <w:pPr>
        <w:pStyle w:val="NormalWeb"/>
        <w:numPr>
          <w:ilvl w:val="0"/>
          <w:numId w:val="234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API unresponsive after timeout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Debugging Steps:</w:t>
      </w:r>
    </w:p>
    <w:p w:rsidR="00E01AD4" w:rsidRPr="00F830DE" w:rsidRDefault="00E01AD4" w:rsidP="00E01AD4">
      <w:pPr>
        <w:pStyle w:val="NormalWeb"/>
        <w:numPr>
          <w:ilvl w:val="0"/>
          <w:numId w:val="235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Check logs:</w:t>
      </w:r>
    </w:p>
    <w:p w:rsidR="00E01AD4" w:rsidRPr="00F830DE" w:rsidRDefault="00E01AD4" w:rsidP="00E01AD4">
      <w:pPr>
        <w:pStyle w:val="HTMLPreformatted"/>
        <w:numPr>
          <w:ilvl w:val="0"/>
          <w:numId w:val="235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proofErr w:type="spellStart"/>
      <w:r w:rsidRPr="00F830DE">
        <w:rPr>
          <w:rStyle w:val="HTMLCode"/>
          <w:rFonts w:ascii="Segoe UI" w:hAnsi="Segoe UI" w:cs="Segoe UI"/>
          <w:sz w:val="22"/>
          <w:szCs w:val="22"/>
        </w:rPr>
        <w:t>docker</w:t>
      </w:r>
      <w:proofErr w:type="spellEnd"/>
      <w:r w:rsidRPr="00F830DE">
        <w:rPr>
          <w:rStyle w:val="HTMLCode"/>
          <w:rFonts w:ascii="Segoe UI" w:hAnsi="Segoe UI" w:cs="Segoe UI"/>
          <w:sz w:val="22"/>
          <w:szCs w:val="22"/>
        </w:rPr>
        <w:t xml:space="preserve"> logs medimate-</w:t>
      </w:r>
      <w:proofErr w:type="spellStart"/>
      <w:r w:rsidRPr="00F830DE">
        <w:rPr>
          <w:rStyle w:val="HTMLCode"/>
          <w:rFonts w:ascii="Segoe UI" w:hAnsi="Segoe UI" w:cs="Segoe UI"/>
          <w:sz w:val="22"/>
          <w:szCs w:val="22"/>
        </w:rPr>
        <w:t>ai</w:t>
      </w:r>
      <w:proofErr w:type="spellEnd"/>
    </w:p>
    <w:p w:rsidR="00E01AD4" w:rsidRPr="00F830DE" w:rsidRDefault="00E01AD4" w:rsidP="00E01AD4">
      <w:pPr>
        <w:pStyle w:val="NormalWeb"/>
        <w:numPr>
          <w:ilvl w:val="0"/>
          <w:numId w:val="235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Validate model paths and configuration files.</w:t>
      </w:r>
    </w:p>
    <w:p w:rsidR="00E01AD4" w:rsidRPr="00F830DE" w:rsidRDefault="00E01AD4" w:rsidP="00E01AD4">
      <w:pPr>
        <w:pStyle w:val="NormalWeb"/>
        <w:numPr>
          <w:ilvl w:val="0"/>
          <w:numId w:val="235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lastRenderedPageBreak/>
        <w:t xml:space="preserve">Test locally using </w:t>
      </w:r>
      <w:r w:rsidRPr="00F830DE">
        <w:rPr>
          <w:rStyle w:val="HTMLCode"/>
          <w:rFonts w:ascii="Segoe UI" w:hAnsi="Segoe UI" w:cs="Segoe UI"/>
          <w:sz w:val="22"/>
          <w:szCs w:val="22"/>
        </w:rPr>
        <w:t>curl</w:t>
      </w:r>
      <w:r w:rsidRPr="00F830DE">
        <w:rPr>
          <w:rFonts w:ascii="Segoe UI" w:hAnsi="Segoe UI" w:cs="Segoe UI"/>
          <w:sz w:val="22"/>
          <w:szCs w:val="22"/>
        </w:rPr>
        <w:t xml:space="preserve"> or Postman.</w:t>
      </w:r>
    </w:p>
    <w:p w:rsidR="00E01AD4" w:rsidRPr="00F830DE" w:rsidRDefault="00E01AD4" w:rsidP="00E01AD4">
      <w:pPr>
        <w:pStyle w:val="NormalWeb"/>
        <w:numPr>
          <w:ilvl w:val="0"/>
          <w:numId w:val="235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Monitor GPU/CPU usage to detect overload.</w:t>
      </w:r>
    </w:p>
    <w:p w:rsidR="00E01AD4" w:rsidRPr="00F830DE" w:rsidRDefault="00E01AD4" w:rsidP="00E01AD4">
      <w:pPr>
        <w:pStyle w:val="NormalWeb"/>
        <w:numPr>
          <w:ilvl w:val="0"/>
          <w:numId w:val="235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Restart services using Docker Compose or Kubernetes pod restart.</w:t>
      </w:r>
    </w:p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12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36" w:name="_Toc212157143"/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19.7 Maintenance Routines</w:t>
      </w:r>
      <w:bookmarkEnd w:id="5936"/>
    </w:p>
    <w:p w:rsidR="00E01AD4" w:rsidRPr="00F830DE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F830DE">
        <w:rPr>
          <w:rStyle w:val="Strong"/>
          <w:rFonts w:ascii="Segoe UI" w:hAnsi="Segoe UI" w:cs="Segoe UI"/>
          <w:bCs w:val="0"/>
          <w:color w:val="auto"/>
        </w:rPr>
        <w:t>19.7.1 System Health Checks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Perform weekly or automated checks on:</w:t>
      </w:r>
    </w:p>
    <w:p w:rsidR="00E01AD4" w:rsidRPr="00F830DE" w:rsidRDefault="00E01AD4" w:rsidP="00E01AD4">
      <w:pPr>
        <w:pStyle w:val="NormalWeb"/>
        <w:numPr>
          <w:ilvl w:val="0"/>
          <w:numId w:val="236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API uptime</w:t>
      </w:r>
      <w:r w:rsidRPr="00F830DE">
        <w:rPr>
          <w:rFonts w:ascii="Segoe UI" w:hAnsi="Segoe UI" w:cs="Segoe UI"/>
          <w:sz w:val="22"/>
          <w:szCs w:val="22"/>
        </w:rPr>
        <w:t xml:space="preserve"> (≥ 99%)</w:t>
      </w:r>
    </w:p>
    <w:p w:rsidR="00E01AD4" w:rsidRPr="00F830DE" w:rsidRDefault="00E01AD4" w:rsidP="00E01AD4">
      <w:pPr>
        <w:pStyle w:val="NormalWeb"/>
        <w:numPr>
          <w:ilvl w:val="0"/>
          <w:numId w:val="236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Database response times</w:t>
      </w:r>
    </w:p>
    <w:p w:rsidR="00E01AD4" w:rsidRPr="00F830DE" w:rsidRDefault="00E01AD4" w:rsidP="00E01AD4">
      <w:pPr>
        <w:pStyle w:val="NormalWeb"/>
        <w:numPr>
          <w:ilvl w:val="0"/>
          <w:numId w:val="236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Crash analytics reports</w:t>
      </w:r>
    </w:p>
    <w:p w:rsidR="00E01AD4" w:rsidRPr="00F830DE" w:rsidRDefault="00E01AD4" w:rsidP="00E01AD4">
      <w:pPr>
        <w:pStyle w:val="NormalWeb"/>
        <w:numPr>
          <w:ilvl w:val="0"/>
          <w:numId w:val="236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Server CPU and memory usage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Use tools such as </w:t>
      </w:r>
      <w:proofErr w:type="spellStart"/>
      <w:r w:rsidRPr="00F830DE">
        <w:rPr>
          <w:rStyle w:val="Strong"/>
          <w:rFonts w:ascii="Segoe UI" w:hAnsi="Segoe UI" w:cs="Segoe UI"/>
          <w:sz w:val="22"/>
          <w:szCs w:val="22"/>
        </w:rPr>
        <w:t>Grafana</w:t>
      </w:r>
      <w:proofErr w:type="spellEnd"/>
      <w:r w:rsidRPr="00F830DE">
        <w:rPr>
          <w:rStyle w:val="Strong"/>
          <w:rFonts w:ascii="Segoe UI" w:hAnsi="Segoe UI" w:cs="Segoe UI"/>
          <w:sz w:val="22"/>
          <w:szCs w:val="22"/>
        </w:rPr>
        <w:t xml:space="preserve"> dashboards</w:t>
      </w:r>
      <w:r w:rsidRPr="00F830DE">
        <w:rPr>
          <w:rFonts w:ascii="Segoe UI" w:hAnsi="Segoe UI" w:cs="Segoe UI"/>
          <w:sz w:val="22"/>
          <w:szCs w:val="22"/>
        </w:rPr>
        <w:t xml:space="preserve">, </w:t>
      </w:r>
      <w:r w:rsidRPr="00F830DE">
        <w:rPr>
          <w:rStyle w:val="Strong"/>
          <w:rFonts w:ascii="Segoe UI" w:hAnsi="Segoe UI" w:cs="Segoe UI"/>
          <w:sz w:val="22"/>
          <w:szCs w:val="22"/>
        </w:rPr>
        <w:t>Firebase Analytics</w:t>
      </w:r>
      <w:r w:rsidRPr="00F830DE">
        <w:rPr>
          <w:rFonts w:ascii="Segoe UI" w:hAnsi="Segoe UI" w:cs="Segoe UI"/>
          <w:sz w:val="22"/>
          <w:szCs w:val="22"/>
        </w:rPr>
        <w:t xml:space="preserve">, and </w:t>
      </w:r>
      <w:r w:rsidRPr="00F830DE">
        <w:rPr>
          <w:rStyle w:val="Strong"/>
          <w:rFonts w:ascii="Segoe UI" w:hAnsi="Segoe UI" w:cs="Segoe UI"/>
          <w:sz w:val="22"/>
          <w:szCs w:val="22"/>
        </w:rPr>
        <w:t>GCP Monitoring</w:t>
      </w:r>
      <w:r w:rsidRPr="00F830DE">
        <w:rPr>
          <w:rFonts w:ascii="Segoe UI" w:hAnsi="Segoe UI" w:cs="Segoe UI"/>
          <w:sz w:val="22"/>
          <w:szCs w:val="22"/>
        </w:rPr>
        <w:t>.</w:t>
      </w:r>
    </w:p>
    <w:p w:rsidR="00E01AD4" w:rsidRPr="00F830DE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F830DE">
        <w:rPr>
          <w:rStyle w:val="Strong"/>
          <w:rFonts w:ascii="Segoe UI" w:hAnsi="Segoe UI" w:cs="Segoe UI"/>
          <w:bCs w:val="0"/>
          <w:color w:val="auto"/>
        </w:rPr>
        <w:t>19.7.2 Database Maintenance</w:t>
      </w:r>
    </w:p>
    <w:p w:rsidR="00E01AD4" w:rsidRPr="00F830DE" w:rsidRDefault="00E01AD4" w:rsidP="00E01AD4">
      <w:pPr>
        <w:pStyle w:val="NormalWeb"/>
        <w:numPr>
          <w:ilvl w:val="0"/>
          <w:numId w:val="23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Backup MongoDB and Firebase data weekly.</w:t>
      </w:r>
    </w:p>
    <w:p w:rsidR="00E01AD4" w:rsidRPr="00F830DE" w:rsidRDefault="00E01AD4" w:rsidP="00E01AD4">
      <w:pPr>
        <w:pStyle w:val="NormalWeb"/>
        <w:numPr>
          <w:ilvl w:val="0"/>
          <w:numId w:val="23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Archive old records to optimize query performance.</w:t>
      </w:r>
    </w:p>
    <w:p w:rsidR="00E01AD4" w:rsidRPr="00F830DE" w:rsidRDefault="00E01AD4" w:rsidP="00E01AD4">
      <w:pPr>
        <w:pStyle w:val="NormalWeb"/>
        <w:numPr>
          <w:ilvl w:val="0"/>
          <w:numId w:val="23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Run integrity checks monthly to detect corruption or orphaned data.</w:t>
      </w:r>
    </w:p>
    <w:p w:rsidR="00E01AD4" w:rsidRPr="00F830DE" w:rsidRDefault="00E01AD4" w:rsidP="00E01AD4">
      <w:pPr>
        <w:pStyle w:val="NormalWeb"/>
        <w:numPr>
          <w:ilvl w:val="0"/>
          <w:numId w:val="23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Use scheduled scripts (</w:t>
      </w:r>
      <w:r w:rsidRPr="00F830DE">
        <w:rPr>
          <w:rStyle w:val="HTMLCode"/>
          <w:rFonts w:ascii="Segoe UI" w:hAnsi="Segoe UI" w:cs="Segoe UI"/>
          <w:sz w:val="22"/>
          <w:szCs w:val="22"/>
        </w:rPr>
        <w:t>/scripts/db_backup.js</w:t>
      </w:r>
      <w:r w:rsidRPr="00F830DE">
        <w:rPr>
          <w:rFonts w:ascii="Segoe UI" w:hAnsi="Segoe UI" w:cs="Segoe UI"/>
          <w:sz w:val="22"/>
          <w:szCs w:val="22"/>
        </w:rPr>
        <w:t>) to automate.</w:t>
      </w:r>
    </w:p>
    <w:p w:rsidR="00E01AD4" w:rsidRPr="00F830DE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F830DE">
        <w:rPr>
          <w:rStyle w:val="Strong"/>
          <w:rFonts w:ascii="Segoe UI" w:hAnsi="Segoe UI" w:cs="Segoe UI"/>
          <w:bCs w:val="0"/>
          <w:color w:val="auto"/>
        </w:rPr>
        <w:t>19.7.3 Security and Dependency Updates</w:t>
      </w:r>
    </w:p>
    <w:p w:rsidR="00E01AD4" w:rsidRPr="00F830DE" w:rsidRDefault="00E01AD4" w:rsidP="00E01AD4">
      <w:pPr>
        <w:pStyle w:val="NormalWeb"/>
        <w:numPr>
          <w:ilvl w:val="0"/>
          <w:numId w:val="23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Update Node and Python dependencies monthly.</w:t>
      </w:r>
    </w:p>
    <w:p w:rsidR="00E01AD4" w:rsidRPr="00F830DE" w:rsidRDefault="00E01AD4" w:rsidP="00E01AD4">
      <w:pPr>
        <w:pStyle w:val="NormalWeb"/>
        <w:numPr>
          <w:ilvl w:val="0"/>
          <w:numId w:val="23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Run automated vulnerability checks using:</w:t>
      </w:r>
    </w:p>
    <w:p w:rsidR="00E01AD4" w:rsidRPr="00F830DE" w:rsidRDefault="00E01AD4" w:rsidP="00E01AD4">
      <w:pPr>
        <w:pStyle w:val="HTMLPreformatted"/>
        <w:numPr>
          <w:ilvl w:val="0"/>
          <w:numId w:val="238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>npm audit fix</w:t>
      </w:r>
    </w:p>
    <w:p w:rsidR="00E01AD4" w:rsidRPr="00F830DE" w:rsidRDefault="00E01AD4" w:rsidP="00E01AD4">
      <w:pPr>
        <w:pStyle w:val="HTMLPreformatted"/>
        <w:numPr>
          <w:ilvl w:val="0"/>
          <w:numId w:val="238"/>
        </w:numPr>
        <w:tabs>
          <w:tab w:val="clear" w:pos="720"/>
        </w:tabs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>pip-audit</w:t>
      </w:r>
    </w:p>
    <w:p w:rsidR="00E01AD4" w:rsidRPr="00F830DE" w:rsidRDefault="00E01AD4" w:rsidP="00E01AD4">
      <w:pPr>
        <w:pStyle w:val="NormalWeb"/>
        <w:numPr>
          <w:ilvl w:val="0"/>
          <w:numId w:val="23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Rotate environment secrets and API keys every quarter.</w:t>
      </w:r>
    </w:p>
    <w:p w:rsidR="00E01AD4" w:rsidRPr="00F830DE" w:rsidRDefault="00E01AD4" w:rsidP="00E01AD4">
      <w:pPr>
        <w:pStyle w:val="NormalWeb"/>
        <w:numPr>
          <w:ilvl w:val="0"/>
          <w:numId w:val="23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Review access control lists and permission scopes.</w:t>
      </w:r>
    </w:p>
    <w:p w:rsidR="00E01AD4" w:rsidRPr="00F830DE" w:rsidRDefault="00E01AD4" w:rsidP="00E01AD4">
      <w:pPr>
        <w:pStyle w:val="Heading4"/>
        <w:rPr>
          <w:rFonts w:ascii="Segoe UI" w:hAnsi="Segoe UI" w:cs="Segoe UI"/>
          <w:color w:val="auto"/>
        </w:rPr>
      </w:pPr>
      <w:r w:rsidRPr="00F830DE">
        <w:rPr>
          <w:rStyle w:val="Strong"/>
          <w:rFonts w:ascii="Segoe UI" w:hAnsi="Segoe UI" w:cs="Segoe UI"/>
          <w:bCs w:val="0"/>
          <w:color w:val="auto"/>
        </w:rPr>
        <w:t>19.7.4 Infrastructure Maintenance</w:t>
      </w:r>
    </w:p>
    <w:p w:rsidR="00E01AD4" w:rsidRPr="00F830DE" w:rsidRDefault="00E01AD4" w:rsidP="00E01AD4">
      <w:pPr>
        <w:pStyle w:val="NormalWeb"/>
        <w:numPr>
          <w:ilvl w:val="0"/>
          <w:numId w:val="239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Restart containers weekly or after major updates.</w:t>
      </w:r>
    </w:p>
    <w:p w:rsidR="00E01AD4" w:rsidRPr="00F830DE" w:rsidRDefault="00E01AD4" w:rsidP="00E01AD4">
      <w:pPr>
        <w:pStyle w:val="NormalWeb"/>
        <w:numPr>
          <w:ilvl w:val="0"/>
          <w:numId w:val="239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Clear cached Docker images to reclaim space.</w:t>
      </w:r>
    </w:p>
    <w:p w:rsidR="00E01AD4" w:rsidRPr="00F830DE" w:rsidRDefault="00E01AD4" w:rsidP="00E01AD4">
      <w:pPr>
        <w:pStyle w:val="NormalWeb"/>
        <w:numPr>
          <w:ilvl w:val="0"/>
          <w:numId w:val="239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Validate SSL certificates and domain DNS configuration.</w:t>
      </w:r>
    </w:p>
    <w:p w:rsidR="00E01AD4" w:rsidRPr="00F830DE" w:rsidRDefault="00E01AD4" w:rsidP="00E01AD4">
      <w:pPr>
        <w:pStyle w:val="NormalWeb"/>
        <w:numPr>
          <w:ilvl w:val="0"/>
          <w:numId w:val="239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Monitor billing and storage thresholds on GCP/Firebase.</w:t>
      </w:r>
    </w:p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13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37" w:name="_Toc212157144"/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19.8 Preventive Maintenance and Alerts</w:t>
      </w:r>
      <w:bookmarkEnd w:id="5937"/>
    </w:p>
    <w:p w:rsidR="00E01AD4" w:rsidRPr="00F830DE" w:rsidRDefault="00E01AD4" w:rsidP="00E01AD4">
      <w:pPr>
        <w:pStyle w:val="NormalWeb"/>
        <w:numPr>
          <w:ilvl w:val="0"/>
          <w:numId w:val="240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Automated Alerts:</w:t>
      </w:r>
      <w:r w:rsidRPr="00F830DE">
        <w:rPr>
          <w:rFonts w:ascii="Segoe UI" w:hAnsi="Segoe UI" w:cs="Segoe UI"/>
          <w:sz w:val="22"/>
          <w:szCs w:val="22"/>
        </w:rPr>
        <w:t xml:space="preserve"> Set up real-time notifications via Slack/Email for downtime or anomalies.</w:t>
      </w:r>
    </w:p>
    <w:p w:rsidR="00E01AD4" w:rsidRPr="00F830DE" w:rsidRDefault="00E01AD4" w:rsidP="00E01AD4">
      <w:pPr>
        <w:pStyle w:val="NormalWeb"/>
        <w:numPr>
          <w:ilvl w:val="0"/>
          <w:numId w:val="240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Proactive Testing:</w:t>
      </w:r>
      <w:r w:rsidRPr="00F830DE">
        <w:rPr>
          <w:rFonts w:ascii="Segoe UI" w:hAnsi="Segoe UI" w:cs="Segoe UI"/>
          <w:sz w:val="22"/>
          <w:szCs w:val="22"/>
        </w:rPr>
        <w:t xml:space="preserve"> Regularly execute integration and regression test suites.</w:t>
      </w:r>
    </w:p>
    <w:p w:rsidR="00E01AD4" w:rsidRPr="00F830DE" w:rsidRDefault="00E01AD4" w:rsidP="00E01AD4">
      <w:pPr>
        <w:pStyle w:val="NormalWeb"/>
        <w:numPr>
          <w:ilvl w:val="0"/>
          <w:numId w:val="240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Incident Reports:</w:t>
      </w:r>
      <w:r w:rsidRPr="00F830DE">
        <w:rPr>
          <w:rFonts w:ascii="Segoe UI" w:hAnsi="Segoe UI" w:cs="Segoe UI"/>
          <w:sz w:val="22"/>
          <w:szCs w:val="22"/>
        </w:rPr>
        <w:t xml:space="preserve"> Maintain logs of system failures and corrective actions.</w:t>
      </w:r>
    </w:p>
    <w:p w:rsidR="00E01AD4" w:rsidRPr="00F830DE" w:rsidRDefault="00E01AD4" w:rsidP="00E01AD4">
      <w:pPr>
        <w:pStyle w:val="NormalWeb"/>
        <w:numPr>
          <w:ilvl w:val="0"/>
          <w:numId w:val="240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Scheduled Audits:</w:t>
      </w:r>
      <w:r w:rsidRPr="00F830DE">
        <w:rPr>
          <w:rFonts w:ascii="Segoe UI" w:hAnsi="Segoe UI" w:cs="Segoe UI"/>
          <w:sz w:val="22"/>
          <w:szCs w:val="22"/>
        </w:rPr>
        <w:t xml:space="preserve"> Conduct monthly reviews of logs, error rates, and system performance.</w:t>
      </w:r>
    </w:p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14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38" w:name="_Toc212157145"/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19.9 Escalation and Support Procedure</w:t>
      </w:r>
      <w:bookmarkEnd w:id="5938"/>
    </w:p>
    <w:p w:rsidR="00E01AD4" w:rsidRPr="00F830DE" w:rsidRDefault="00E01AD4" w:rsidP="00E01AD4">
      <w:pPr>
        <w:pStyle w:val="NormalWeb"/>
        <w:numPr>
          <w:ilvl w:val="0"/>
          <w:numId w:val="241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Immediate Fix (Severity 1):</w:t>
      </w:r>
    </w:p>
    <w:p w:rsidR="00E01AD4" w:rsidRPr="00F830DE" w:rsidRDefault="00E01AD4" w:rsidP="00E01AD4">
      <w:pPr>
        <w:pStyle w:val="NormalWeb"/>
        <w:numPr>
          <w:ilvl w:val="1"/>
          <w:numId w:val="241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Trigger rollback or failover deployment.</w:t>
      </w:r>
    </w:p>
    <w:p w:rsidR="00E01AD4" w:rsidRPr="00F830DE" w:rsidRDefault="00E01AD4" w:rsidP="00E01AD4">
      <w:pPr>
        <w:pStyle w:val="NormalWeb"/>
        <w:numPr>
          <w:ilvl w:val="1"/>
          <w:numId w:val="241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Notify DevOps and QA leads.</w:t>
      </w:r>
    </w:p>
    <w:p w:rsidR="00E01AD4" w:rsidRPr="00F830DE" w:rsidRDefault="00E01AD4" w:rsidP="00E01AD4">
      <w:pPr>
        <w:pStyle w:val="NormalWeb"/>
        <w:numPr>
          <w:ilvl w:val="0"/>
          <w:numId w:val="241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Moderate Issues (Severity 2):</w:t>
      </w:r>
    </w:p>
    <w:p w:rsidR="00E01AD4" w:rsidRPr="00F830DE" w:rsidRDefault="00E01AD4" w:rsidP="00E01AD4">
      <w:pPr>
        <w:pStyle w:val="NormalWeb"/>
        <w:numPr>
          <w:ilvl w:val="1"/>
          <w:numId w:val="241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Open a GitHub issue tagged </w:t>
      </w:r>
      <w:r w:rsidRPr="00F830DE">
        <w:rPr>
          <w:rStyle w:val="HTMLCode"/>
          <w:rFonts w:ascii="Segoe UI" w:hAnsi="Segoe UI" w:cs="Segoe UI"/>
          <w:sz w:val="22"/>
          <w:szCs w:val="22"/>
        </w:rPr>
        <w:t>urgent</w:t>
      </w:r>
      <w:r w:rsidRPr="00F830DE">
        <w:rPr>
          <w:rFonts w:ascii="Segoe UI" w:hAnsi="Segoe UI" w:cs="Segoe UI"/>
          <w:sz w:val="22"/>
          <w:szCs w:val="22"/>
        </w:rPr>
        <w:t>.</w:t>
      </w:r>
    </w:p>
    <w:p w:rsidR="00E01AD4" w:rsidRPr="00F830DE" w:rsidRDefault="00E01AD4" w:rsidP="00E01AD4">
      <w:pPr>
        <w:pStyle w:val="NormalWeb"/>
        <w:numPr>
          <w:ilvl w:val="1"/>
          <w:numId w:val="241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Assign to the responsible developer.</w:t>
      </w:r>
    </w:p>
    <w:p w:rsidR="00E01AD4" w:rsidRPr="00F830DE" w:rsidRDefault="00E01AD4" w:rsidP="00E01AD4">
      <w:pPr>
        <w:pStyle w:val="NormalWeb"/>
        <w:numPr>
          <w:ilvl w:val="0"/>
          <w:numId w:val="241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Minor Issues (Severity 3):</w:t>
      </w:r>
    </w:p>
    <w:p w:rsidR="00E01AD4" w:rsidRPr="00F830DE" w:rsidRDefault="00E01AD4" w:rsidP="00E01AD4">
      <w:pPr>
        <w:pStyle w:val="NormalWeb"/>
        <w:numPr>
          <w:ilvl w:val="1"/>
          <w:numId w:val="241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Log for next sprint or patch release.</w:t>
      </w:r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All escalations should be documented in the </w:t>
      </w:r>
      <w:r w:rsidRPr="00F830DE">
        <w:rPr>
          <w:rStyle w:val="Strong"/>
          <w:rFonts w:ascii="Segoe UI" w:hAnsi="Segoe UI" w:cs="Segoe UI"/>
          <w:sz w:val="22"/>
          <w:szCs w:val="22"/>
        </w:rPr>
        <w:t>Incident Register</w:t>
      </w:r>
      <w:r w:rsidRPr="00F830DE">
        <w:rPr>
          <w:rFonts w:ascii="Segoe UI" w:hAnsi="Segoe UI" w:cs="Segoe UI"/>
          <w:sz w:val="22"/>
          <w:szCs w:val="22"/>
        </w:rPr>
        <w:t xml:space="preserve"> under </w:t>
      </w:r>
      <w:r w:rsidRPr="00F830DE">
        <w:rPr>
          <w:rStyle w:val="HTMLCode"/>
          <w:rFonts w:ascii="Segoe UI" w:hAnsi="Segoe UI" w:cs="Segoe UI"/>
          <w:sz w:val="22"/>
          <w:szCs w:val="22"/>
        </w:rPr>
        <w:t>/docs/incidents.md</w:t>
      </w:r>
      <w:r w:rsidRPr="00F830DE">
        <w:rPr>
          <w:rFonts w:ascii="Segoe UI" w:hAnsi="Segoe UI" w:cs="Segoe UI"/>
          <w:sz w:val="22"/>
          <w:szCs w:val="22"/>
        </w:rPr>
        <w:t>.</w:t>
      </w:r>
    </w:p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15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39" w:name="_Toc212157146"/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19.10 Backup and Recovery Plan</w:t>
      </w:r>
      <w:bookmarkEnd w:id="5939"/>
    </w:p>
    <w:p w:rsidR="00E01AD4" w:rsidRPr="00F830DE" w:rsidRDefault="00E01AD4" w:rsidP="00E01AD4">
      <w:pPr>
        <w:pStyle w:val="NormalWeb"/>
        <w:numPr>
          <w:ilvl w:val="0"/>
          <w:numId w:val="242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Automated Daily Backups</w:t>
      </w:r>
      <w:r w:rsidRPr="00F830DE">
        <w:rPr>
          <w:rFonts w:ascii="Segoe UI" w:hAnsi="Segoe UI" w:cs="Segoe UI"/>
          <w:sz w:val="22"/>
          <w:szCs w:val="22"/>
        </w:rPr>
        <w:t xml:space="preserve"> for all databases and logs.</w:t>
      </w:r>
    </w:p>
    <w:p w:rsidR="00E01AD4" w:rsidRPr="00F830DE" w:rsidRDefault="00E01AD4" w:rsidP="00E01AD4">
      <w:pPr>
        <w:pStyle w:val="NormalWeb"/>
        <w:numPr>
          <w:ilvl w:val="0"/>
          <w:numId w:val="242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Cloud Storage Replication</w:t>
      </w:r>
      <w:r w:rsidRPr="00F830DE">
        <w:rPr>
          <w:rFonts w:ascii="Segoe UI" w:hAnsi="Segoe UI" w:cs="Segoe UI"/>
          <w:sz w:val="22"/>
          <w:szCs w:val="22"/>
        </w:rPr>
        <w:t xml:space="preserve"> on multiple regions for redundancy.</w:t>
      </w:r>
    </w:p>
    <w:p w:rsidR="00E01AD4" w:rsidRPr="00F830DE" w:rsidRDefault="00E01AD4" w:rsidP="00E01AD4">
      <w:pPr>
        <w:pStyle w:val="NormalWeb"/>
        <w:numPr>
          <w:ilvl w:val="0"/>
          <w:numId w:val="242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Disaster Recovery Scripts</w:t>
      </w:r>
      <w:r w:rsidRPr="00F830DE">
        <w:rPr>
          <w:rFonts w:ascii="Segoe UI" w:hAnsi="Segoe UI" w:cs="Segoe UI"/>
          <w:sz w:val="22"/>
          <w:szCs w:val="22"/>
        </w:rPr>
        <w:t xml:space="preserve"> to restore environments within 30 minutes.</w:t>
      </w:r>
    </w:p>
    <w:p w:rsidR="00E01AD4" w:rsidRPr="00F830DE" w:rsidRDefault="00E01AD4" w:rsidP="00E01AD4">
      <w:pPr>
        <w:pStyle w:val="NormalWeb"/>
        <w:numPr>
          <w:ilvl w:val="0"/>
          <w:numId w:val="242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Periodic Restoration Tests</w:t>
      </w:r>
      <w:r w:rsidRPr="00F830DE">
        <w:rPr>
          <w:rFonts w:ascii="Segoe UI" w:hAnsi="Segoe UI" w:cs="Segoe UI"/>
          <w:sz w:val="22"/>
          <w:szCs w:val="22"/>
        </w:rPr>
        <w:t xml:space="preserve"> to verify backup integrity.</w:t>
      </w:r>
    </w:p>
    <w:p w:rsidR="00E01AD4" w:rsidRPr="00F830DE" w:rsidRDefault="00E01AD4" w:rsidP="00E01AD4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0716" style="width:0;height:1.5pt" o:hralign="center" o:hrstd="t" o:hr="t" fillcolor="#a0a0a0" stroked="f"/>
        </w:pict>
      </w:r>
    </w:p>
    <w:p w:rsidR="00E01AD4" w:rsidRPr="00F830DE" w:rsidRDefault="00E01AD4" w:rsidP="00E01AD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bookmarkStart w:id="5940" w:name="_Toc212157147"/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19.11 Summary</w:t>
      </w:r>
      <w:bookmarkEnd w:id="5940"/>
    </w:p>
    <w:p w:rsidR="00E01AD4" w:rsidRPr="00F830DE" w:rsidRDefault="00E01AD4" w:rsidP="00E01AD4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The troubleshooting and maintenance framework ensures the </w:t>
      </w:r>
      <w:proofErr w:type="spellStart"/>
      <w:r w:rsidRPr="00F830DE">
        <w:rPr>
          <w:rFonts w:ascii="Segoe UI" w:hAnsi="Segoe UI" w:cs="Segoe UI"/>
          <w:sz w:val="22"/>
          <w:szCs w:val="22"/>
        </w:rPr>
        <w:t>MediMate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system remains resilient and dependable. By following structured debugging steps, maintaining proactive health checks, and documenting all incidents, the team ensures minimal downtime and high operational reliability across all environments — from development to production.</w:t>
      </w:r>
    </w:p>
    <w:p w:rsidR="00F830DE" w:rsidRDefault="00F830DE">
      <w:pPr>
        <w:rPr>
          <w:rFonts w:ascii="Segoe UI" w:eastAsia="Times New Roman" w:hAnsi="Segoe UI" w:cs="Segoe UI"/>
        </w:rPr>
      </w:pPr>
      <w:r>
        <w:rPr>
          <w:rFonts w:ascii="Segoe UI" w:hAnsi="Segoe UI" w:cs="Segoe UI"/>
        </w:rPr>
        <w:br w:type="page"/>
      </w:r>
    </w:p>
    <w:p w:rsidR="00F830DE" w:rsidRPr="00F830DE" w:rsidRDefault="00F830DE" w:rsidP="00F830DE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4"/>
          <w:szCs w:val="24"/>
        </w:rPr>
        <w:lastRenderedPageBreak/>
        <w:t>Section 20.0 – Testing Strategy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Purpose:</w:t>
      </w:r>
      <w:r w:rsidRPr="00F830DE">
        <w:rPr>
          <w:rFonts w:ascii="Segoe UI" w:hAnsi="Segoe UI" w:cs="Segoe UI"/>
          <w:sz w:val="22"/>
          <w:szCs w:val="22"/>
        </w:rPr>
        <w:br/>
        <w:t xml:space="preserve">This section defines the </w:t>
      </w:r>
      <w:r w:rsidRPr="00F830DE">
        <w:rPr>
          <w:rStyle w:val="Strong"/>
          <w:rFonts w:ascii="Segoe UI" w:hAnsi="Segoe UI" w:cs="Segoe UI"/>
          <w:sz w:val="22"/>
          <w:szCs w:val="22"/>
        </w:rPr>
        <w:t>testing framework, methodologies, and coverage expectations</w:t>
      </w:r>
      <w:r w:rsidRPr="00F830DE">
        <w:rPr>
          <w:rFonts w:ascii="Segoe UI" w:hAnsi="Segoe UI" w:cs="Segoe UI"/>
          <w:sz w:val="22"/>
          <w:szCs w:val="22"/>
        </w:rPr>
        <w:t xml:space="preserve"> applied across all </w:t>
      </w:r>
      <w:proofErr w:type="spellStart"/>
      <w:r w:rsidRPr="00F830DE">
        <w:rPr>
          <w:rFonts w:ascii="Segoe UI" w:hAnsi="Segoe UI" w:cs="Segoe UI"/>
          <w:sz w:val="22"/>
          <w:szCs w:val="22"/>
        </w:rPr>
        <w:t>MediMate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components. It ensures that every release maintains reliability, usability, and security standards through automated and manual testing layers.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63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20.1 Overview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The </w:t>
      </w:r>
      <w:r w:rsidRPr="00F830DE">
        <w:rPr>
          <w:rStyle w:val="Strong"/>
          <w:rFonts w:ascii="Segoe UI" w:hAnsi="Segoe UI" w:cs="Segoe UI"/>
          <w:sz w:val="22"/>
          <w:szCs w:val="22"/>
        </w:rPr>
        <w:t>Testing Strategy</w:t>
      </w:r>
      <w:r w:rsidRPr="00F830DE">
        <w:rPr>
          <w:rFonts w:ascii="Segoe UI" w:hAnsi="Segoe UI" w:cs="Segoe UI"/>
          <w:sz w:val="22"/>
          <w:szCs w:val="22"/>
        </w:rPr>
        <w:t xml:space="preserve"> outlines how </w:t>
      </w:r>
      <w:proofErr w:type="spellStart"/>
      <w:r w:rsidRPr="00F830DE">
        <w:rPr>
          <w:rFonts w:ascii="Segoe UI" w:hAnsi="Segoe UI" w:cs="Segoe UI"/>
          <w:sz w:val="22"/>
          <w:szCs w:val="22"/>
        </w:rPr>
        <w:t>MediMate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validates application functionality, stability, and performance before each release.</w:t>
      </w:r>
      <w:r w:rsidRPr="00F830DE">
        <w:rPr>
          <w:rFonts w:ascii="Segoe UI" w:hAnsi="Segoe UI" w:cs="Segoe UI"/>
          <w:sz w:val="22"/>
          <w:szCs w:val="22"/>
        </w:rPr>
        <w:br/>
        <w:t xml:space="preserve">Testing spans across all modules — </w:t>
      </w:r>
      <w:r w:rsidRPr="00F830DE">
        <w:rPr>
          <w:rStyle w:val="Strong"/>
          <w:rFonts w:ascii="Segoe UI" w:hAnsi="Segoe UI" w:cs="Segoe UI"/>
          <w:sz w:val="22"/>
          <w:szCs w:val="22"/>
        </w:rPr>
        <w:t>Mobile App</w:t>
      </w:r>
      <w:r w:rsidRPr="00F830DE">
        <w:rPr>
          <w:rFonts w:ascii="Segoe UI" w:hAnsi="Segoe UI" w:cs="Segoe UI"/>
          <w:sz w:val="22"/>
          <w:szCs w:val="22"/>
        </w:rPr>
        <w:t xml:space="preserve">, </w:t>
      </w:r>
      <w:r w:rsidRPr="00F830DE">
        <w:rPr>
          <w:rStyle w:val="Strong"/>
          <w:rFonts w:ascii="Segoe UI" w:hAnsi="Segoe UI" w:cs="Segoe UI"/>
          <w:sz w:val="22"/>
          <w:szCs w:val="22"/>
        </w:rPr>
        <w:t>Web App</w:t>
      </w:r>
      <w:r w:rsidRPr="00F830DE">
        <w:rPr>
          <w:rFonts w:ascii="Segoe UI" w:hAnsi="Segoe UI" w:cs="Segoe UI"/>
          <w:sz w:val="22"/>
          <w:szCs w:val="22"/>
        </w:rPr>
        <w:t xml:space="preserve">, </w:t>
      </w:r>
      <w:r w:rsidRPr="00F830DE">
        <w:rPr>
          <w:rStyle w:val="Strong"/>
          <w:rFonts w:ascii="Segoe UI" w:hAnsi="Segoe UI" w:cs="Segoe UI"/>
          <w:sz w:val="22"/>
          <w:szCs w:val="22"/>
        </w:rPr>
        <w:t>Backend APIs</w:t>
      </w:r>
      <w:r w:rsidRPr="00F830DE">
        <w:rPr>
          <w:rFonts w:ascii="Segoe UI" w:hAnsi="Segoe UI" w:cs="Segoe UI"/>
          <w:sz w:val="22"/>
          <w:szCs w:val="22"/>
        </w:rPr>
        <w:t xml:space="preserve">, and </w:t>
      </w:r>
      <w:r w:rsidRPr="00F830DE">
        <w:rPr>
          <w:rStyle w:val="Strong"/>
          <w:rFonts w:ascii="Segoe UI" w:hAnsi="Segoe UI" w:cs="Segoe UI"/>
          <w:sz w:val="22"/>
          <w:szCs w:val="22"/>
        </w:rPr>
        <w:t xml:space="preserve">AI </w:t>
      </w:r>
      <w:proofErr w:type="spellStart"/>
      <w:r w:rsidRPr="00F830DE">
        <w:rPr>
          <w:rStyle w:val="Strong"/>
          <w:rFonts w:ascii="Segoe UI" w:hAnsi="Segoe UI" w:cs="Segoe UI"/>
          <w:sz w:val="22"/>
          <w:szCs w:val="22"/>
        </w:rPr>
        <w:t>Microservices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— and integrates with the CI/CD pipeline (see Section 15.0).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The key goals are to:</w:t>
      </w:r>
    </w:p>
    <w:p w:rsidR="00F830DE" w:rsidRPr="00F830DE" w:rsidRDefault="00F830DE" w:rsidP="00F830DE">
      <w:pPr>
        <w:pStyle w:val="NormalWeb"/>
        <w:numPr>
          <w:ilvl w:val="0"/>
          <w:numId w:val="243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Detect defects early and reduce regression risk.</w:t>
      </w:r>
    </w:p>
    <w:p w:rsidR="00F830DE" w:rsidRPr="00F830DE" w:rsidRDefault="00F830DE" w:rsidP="00F830DE">
      <w:pPr>
        <w:pStyle w:val="NormalWeb"/>
        <w:numPr>
          <w:ilvl w:val="0"/>
          <w:numId w:val="243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Maintain high test coverage across all layers.</w:t>
      </w:r>
    </w:p>
    <w:p w:rsidR="00F830DE" w:rsidRPr="00F830DE" w:rsidRDefault="00F830DE" w:rsidP="00F830DE">
      <w:pPr>
        <w:pStyle w:val="NormalWeb"/>
        <w:numPr>
          <w:ilvl w:val="0"/>
          <w:numId w:val="243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Automate repetitive validation tasks.</w:t>
      </w:r>
    </w:p>
    <w:p w:rsidR="00F830DE" w:rsidRPr="00F830DE" w:rsidRDefault="00F830DE" w:rsidP="00F830DE">
      <w:pPr>
        <w:pStyle w:val="NormalWeb"/>
        <w:numPr>
          <w:ilvl w:val="0"/>
          <w:numId w:val="243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Ensure each module meets defined acceptance and quality criteria.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64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20.2 Testing Objectives</w:t>
      </w:r>
    </w:p>
    <w:p w:rsidR="00F830DE" w:rsidRPr="00F830DE" w:rsidRDefault="00F830DE" w:rsidP="00F830DE">
      <w:pPr>
        <w:pStyle w:val="NormalWeb"/>
        <w:numPr>
          <w:ilvl w:val="0"/>
          <w:numId w:val="244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Guarantee application stability across supported devices and environments.</w:t>
      </w:r>
    </w:p>
    <w:p w:rsidR="00F830DE" w:rsidRPr="00F830DE" w:rsidRDefault="00F830DE" w:rsidP="00F830DE">
      <w:pPr>
        <w:pStyle w:val="NormalWeb"/>
        <w:numPr>
          <w:ilvl w:val="0"/>
          <w:numId w:val="244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Validate data integrity and synchronization across APIs, database, and cloud services.</w:t>
      </w:r>
    </w:p>
    <w:p w:rsidR="00F830DE" w:rsidRPr="00F830DE" w:rsidRDefault="00F830DE" w:rsidP="00F830DE">
      <w:pPr>
        <w:pStyle w:val="NormalWeb"/>
        <w:numPr>
          <w:ilvl w:val="0"/>
          <w:numId w:val="244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Ensure security, compliance, and privacy (aligning with Section 7.0).</w:t>
      </w:r>
    </w:p>
    <w:p w:rsidR="00F830DE" w:rsidRPr="00F830DE" w:rsidRDefault="00F830DE" w:rsidP="00F830DE">
      <w:pPr>
        <w:pStyle w:val="NormalWeb"/>
        <w:numPr>
          <w:ilvl w:val="0"/>
          <w:numId w:val="244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Validate AI prediction accuracy and ensure non-biased outcomes.</w:t>
      </w:r>
    </w:p>
    <w:p w:rsidR="00F830DE" w:rsidRPr="00F830DE" w:rsidRDefault="00F830DE" w:rsidP="00F830DE">
      <w:pPr>
        <w:pStyle w:val="NormalWeb"/>
        <w:numPr>
          <w:ilvl w:val="0"/>
          <w:numId w:val="244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Support continuous integration with automated test suites.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65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20.3 Test Levels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proofErr w:type="spellStart"/>
      <w:r w:rsidRPr="00F830DE">
        <w:rPr>
          <w:rFonts w:ascii="Segoe UI" w:hAnsi="Segoe UI" w:cs="Segoe UI"/>
          <w:sz w:val="22"/>
          <w:szCs w:val="22"/>
        </w:rPr>
        <w:t>MediMate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employs </w:t>
      </w:r>
      <w:r w:rsidRPr="00F830DE">
        <w:rPr>
          <w:rStyle w:val="Strong"/>
          <w:rFonts w:ascii="Segoe UI" w:hAnsi="Segoe UI" w:cs="Segoe UI"/>
          <w:sz w:val="22"/>
          <w:szCs w:val="22"/>
        </w:rPr>
        <w:t>five structured test levels</w:t>
      </w:r>
      <w:r w:rsidRPr="00F830DE">
        <w:rPr>
          <w:rFonts w:ascii="Segoe UI" w:hAnsi="Segoe UI" w:cs="Segoe UI"/>
          <w:sz w:val="22"/>
          <w:szCs w:val="22"/>
        </w:rPr>
        <w:t xml:space="preserve"> to ensure complete quality assurance coverage: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2953"/>
        <w:gridCol w:w="2745"/>
        <w:gridCol w:w="1575"/>
      </w:tblGrid>
      <w:tr w:rsidR="00F830DE" w:rsidRPr="00F830DE" w:rsidTr="00F830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Primary Tools/Frameworks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Responsible Team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Individual functions or modules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 xml:space="preserve">Jest (JS), </w:t>
            </w:r>
            <w:proofErr w:type="spellStart"/>
            <w:r w:rsidRPr="00F830DE">
              <w:rPr>
                <w:rFonts w:ascii="Segoe UI" w:hAnsi="Segoe UI" w:cs="Segoe UI"/>
              </w:rPr>
              <w:t>Pytest</w:t>
            </w:r>
            <w:proofErr w:type="spellEnd"/>
            <w:r w:rsidRPr="00F830DE">
              <w:rPr>
                <w:rFonts w:ascii="Segoe UI" w:hAnsi="Segoe UI" w:cs="Segoe UI"/>
              </w:rPr>
              <w:t xml:space="preserve"> (Python), Mocha + Chai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Developers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lastRenderedPageBreak/>
              <w:t>Integration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Combined components (API ↔ DB, Mobile ↔ Backend)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proofErr w:type="spellStart"/>
            <w:r w:rsidRPr="00F830DE">
              <w:rPr>
                <w:rFonts w:ascii="Segoe UI" w:hAnsi="Segoe UI" w:cs="Segoe UI"/>
              </w:rPr>
              <w:t>Supertest</w:t>
            </w:r>
            <w:proofErr w:type="spellEnd"/>
            <w:r w:rsidRPr="00F830DE">
              <w:rPr>
                <w:rFonts w:ascii="Segoe UI" w:hAnsi="Segoe UI" w:cs="Segoe UI"/>
              </w:rPr>
              <w:t>, Postman Collections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Developers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System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Full application validation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 xml:space="preserve">Cypress, </w:t>
            </w:r>
            <w:proofErr w:type="spellStart"/>
            <w:r w:rsidRPr="00F830DE">
              <w:rPr>
                <w:rFonts w:ascii="Segoe UI" w:hAnsi="Segoe UI" w:cs="Segoe UI"/>
              </w:rPr>
              <w:t>Appium</w:t>
            </w:r>
            <w:proofErr w:type="spellEnd"/>
            <w:r w:rsidRPr="00F830DE">
              <w:rPr>
                <w:rFonts w:ascii="Segoe UI" w:hAnsi="Segoe UI" w:cs="Segoe UI"/>
              </w:rPr>
              <w:t>, Selenium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QA Engineers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User Acceptance Testing (UAT)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End-user scenarios and feature validation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Manual + Automated scripts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Product Team / QA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Verify existing features post-change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Automated pipelines (CI/CD)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QA + DevOps</w:t>
            </w:r>
          </w:p>
        </w:tc>
      </w:tr>
    </w:tbl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66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20.4 Test Environments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Each test phase runs within controlled, reproducible environments: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4234"/>
        <w:gridCol w:w="3205"/>
      </w:tblGrid>
      <w:tr w:rsidR="00F830DE" w:rsidRPr="00F830DE" w:rsidTr="00F830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Hosted On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Local Dev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Developer sandbox for unit + integration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Local machine / Docker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Staging / Pre-Prod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UAT &amp; System testing; mirrors production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Cloud (GCP / Firebase / Kubernetes)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Live user environment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Cloud (GCP / Firebase)</w:t>
            </w:r>
          </w:p>
        </w:tc>
      </w:tr>
    </w:tbl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Environment variables and configurations are isolated </w:t>
      </w:r>
      <w:proofErr w:type="gramStart"/>
      <w:r w:rsidRPr="00F830DE">
        <w:rPr>
          <w:rFonts w:ascii="Segoe UI" w:hAnsi="Segoe UI" w:cs="Segoe UI"/>
          <w:sz w:val="22"/>
          <w:szCs w:val="22"/>
        </w:rPr>
        <w:t xml:space="preserve">via </w:t>
      </w:r>
      <w:r w:rsidRPr="00F830DE">
        <w:rPr>
          <w:rStyle w:val="HTMLCode"/>
          <w:rFonts w:ascii="Segoe UI" w:hAnsi="Segoe UI" w:cs="Segoe UI"/>
          <w:sz w:val="22"/>
          <w:szCs w:val="22"/>
        </w:rPr>
        <w:t>.</w:t>
      </w:r>
      <w:proofErr w:type="spellStart"/>
      <w:r w:rsidRPr="00F830DE">
        <w:rPr>
          <w:rStyle w:val="HTMLCode"/>
          <w:rFonts w:ascii="Segoe UI" w:hAnsi="Segoe UI" w:cs="Segoe UI"/>
          <w:sz w:val="22"/>
          <w:szCs w:val="22"/>
        </w:rPr>
        <w:t>env</w:t>
      </w:r>
      <w:proofErr w:type="spellEnd"/>
      <w:proofErr w:type="gramEnd"/>
      <w:r w:rsidRPr="00F830DE">
        <w:rPr>
          <w:rStyle w:val="HTMLCode"/>
          <w:rFonts w:ascii="Segoe UI" w:hAnsi="Segoe UI" w:cs="Segoe UI"/>
          <w:sz w:val="22"/>
          <w:szCs w:val="22"/>
        </w:rPr>
        <w:t>.*</w:t>
      </w:r>
      <w:r w:rsidRPr="00F830DE">
        <w:rPr>
          <w:rFonts w:ascii="Segoe UI" w:hAnsi="Segoe UI" w:cs="Segoe UI"/>
          <w:sz w:val="22"/>
          <w:szCs w:val="22"/>
        </w:rPr>
        <w:t xml:space="preserve"> files to prevent credential leaks.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67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20.5 Testing Frameworks and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3068"/>
        <w:gridCol w:w="4324"/>
      </w:tblGrid>
      <w:tr w:rsidR="00F830DE" w:rsidRPr="00F830DE" w:rsidTr="00F830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Technology / Tool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Frontend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Jest, React Testing Library, Cypress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Component/unit tests and UI automation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Mobile App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proofErr w:type="spellStart"/>
            <w:r w:rsidRPr="00F830DE">
              <w:rPr>
                <w:rFonts w:ascii="Segoe UI" w:hAnsi="Segoe UI" w:cs="Segoe UI"/>
              </w:rPr>
              <w:t>Appium</w:t>
            </w:r>
            <w:proofErr w:type="spellEnd"/>
            <w:r w:rsidRPr="00F830DE">
              <w:rPr>
                <w:rFonts w:ascii="Segoe UI" w:hAnsi="Segoe UI" w:cs="Segoe UI"/>
              </w:rPr>
              <w:t>, Detox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Cross-platform (Android/iOS) UI tests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lastRenderedPageBreak/>
              <w:t>API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proofErr w:type="spellStart"/>
            <w:r w:rsidRPr="00F830DE">
              <w:rPr>
                <w:rFonts w:ascii="Segoe UI" w:hAnsi="Segoe UI" w:cs="Segoe UI"/>
              </w:rPr>
              <w:t>Supertest</w:t>
            </w:r>
            <w:proofErr w:type="spellEnd"/>
            <w:r w:rsidRPr="00F830DE">
              <w:rPr>
                <w:rFonts w:ascii="Segoe UI" w:hAnsi="Segoe UI" w:cs="Segoe UI"/>
              </w:rPr>
              <w:t>, Postman, Newman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REST endpoint validation and automated API collections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Backend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 xml:space="preserve">Mocha + Chai (JS), </w:t>
            </w:r>
            <w:proofErr w:type="spellStart"/>
            <w:r w:rsidRPr="00F830DE">
              <w:rPr>
                <w:rFonts w:ascii="Segoe UI" w:hAnsi="Segoe UI" w:cs="Segoe UI"/>
              </w:rPr>
              <w:t>Pytest</w:t>
            </w:r>
            <w:proofErr w:type="spellEnd"/>
            <w:r w:rsidRPr="00F830DE">
              <w:rPr>
                <w:rFonts w:ascii="Segoe UI" w:hAnsi="Segoe UI" w:cs="Segoe UI"/>
              </w:rPr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 xml:space="preserve">Logic validation and </w:t>
            </w:r>
            <w:proofErr w:type="spellStart"/>
            <w:r w:rsidRPr="00F830DE">
              <w:rPr>
                <w:rFonts w:ascii="Segoe UI" w:hAnsi="Segoe UI" w:cs="Segoe UI"/>
              </w:rPr>
              <w:t>microservice</w:t>
            </w:r>
            <w:proofErr w:type="spellEnd"/>
            <w:r w:rsidRPr="00F830DE">
              <w:rPr>
                <w:rFonts w:ascii="Segoe UI" w:hAnsi="Segoe UI" w:cs="Segoe UI"/>
              </w:rPr>
              <w:t xml:space="preserve"> testing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AI Model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proofErr w:type="spellStart"/>
            <w:r w:rsidRPr="00F830DE">
              <w:rPr>
                <w:rFonts w:ascii="Segoe UI" w:hAnsi="Segoe UI" w:cs="Segoe UI"/>
              </w:rPr>
              <w:t>Pytest</w:t>
            </w:r>
            <w:proofErr w:type="spellEnd"/>
            <w:r w:rsidRPr="00F830DE">
              <w:rPr>
                <w:rFonts w:ascii="Segoe UI" w:hAnsi="Segoe UI" w:cs="Segoe UI"/>
              </w:rPr>
              <w:t xml:space="preserve">, </w:t>
            </w:r>
            <w:proofErr w:type="spellStart"/>
            <w:r w:rsidRPr="00F830DE">
              <w:rPr>
                <w:rFonts w:ascii="Segoe UI" w:hAnsi="Segoe UI" w:cs="Segoe UI"/>
              </w:rPr>
              <w:t>Jupyter</w:t>
            </w:r>
            <w:proofErr w:type="spellEnd"/>
            <w:r w:rsidRPr="00F830DE">
              <w:rPr>
                <w:rFonts w:ascii="Segoe UI" w:hAnsi="Segoe UI" w:cs="Segoe UI"/>
              </w:rPr>
              <w:t xml:space="preserve"> Validation Scripts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Model accuracy, drift detection, bias analysis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Locust, K6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Load and stress simulation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OWASP ZAP, npm audit, Bandit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Vulnerability scanning and dependency checks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GitHub Actions, Jest Coverage Reporter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Automated testing in pipeline runs</w:t>
            </w:r>
          </w:p>
        </w:tc>
      </w:tr>
    </w:tbl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68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20.6 Test Coverage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617"/>
        <w:gridCol w:w="3713"/>
      </w:tblGrid>
      <w:tr w:rsidR="00F830DE" w:rsidRPr="00F830DE" w:rsidTr="00F830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Minimum Coverage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Notes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Unit Tests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≥ 85 % of core functions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Each commit should increase coverage trend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Integration Tests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≥ 70 % of API routes and service interactions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 xml:space="preserve">Must run before any merge to </w:t>
            </w:r>
            <w:r w:rsidRPr="00F830DE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develop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End-to-End (UI) Tests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≥ 60 % of critical flows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Login, Reminders, Medication Logs, AI Checks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Security Tests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100 % of critical endpoints scanned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No deployment if critical risk found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AI Validation Tests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≥ 90 % accuracy consistency post-training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Flag deviations &gt; 5 % for review</w:t>
            </w:r>
          </w:p>
        </w:tc>
      </w:tr>
    </w:tbl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Coverage reports are automatically generated and stored under </w:t>
      </w:r>
      <w:r w:rsidRPr="00F830DE">
        <w:rPr>
          <w:rStyle w:val="HTMLCode"/>
          <w:rFonts w:ascii="Segoe UI" w:hAnsi="Segoe UI" w:cs="Segoe UI"/>
          <w:sz w:val="22"/>
          <w:szCs w:val="22"/>
        </w:rPr>
        <w:t>/reports/coverage</w:t>
      </w:r>
      <w:r w:rsidRPr="00F830DE">
        <w:rPr>
          <w:rFonts w:ascii="Segoe UI" w:hAnsi="Segoe UI" w:cs="Segoe UI"/>
          <w:sz w:val="22"/>
          <w:szCs w:val="22"/>
        </w:rPr>
        <w:t>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69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20.7 Test Data Management</w:t>
      </w:r>
    </w:p>
    <w:p w:rsidR="00F830DE" w:rsidRPr="00F830DE" w:rsidRDefault="00F830DE" w:rsidP="00F830DE">
      <w:pPr>
        <w:pStyle w:val="NormalWeb"/>
        <w:numPr>
          <w:ilvl w:val="0"/>
          <w:numId w:val="245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Synthetic Data:</w:t>
      </w:r>
      <w:r w:rsidRPr="00F830DE">
        <w:rPr>
          <w:rFonts w:ascii="Segoe UI" w:hAnsi="Segoe UI" w:cs="Segoe UI"/>
          <w:sz w:val="22"/>
          <w:szCs w:val="22"/>
        </w:rPr>
        <w:t xml:space="preserve"> Used in non-production environments to protect real user information.</w:t>
      </w:r>
    </w:p>
    <w:p w:rsidR="00F830DE" w:rsidRPr="00F830DE" w:rsidRDefault="00F830DE" w:rsidP="00F830DE">
      <w:pPr>
        <w:pStyle w:val="NormalWeb"/>
        <w:numPr>
          <w:ilvl w:val="0"/>
          <w:numId w:val="245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Mock Data Generators:</w:t>
      </w:r>
      <w:r w:rsidRPr="00F830DE">
        <w:rPr>
          <w:rFonts w:ascii="Segoe UI" w:hAnsi="Segoe UI" w:cs="Segoe UI"/>
          <w:sz w:val="22"/>
          <w:szCs w:val="22"/>
        </w:rPr>
        <w:t xml:space="preserve"> Tools like Faker.js and Factory Boy generate consistent test data.</w:t>
      </w:r>
    </w:p>
    <w:p w:rsidR="00F830DE" w:rsidRPr="00F830DE" w:rsidRDefault="00F830DE" w:rsidP="00F830DE">
      <w:pPr>
        <w:pStyle w:val="NormalWeb"/>
        <w:numPr>
          <w:ilvl w:val="0"/>
          <w:numId w:val="245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Seed Scripts:</w:t>
      </w:r>
      <w:r w:rsidRPr="00F830DE">
        <w:rPr>
          <w:rFonts w:ascii="Segoe UI" w:hAnsi="Segoe UI" w:cs="Segoe UI"/>
          <w:sz w:val="22"/>
          <w:szCs w:val="22"/>
        </w:rPr>
        <w:t xml:space="preserve"> Create baseline database states (</w:t>
      </w:r>
      <w:r w:rsidRPr="00F830DE">
        <w:rPr>
          <w:rStyle w:val="HTMLCode"/>
          <w:rFonts w:ascii="Segoe UI" w:hAnsi="Segoe UI" w:cs="Segoe UI"/>
          <w:sz w:val="22"/>
          <w:szCs w:val="22"/>
        </w:rPr>
        <w:t>/scripts/seed_data.js</w:t>
      </w:r>
      <w:r w:rsidRPr="00F830DE">
        <w:rPr>
          <w:rFonts w:ascii="Segoe UI" w:hAnsi="Segoe UI" w:cs="Segoe UI"/>
          <w:sz w:val="22"/>
          <w:szCs w:val="22"/>
        </w:rPr>
        <w:t>).</w:t>
      </w:r>
    </w:p>
    <w:p w:rsidR="00F830DE" w:rsidRPr="00F830DE" w:rsidRDefault="00F830DE" w:rsidP="00F830DE">
      <w:pPr>
        <w:pStyle w:val="NormalWeb"/>
        <w:numPr>
          <w:ilvl w:val="0"/>
          <w:numId w:val="245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Data Anonymization:</w:t>
      </w:r>
      <w:r w:rsidRPr="00F830DE">
        <w:rPr>
          <w:rFonts w:ascii="Segoe UI" w:hAnsi="Segoe UI" w:cs="Segoe UI"/>
          <w:sz w:val="22"/>
          <w:szCs w:val="22"/>
        </w:rPr>
        <w:t xml:space="preserve"> Production data samples used for performance tests are anonymized to comply with privacy laws.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70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20.8 Automated Testing Integration (CI/CD)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All tests run automatically during the CI/CD pipeline (Section 15.0):</w:t>
      </w:r>
    </w:p>
    <w:p w:rsidR="00F830DE" w:rsidRPr="00F830DE" w:rsidRDefault="00F830DE" w:rsidP="00F830DE">
      <w:pPr>
        <w:pStyle w:val="NormalWeb"/>
        <w:numPr>
          <w:ilvl w:val="0"/>
          <w:numId w:val="246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Pull Request Opened</w:t>
      </w:r>
      <w:r w:rsidRPr="00F830DE">
        <w:rPr>
          <w:rFonts w:ascii="Segoe UI" w:hAnsi="Segoe UI" w:cs="Segoe UI"/>
          <w:sz w:val="22"/>
          <w:szCs w:val="22"/>
        </w:rPr>
        <w:t xml:space="preserve"> → Trigger </w:t>
      </w:r>
      <w:r w:rsidRPr="00F830DE">
        <w:rPr>
          <w:rStyle w:val="Strong"/>
          <w:rFonts w:ascii="Segoe UI" w:hAnsi="Segoe UI" w:cs="Segoe UI"/>
          <w:sz w:val="22"/>
          <w:szCs w:val="22"/>
        </w:rPr>
        <w:t>Unit &amp; Lint Tests</w:t>
      </w:r>
    </w:p>
    <w:p w:rsidR="00F830DE" w:rsidRPr="00F830DE" w:rsidRDefault="00F830DE" w:rsidP="00F830DE">
      <w:pPr>
        <w:pStyle w:val="NormalWeb"/>
        <w:numPr>
          <w:ilvl w:val="0"/>
          <w:numId w:val="246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Develop Merge</w:t>
      </w:r>
      <w:r w:rsidRPr="00F830DE">
        <w:rPr>
          <w:rFonts w:ascii="Segoe UI" w:hAnsi="Segoe UI" w:cs="Segoe UI"/>
          <w:sz w:val="22"/>
          <w:szCs w:val="22"/>
        </w:rPr>
        <w:t xml:space="preserve"> → Run </w:t>
      </w:r>
      <w:r w:rsidRPr="00F830DE">
        <w:rPr>
          <w:rStyle w:val="Strong"/>
          <w:rFonts w:ascii="Segoe UI" w:hAnsi="Segoe UI" w:cs="Segoe UI"/>
          <w:sz w:val="22"/>
          <w:szCs w:val="22"/>
        </w:rPr>
        <w:t>Integration Tests</w:t>
      </w:r>
    </w:p>
    <w:p w:rsidR="00F830DE" w:rsidRPr="00F830DE" w:rsidRDefault="00F830DE" w:rsidP="00F830DE">
      <w:pPr>
        <w:pStyle w:val="NormalWeb"/>
        <w:numPr>
          <w:ilvl w:val="0"/>
          <w:numId w:val="246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Release Branch Created</w:t>
      </w:r>
      <w:r w:rsidRPr="00F830DE">
        <w:rPr>
          <w:rFonts w:ascii="Segoe UI" w:hAnsi="Segoe UI" w:cs="Segoe UI"/>
          <w:sz w:val="22"/>
          <w:szCs w:val="22"/>
        </w:rPr>
        <w:t xml:space="preserve"> → Execute </w:t>
      </w:r>
      <w:r w:rsidRPr="00F830DE">
        <w:rPr>
          <w:rStyle w:val="Strong"/>
          <w:rFonts w:ascii="Segoe UI" w:hAnsi="Segoe UI" w:cs="Segoe UI"/>
          <w:sz w:val="22"/>
          <w:szCs w:val="22"/>
        </w:rPr>
        <w:t>System &amp; Regression Tests</w:t>
      </w:r>
    </w:p>
    <w:p w:rsidR="00F830DE" w:rsidRPr="00F830DE" w:rsidRDefault="00F830DE" w:rsidP="00F830DE">
      <w:pPr>
        <w:pStyle w:val="NormalWeb"/>
        <w:numPr>
          <w:ilvl w:val="0"/>
          <w:numId w:val="246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Production Tag</w:t>
      </w:r>
      <w:r w:rsidRPr="00F830DE">
        <w:rPr>
          <w:rFonts w:ascii="Segoe UI" w:hAnsi="Segoe UI" w:cs="Segoe UI"/>
          <w:sz w:val="22"/>
          <w:szCs w:val="22"/>
        </w:rPr>
        <w:t xml:space="preserve"> → Perform </w:t>
      </w:r>
      <w:r w:rsidRPr="00F830DE">
        <w:rPr>
          <w:rStyle w:val="Strong"/>
          <w:rFonts w:ascii="Segoe UI" w:hAnsi="Segoe UI" w:cs="Segoe UI"/>
          <w:sz w:val="22"/>
          <w:szCs w:val="22"/>
        </w:rPr>
        <w:t>Smoke &amp; Security Tests</w:t>
      </w:r>
    </w:p>
    <w:p w:rsidR="00F830DE" w:rsidRPr="00F830DE" w:rsidRDefault="00F830DE" w:rsidP="00F830DE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ljs-comment"/>
          <w:rFonts w:ascii="Segoe UI" w:hAnsi="Segoe UI" w:cs="Segoe UI"/>
          <w:sz w:val="22"/>
          <w:szCs w:val="22"/>
        </w:rPr>
        <w:t># Example GitHub Actions snippet</w:t>
      </w:r>
    </w:p>
    <w:p w:rsidR="00F830DE" w:rsidRPr="00F830DE" w:rsidRDefault="00F830DE" w:rsidP="00F830DE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ljs-attr"/>
          <w:rFonts w:ascii="Segoe UI" w:hAnsi="Segoe UI" w:cs="Segoe UI"/>
          <w:sz w:val="22"/>
          <w:szCs w:val="22"/>
        </w:rPr>
        <w:t>jobs:</w:t>
      </w:r>
    </w:p>
    <w:p w:rsidR="00F830DE" w:rsidRPr="00F830DE" w:rsidRDefault="00F830DE" w:rsidP="00F830DE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 xml:space="preserve">  </w:t>
      </w:r>
      <w:r w:rsidRPr="00F830DE">
        <w:rPr>
          <w:rStyle w:val="hljs-attr"/>
          <w:rFonts w:ascii="Segoe UI" w:hAnsi="Segoe UI" w:cs="Segoe UI"/>
          <w:sz w:val="22"/>
          <w:szCs w:val="22"/>
        </w:rPr>
        <w:t>test:</w:t>
      </w:r>
    </w:p>
    <w:p w:rsidR="00F830DE" w:rsidRPr="00F830DE" w:rsidRDefault="00F830DE" w:rsidP="00F830DE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F830DE">
        <w:rPr>
          <w:rStyle w:val="hljs-attr"/>
          <w:rFonts w:ascii="Segoe UI" w:hAnsi="Segoe UI" w:cs="Segoe UI"/>
          <w:sz w:val="22"/>
          <w:szCs w:val="22"/>
        </w:rPr>
        <w:t>runs-on: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spellStart"/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ubuntu</w:t>
      </w:r>
      <w:proofErr w:type="spellEnd"/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-latest</w:t>
      </w:r>
    </w:p>
    <w:p w:rsidR="00F830DE" w:rsidRPr="00F830DE" w:rsidRDefault="00F830DE" w:rsidP="00F830DE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 xml:space="preserve">    </w:t>
      </w:r>
      <w:r w:rsidRPr="00F830DE">
        <w:rPr>
          <w:rStyle w:val="hljs-attr"/>
          <w:rFonts w:ascii="Segoe UI" w:hAnsi="Segoe UI" w:cs="Segoe UI"/>
          <w:sz w:val="22"/>
          <w:szCs w:val="22"/>
        </w:rPr>
        <w:t>steps:</w:t>
      </w:r>
    </w:p>
    <w:p w:rsidR="00F830DE" w:rsidRPr="00F830DE" w:rsidRDefault="00F830DE" w:rsidP="00F830DE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 xml:space="preserve">      </w:t>
      </w:r>
      <w:r w:rsidRPr="00F830DE">
        <w:rPr>
          <w:rStyle w:val="hljs-bullet"/>
          <w:rFonts w:ascii="Segoe UI" w:hAnsi="Segoe UI" w:cs="Segoe UI"/>
          <w:sz w:val="22"/>
          <w:szCs w:val="22"/>
        </w:rPr>
        <w:t>-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attr"/>
          <w:rFonts w:ascii="Segoe UI" w:hAnsi="Segoe UI" w:cs="Segoe UI"/>
          <w:sz w:val="22"/>
          <w:szCs w:val="22"/>
        </w:rPr>
        <w:t>uses: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actions/checkout@v3</w:t>
      </w:r>
    </w:p>
    <w:p w:rsidR="00F830DE" w:rsidRPr="00F830DE" w:rsidRDefault="00F830DE" w:rsidP="00F830DE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 xml:space="preserve">      </w:t>
      </w:r>
      <w:r w:rsidRPr="00F830DE">
        <w:rPr>
          <w:rStyle w:val="hljs-bullet"/>
          <w:rFonts w:ascii="Segoe UI" w:hAnsi="Segoe UI" w:cs="Segoe UI"/>
          <w:sz w:val="22"/>
          <w:szCs w:val="22"/>
        </w:rPr>
        <w:t>-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attr"/>
          <w:rFonts w:ascii="Segoe UI" w:hAnsi="Segoe UI" w:cs="Segoe UI"/>
          <w:sz w:val="22"/>
          <w:szCs w:val="22"/>
        </w:rPr>
        <w:t>run: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npm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install</w:t>
      </w:r>
    </w:p>
    <w:p w:rsidR="00F830DE" w:rsidRPr="00F830DE" w:rsidRDefault="00F830DE" w:rsidP="00F830DE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 xml:space="preserve">      </w:t>
      </w:r>
      <w:r w:rsidRPr="00F830DE">
        <w:rPr>
          <w:rStyle w:val="hljs-bullet"/>
          <w:rFonts w:ascii="Segoe UI" w:hAnsi="Segoe UI" w:cs="Segoe UI"/>
          <w:sz w:val="22"/>
          <w:szCs w:val="22"/>
        </w:rPr>
        <w:t>-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attr"/>
          <w:rFonts w:ascii="Segoe UI" w:hAnsi="Segoe UI" w:cs="Segoe UI"/>
          <w:sz w:val="22"/>
          <w:szCs w:val="22"/>
        </w:rPr>
        <w:t>run: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npm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test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--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--coverage</w:t>
      </w:r>
    </w:p>
    <w:p w:rsidR="00F830DE" w:rsidRPr="00F830DE" w:rsidRDefault="00F830DE" w:rsidP="00F830DE">
      <w:pPr>
        <w:pStyle w:val="HTMLPreformatted"/>
        <w:rPr>
          <w:rStyle w:val="HTMLCode"/>
          <w:rFonts w:ascii="Segoe UI" w:hAnsi="Segoe UI" w:cs="Segoe UI"/>
          <w:sz w:val="22"/>
          <w:szCs w:val="22"/>
        </w:rPr>
      </w:pPr>
      <w:r w:rsidRPr="00F830DE">
        <w:rPr>
          <w:rStyle w:val="HTMLCode"/>
          <w:rFonts w:ascii="Segoe UI" w:hAnsi="Segoe UI" w:cs="Segoe UI"/>
          <w:sz w:val="22"/>
          <w:szCs w:val="22"/>
        </w:rPr>
        <w:t xml:space="preserve">      </w:t>
      </w:r>
      <w:r w:rsidRPr="00F830DE">
        <w:rPr>
          <w:rStyle w:val="hljs-bullet"/>
          <w:rFonts w:ascii="Segoe UI" w:hAnsi="Segoe UI" w:cs="Segoe UI"/>
          <w:sz w:val="22"/>
          <w:szCs w:val="22"/>
        </w:rPr>
        <w:t>-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attr"/>
          <w:rFonts w:ascii="Segoe UI" w:hAnsi="Segoe UI" w:cs="Segoe UI"/>
          <w:sz w:val="22"/>
          <w:szCs w:val="22"/>
        </w:rPr>
        <w:t>run: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proofErr w:type="spellStart"/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pytest</w:t>
      </w:r>
      <w:proofErr w:type="spellEnd"/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--</w:t>
      </w:r>
      <w:proofErr w:type="spellStart"/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maxfail</w:t>
      </w:r>
      <w:proofErr w:type="spellEnd"/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=1</w:t>
      </w:r>
      <w:r w:rsidRPr="00F830DE">
        <w:rPr>
          <w:rStyle w:val="HTMLCode"/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ljs-string"/>
          <w:rFonts w:ascii="Segoe UI" w:eastAsiaTheme="majorEastAsia" w:hAnsi="Segoe UI" w:cs="Segoe UI"/>
          <w:sz w:val="22"/>
          <w:szCs w:val="22"/>
        </w:rPr>
        <w:t>--disable-warnings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71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20.9 Manual Testing Protocols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Manual tests complement automation for exploratory and UX-driven validation:</w:t>
      </w:r>
    </w:p>
    <w:p w:rsidR="00F830DE" w:rsidRPr="00F830DE" w:rsidRDefault="00F830DE" w:rsidP="00F830DE">
      <w:pPr>
        <w:pStyle w:val="NormalWeb"/>
        <w:numPr>
          <w:ilvl w:val="0"/>
          <w:numId w:val="24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Cross-browser and cross-device checks (Chrome, Safari, Android, iOS).</w:t>
      </w:r>
    </w:p>
    <w:p w:rsidR="00F830DE" w:rsidRPr="00F830DE" w:rsidRDefault="00F830DE" w:rsidP="00F830DE">
      <w:pPr>
        <w:pStyle w:val="NormalWeb"/>
        <w:numPr>
          <w:ilvl w:val="0"/>
          <w:numId w:val="24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Accessibility testing using </w:t>
      </w:r>
      <w:r w:rsidRPr="00F830DE">
        <w:rPr>
          <w:rStyle w:val="Strong"/>
          <w:rFonts w:ascii="Segoe UI" w:hAnsi="Segoe UI" w:cs="Segoe UI"/>
          <w:sz w:val="22"/>
          <w:szCs w:val="22"/>
        </w:rPr>
        <w:t>Lighthouse</w:t>
      </w:r>
      <w:r w:rsidRPr="00F830DE">
        <w:rPr>
          <w:rFonts w:ascii="Segoe UI" w:hAnsi="Segoe UI" w:cs="Segoe UI"/>
          <w:sz w:val="22"/>
          <w:szCs w:val="22"/>
        </w:rPr>
        <w:t xml:space="preserve"> and </w:t>
      </w:r>
      <w:r w:rsidRPr="00F830DE">
        <w:rPr>
          <w:rStyle w:val="Strong"/>
          <w:rFonts w:ascii="Segoe UI" w:hAnsi="Segoe UI" w:cs="Segoe UI"/>
          <w:sz w:val="22"/>
          <w:szCs w:val="22"/>
        </w:rPr>
        <w:t>Screen Reader tools</w:t>
      </w:r>
      <w:r w:rsidRPr="00F830DE">
        <w:rPr>
          <w:rFonts w:ascii="Segoe UI" w:hAnsi="Segoe UI" w:cs="Segoe UI"/>
          <w:sz w:val="22"/>
          <w:szCs w:val="22"/>
        </w:rPr>
        <w:t>.</w:t>
      </w:r>
    </w:p>
    <w:p w:rsidR="00F830DE" w:rsidRPr="00F830DE" w:rsidRDefault="00F830DE" w:rsidP="00F830DE">
      <w:pPr>
        <w:pStyle w:val="NormalWeb"/>
        <w:numPr>
          <w:ilvl w:val="0"/>
          <w:numId w:val="24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Visual consistency checks (UI/UX alignment with design guidelines).</w:t>
      </w:r>
    </w:p>
    <w:p w:rsidR="00F830DE" w:rsidRPr="00F830DE" w:rsidRDefault="00F830DE" w:rsidP="00F830DE">
      <w:pPr>
        <w:pStyle w:val="NormalWeb"/>
        <w:numPr>
          <w:ilvl w:val="0"/>
          <w:numId w:val="247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User flow simulations for critical scenarios (e.g., offline reminder sync, account recovery).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Results are logged in </w:t>
      </w:r>
      <w:r w:rsidRPr="00F830DE">
        <w:rPr>
          <w:rStyle w:val="HTMLCode"/>
          <w:rFonts w:ascii="Segoe UI" w:hAnsi="Segoe UI" w:cs="Segoe UI"/>
          <w:sz w:val="22"/>
          <w:szCs w:val="22"/>
        </w:rPr>
        <w:t>/docs/manual_test_cases.xlsx</w:t>
      </w:r>
      <w:r w:rsidRPr="00F830DE">
        <w:rPr>
          <w:rFonts w:ascii="Segoe UI" w:hAnsi="Segoe UI" w:cs="Segoe UI"/>
          <w:sz w:val="22"/>
          <w:szCs w:val="22"/>
        </w:rPr>
        <w:t>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72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20.10 Regression and Smoke Testing</w:t>
      </w:r>
    </w:p>
    <w:p w:rsidR="00F830DE" w:rsidRPr="00F830DE" w:rsidRDefault="00F830DE" w:rsidP="00F830DE">
      <w:pPr>
        <w:pStyle w:val="NormalWeb"/>
        <w:numPr>
          <w:ilvl w:val="0"/>
          <w:numId w:val="248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Regression Tests:</w:t>
      </w:r>
      <w:r w:rsidRPr="00F830DE">
        <w:rPr>
          <w:rFonts w:ascii="Segoe UI" w:hAnsi="Segoe UI" w:cs="Segoe UI"/>
          <w:sz w:val="22"/>
          <w:szCs w:val="22"/>
        </w:rPr>
        <w:t xml:space="preserve"> Run nightly and before every release build to verify that new commits haven’t broken existing features.</w:t>
      </w:r>
    </w:p>
    <w:p w:rsidR="00F830DE" w:rsidRPr="00F830DE" w:rsidRDefault="00F830DE" w:rsidP="00F830DE">
      <w:pPr>
        <w:pStyle w:val="NormalWeb"/>
        <w:numPr>
          <w:ilvl w:val="0"/>
          <w:numId w:val="248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Smoke Tests:</w:t>
      </w:r>
      <w:r w:rsidRPr="00F830DE">
        <w:rPr>
          <w:rFonts w:ascii="Segoe UI" w:hAnsi="Segoe UI" w:cs="Segoe UI"/>
          <w:sz w:val="22"/>
          <w:szCs w:val="22"/>
        </w:rPr>
        <w:t xml:space="preserve"> Lightweight sanity checks post-deployment verifying:</w:t>
      </w:r>
    </w:p>
    <w:p w:rsidR="00F830DE" w:rsidRPr="00F830DE" w:rsidRDefault="00F830DE" w:rsidP="00F830DE">
      <w:pPr>
        <w:pStyle w:val="NormalWeb"/>
        <w:numPr>
          <w:ilvl w:val="1"/>
          <w:numId w:val="24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App launches successfully</w:t>
      </w:r>
    </w:p>
    <w:p w:rsidR="00F830DE" w:rsidRPr="00F830DE" w:rsidRDefault="00F830DE" w:rsidP="00F830DE">
      <w:pPr>
        <w:pStyle w:val="NormalWeb"/>
        <w:numPr>
          <w:ilvl w:val="1"/>
          <w:numId w:val="24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APIs return valid responses</w:t>
      </w:r>
    </w:p>
    <w:p w:rsidR="00F830DE" w:rsidRPr="00F830DE" w:rsidRDefault="00F830DE" w:rsidP="00F830DE">
      <w:pPr>
        <w:pStyle w:val="NormalWeb"/>
        <w:numPr>
          <w:ilvl w:val="1"/>
          <w:numId w:val="24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Database connections active</w:t>
      </w:r>
    </w:p>
    <w:p w:rsidR="00F830DE" w:rsidRPr="00F830DE" w:rsidRDefault="00F830DE" w:rsidP="00F830DE">
      <w:pPr>
        <w:pStyle w:val="NormalWeb"/>
        <w:numPr>
          <w:ilvl w:val="1"/>
          <w:numId w:val="248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Authentication functional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Automated via GitHub Actions and triggered by deployment success events.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73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20.11 Performance and Load Testing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To ensure system scalability and responsiveness:</w:t>
      </w:r>
    </w:p>
    <w:p w:rsidR="00F830DE" w:rsidRPr="00F830DE" w:rsidRDefault="00F830DE" w:rsidP="00F830DE">
      <w:pPr>
        <w:pStyle w:val="NormalWeb"/>
        <w:numPr>
          <w:ilvl w:val="0"/>
          <w:numId w:val="249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Load Testing:</w:t>
      </w:r>
      <w:r w:rsidRPr="00F830DE">
        <w:rPr>
          <w:rFonts w:ascii="Segoe UI" w:hAnsi="Segoe UI" w:cs="Segoe UI"/>
          <w:sz w:val="22"/>
          <w:szCs w:val="22"/>
        </w:rPr>
        <w:t xml:space="preserve"> Validate performance under typical and peak load using Locust/K6.</w:t>
      </w:r>
    </w:p>
    <w:p w:rsidR="00F830DE" w:rsidRPr="00F830DE" w:rsidRDefault="00F830DE" w:rsidP="00F830DE">
      <w:pPr>
        <w:pStyle w:val="NormalWeb"/>
        <w:numPr>
          <w:ilvl w:val="0"/>
          <w:numId w:val="249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Stress Testing:</w:t>
      </w:r>
      <w:r w:rsidRPr="00F830DE">
        <w:rPr>
          <w:rFonts w:ascii="Segoe UI" w:hAnsi="Segoe UI" w:cs="Segoe UI"/>
          <w:sz w:val="22"/>
          <w:szCs w:val="22"/>
        </w:rPr>
        <w:t xml:space="preserve"> Identify system limits under extreme load.</w:t>
      </w:r>
    </w:p>
    <w:p w:rsidR="00F830DE" w:rsidRPr="00F830DE" w:rsidRDefault="00F830DE" w:rsidP="00F830DE">
      <w:pPr>
        <w:pStyle w:val="NormalWeb"/>
        <w:numPr>
          <w:ilvl w:val="0"/>
          <w:numId w:val="249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Metrics Monitored:</w:t>
      </w:r>
      <w:r w:rsidRPr="00F830DE">
        <w:rPr>
          <w:rFonts w:ascii="Segoe UI" w:hAnsi="Segoe UI" w:cs="Segoe UI"/>
          <w:sz w:val="22"/>
          <w:szCs w:val="22"/>
        </w:rPr>
        <w:t xml:space="preserve"> Response time &lt; 2 s, Error rate &lt; 1 %, Throughput &gt; 200 </w:t>
      </w:r>
      <w:proofErr w:type="spellStart"/>
      <w:r w:rsidRPr="00F830DE">
        <w:rPr>
          <w:rFonts w:ascii="Segoe UI" w:hAnsi="Segoe UI" w:cs="Segoe UI"/>
          <w:sz w:val="22"/>
          <w:szCs w:val="22"/>
        </w:rPr>
        <w:t>req</w:t>
      </w:r>
      <w:proofErr w:type="spellEnd"/>
      <w:r w:rsidRPr="00F830DE">
        <w:rPr>
          <w:rFonts w:ascii="Segoe UI" w:hAnsi="Segoe UI" w:cs="Segoe UI"/>
          <w:sz w:val="22"/>
          <w:szCs w:val="22"/>
        </w:rPr>
        <w:t>/s.</w:t>
      </w:r>
    </w:p>
    <w:p w:rsidR="00F830DE" w:rsidRPr="00F830DE" w:rsidRDefault="00F830DE" w:rsidP="00F830DE">
      <w:pPr>
        <w:pStyle w:val="NormalWeb"/>
        <w:numPr>
          <w:ilvl w:val="0"/>
          <w:numId w:val="249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Frequency:</w:t>
      </w:r>
      <w:r w:rsidRPr="00F830DE">
        <w:rPr>
          <w:rFonts w:ascii="Segoe UI" w:hAnsi="Segoe UI" w:cs="Segoe UI"/>
          <w:sz w:val="22"/>
          <w:szCs w:val="22"/>
        </w:rPr>
        <w:t xml:space="preserve"> Monthly or before major releases.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Reports stored in </w:t>
      </w:r>
      <w:r w:rsidRPr="00F830DE">
        <w:rPr>
          <w:rStyle w:val="HTMLCode"/>
          <w:rFonts w:ascii="Segoe UI" w:hAnsi="Segoe UI" w:cs="Segoe UI"/>
          <w:sz w:val="22"/>
          <w:szCs w:val="22"/>
        </w:rPr>
        <w:t>/reports/performance/</w:t>
      </w:r>
      <w:r w:rsidRPr="00F830DE">
        <w:rPr>
          <w:rFonts w:ascii="Segoe UI" w:hAnsi="Segoe UI" w:cs="Segoe UI"/>
          <w:sz w:val="22"/>
          <w:szCs w:val="22"/>
        </w:rPr>
        <w:t>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74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20.12 AI Model Testing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AI components (drug interaction detector, side effect predictor, mood insight engine) follow specialized validation:</w:t>
      </w:r>
    </w:p>
    <w:p w:rsidR="00F830DE" w:rsidRPr="00F830DE" w:rsidRDefault="00F830DE" w:rsidP="00F830DE">
      <w:pPr>
        <w:pStyle w:val="NormalWeb"/>
        <w:numPr>
          <w:ilvl w:val="0"/>
          <w:numId w:val="250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Model Accuracy Tests</w:t>
      </w:r>
      <w:r w:rsidRPr="00F830DE">
        <w:rPr>
          <w:rFonts w:ascii="Segoe UI" w:hAnsi="Segoe UI" w:cs="Segoe UI"/>
          <w:sz w:val="22"/>
          <w:szCs w:val="22"/>
        </w:rPr>
        <w:t xml:space="preserve"> – Validate prediction outputs against labeled data.</w:t>
      </w:r>
    </w:p>
    <w:p w:rsidR="00F830DE" w:rsidRPr="00F830DE" w:rsidRDefault="00F830DE" w:rsidP="00F830DE">
      <w:pPr>
        <w:pStyle w:val="NormalWeb"/>
        <w:numPr>
          <w:ilvl w:val="0"/>
          <w:numId w:val="250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Bias and Fairness Analysis</w:t>
      </w:r>
      <w:r w:rsidRPr="00F830DE">
        <w:rPr>
          <w:rFonts w:ascii="Segoe UI" w:hAnsi="Segoe UI" w:cs="Segoe UI"/>
          <w:sz w:val="22"/>
          <w:szCs w:val="22"/>
        </w:rPr>
        <w:t xml:space="preserve"> – Ensure no demographic or clinical bias.</w:t>
      </w:r>
    </w:p>
    <w:p w:rsidR="00F830DE" w:rsidRPr="00F830DE" w:rsidRDefault="00F830DE" w:rsidP="00F830DE">
      <w:pPr>
        <w:pStyle w:val="NormalWeb"/>
        <w:numPr>
          <w:ilvl w:val="0"/>
          <w:numId w:val="250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Drift Detection Monitoring</w:t>
      </w:r>
      <w:r w:rsidRPr="00F830DE">
        <w:rPr>
          <w:rFonts w:ascii="Segoe UI" w:hAnsi="Segoe UI" w:cs="Segoe UI"/>
          <w:sz w:val="22"/>
          <w:szCs w:val="22"/>
        </w:rPr>
        <w:t xml:space="preserve"> – Continuous model performance tracking in production.</w:t>
      </w:r>
    </w:p>
    <w:p w:rsidR="00F830DE" w:rsidRPr="00F830DE" w:rsidRDefault="00F830DE" w:rsidP="00F830DE">
      <w:pPr>
        <w:pStyle w:val="NormalWeb"/>
        <w:numPr>
          <w:ilvl w:val="0"/>
          <w:numId w:val="250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Retraining Validation</w:t>
      </w:r>
      <w:r w:rsidRPr="00F830DE">
        <w:rPr>
          <w:rFonts w:ascii="Segoe UI" w:hAnsi="Segoe UI" w:cs="Segoe UI"/>
          <w:sz w:val="22"/>
          <w:szCs w:val="22"/>
        </w:rPr>
        <w:t xml:space="preserve"> – Compare new vs previous model results (accuracy and precision differences ≤ 5 %).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75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20.13 Test Reporting and Documentation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All test executions automatically produce structured reports:</w:t>
      </w:r>
    </w:p>
    <w:p w:rsidR="00F830DE" w:rsidRPr="00F830DE" w:rsidRDefault="00F830DE" w:rsidP="00F830DE">
      <w:pPr>
        <w:pStyle w:val="NormalWeb"/>
        <w:numPr>
          <w:ilvl w:val="0"/>
          <w:numId w:val="251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Coverage Reports:</w:t>
      </w:r>
      <w:r w:rsidRPr="00F830DE">
        <w:rPr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TMLCode"/>
          <w:rFonts w:ascii="Segoe UI" w:hAnsi="Segoe UI" w:cs="Segoe UI"/>
          <w:sz w:val="22"/>
          <w:szCs w:val="22"/>
        </w:rPr>
        <w:t>/reports/coverage/index.html</w:t>
      </w:r>
    </w:p>
    <w:p w:rsidR="00F830DE" w:rsidRPr="00F830DE" w:rsidRDefault="00F830DE" w:rsidP="00F830DE">
      <w:pPr>
        <w:pStyle w:val="NormalWeb"/>
        <w:numPr>
          <w:ilvl w:val="0"/>
          <w:numId w:val="251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lastRenderedPageBreak/>
        <w:t>Test Results:</w:t>
      </w:r>
      <w:r w:rsidRPr="00F830DE">
        <w:rPr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TMLCode"/>
          <w:rFonts w:ascii="Segoe UI" w:hAnsi="Segoe UI" w:cs="Segoe UI"/>
          <w:sz w:val="22"/>
          <w:szCs w:val="22"/>
        </w:rPr>
        <w:t>/reports/results.xml</w:t>
      </w:r>
    </w:p>
    <w:p w:rsidR="00F830DE" w:rsidRPr="00F830DE" w:rsidRDefault="00F830DE" w:rsidP="00F830DE">
      <w:pPr>
        <w:pStyle w:val="NormalWeb"/>
        <w:numPr>
          <w:ilvl w:val="0"/>
          <w:numId w:val="251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Performance Metrics:</w:t>
      </w:r>
      <w:r w:rsidRPr="00F830DE">
        <w:rPr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TMLCode"/>
          <w:rFonts w:ascii="Segoe UI" w:hAnsi="Segoe UI" w:cs="Segoe UI"/>
          <w:sz w:val="22"/>
          <w:szCs w:val="22"/>
        </w:rPr>
        <w:t>/reports/performance/</w:t>
      </w:r>
      <w:proofErr w:type="spellStart"/>
      <w:r w:rsidRPr="00F830DE">
        <w:rPr>
          <w:rStyle w:val="HTMLCode"/>
          <w:rFonts w:ascii="Segoe UI" w:hAnsi="Segoe UI" w:cs="Segoe UI"/>
          <w:sz w:val="22"/>
          <w:szCs w:val="22"/>
        </w:rPr>
        <w:t>summary.json</w:t>
      </w:r>
      <w:proofErr w:type="spellEnd"/>
    </w:p>
    <w:p w:rsidR="00F830DE" w:rsidRPr="00F830DE" w:rsidRDefault="00F830DE" w:rsidP="00F830DE">
      <w:pPr>
        <w:pStyle w:val="NormalWeb"/>
        <w:numPr>
          <w:ilvl w:val="0"/>
          <w:numId w:val="251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Error Logs:</w:t>
      </w:r>
      <w:r w:rsidRPr="00F830DE">
        <w:rPr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HTMLCode"/>
          <w:rFonts w:ascii="Segoe UI" w:hAnsi="Segoe UI" w:cs="Segoe UI"/>
          <w:sz w:val="22"/>
          <w:szCs w:val="22"/>
        </w:rPr>
        <w:t>/logs/tests/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The CI/CD pipeline uploads summaries to GitHub Artifacts or the project dashboard.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76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20.14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5853"/>
      </w:tblGrid>
      <w:tr w:rsidR="00F830DE" w:rsidRPr="00F830DE" w:rsidTr="00F830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830DE">
              <w:rPr>
                <w:rFonts w:ascii="Segoe UI" w:hAnsi="Segoe UI" w:cs="Segoe UI"/>
                <w:b/>
                <w:bCs/>
              </w:rPr>
              <w:t>Key Testing Responsibilities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Write unit &amp; integration tests, fix failing cases before merge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QA Engineers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Design test plans, execute system &amp; UAT tests, track bugs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DevOps Team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Maintain test environments and CI/CD automation</w:t>
            </w:r>
          </w:p>
        </w:tc>
      </w:tr>
      <w:tr w:rsidR="00F830DE" w:rsidRPr="00F830DE" w:rsidTr="00F8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Style w:val="Strong"/>
                <w:rFonts w:ascii="Segoe UI" w:hAnsi="Segoe UI" w:cs="Segoe UI"/>
              </w:rPr>
              <w:t>Product Owners</w:t>
            </w:r>
          </w:p>
        </w:tc>
        <w:tc>
          <w:tcPr>
            <w:tcW w:w="0" w:type="auto"/>
            <w:vAlign w:val="center"/>
            <w:hideMark/>
          </w:tcPr>
          <w:p w:rsidR="00F830DE" w:rsidRPr="00F830DE" w:rsidRDefault="00F830DE">
            <w:pPr>
              <w:rPr>
                <w:rFonts w:ascii="Segoe UI" w:hAnsi="Segoe UI" w:cs="Segoe UI"/>
              </w:rPr>
            </w:pPr>
            <w:r w:rsidRPr="00F830DE">
              <w:rPr>
                <w:rFonts w:ascii="Segoe UI" w:hAnsi="Segoe UI" w:cs="Segoe UI"/>
              </w:rPr>
              <w:t>Validate UAT outcomes and approve release candidates</w:t>
            </w:r>
          </w:p>
        </w:tc>
      </w:tr>
    </w:tbl>
    <w:p w:rsidR="00F830DE" w:rsidRPr="00F830DE" w:rsidRDefault="00F830DE" w:rsidP="00F830DE">
      <w:pPr>
        <w:rPr>
          <w:rFonts w:ascii="Segoe UI" w:hAnsi="Segoe UI" w:cs="Segoe UI"/>
          <w:b/>
        </w:rPr>
      </w:pPr>
      <w:r w:rsidRPr="00F830DE">
        <w:rPr>
          <w:rFonts w:ascii="Segoe UI" w:hAnsi="Segoe UI" w:cs="Segoe UI"/>
          <w:b/>
        </w:rPr>
        <w:pict>
          <v:rect id="_x0000_i61277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b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20.15 Quality Gates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To maintain high release standards, the CI/CD pipeline enforces </w:t>
      </w:r>
      <w:r w:rsidRPr="00F830DE">
        <w:rPr>
          <w:rStyle w:val="Strong"/>
          <w:rFonts w:ascii="Segoe UI" w:hAnsi="Segoe UI" w:cs="Segoe UI"/>
          <w:sz w:val="22"/>
          <w:szCs w:val="22"/>
        </w:rPr>
        <w:t>quality gates</w:t>
      </w:r>
      <w:r w:rsidRPr="00F830DE">
        <w:rPr>
          <w:rFonts w:ascii="Segoe UI" w:hAnsi="Segoe UI" w:cs="Segoe UI"/>
          <w:sz w:val="22"/>
          <w:szCs w:val="22"/>
        </w:rPr>
        <w:t>:</w:t>
      </w:r>
    </w:p>
    <w:p w:rsidR="00F830DE" w:rsidRPr="00F830DE" w:rsidRDefault="00F830DE" w:rsidP="00F830DE">
      <w:pPr>
        <w:pStyle w:val="NormalWeb"/>
        <w:numPr>
          <w:ilvl w:val="0"/>
          <w:numId w:val="252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Builds fail if unit test coverage &lt; 85 %.</w:t>
      </w:r>
    </w:p>
    <w:p w:rsidR="00F830DE" w:rsidRPr="00F830DE" w:rsidRDefault="00F830DE" w:rsidP="00F830DE">
      <w:pPr>
        <w:pStyle w:val="NormalWeb"/>
        <w:numPr>
          <w:ilvl w:val="0"/>
          <w:numId w:val="252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Security scan must return no critical vulnerabilities.</w:t>
      </w:r>
    </w:p>
    <w:p w:rsidR="00F830DE" w:rsidRPr="00F830DE" w:rsidRDefault="00F830DE" w:rsidP="00F830DE">
      <w:pPr>
        <w:pStyle w:val="NormalWeb"/>
        <w:numPr>
          <w:ilvl w:val="0"/>
          <w:numId w:val="252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All automated tests must pass before merge to </w:t>
      </w:r>
      <w:r w:rsidRPr="00F830DE">
        <w:rPr>
          <w:rStyle w:val="HTMLCode"/>
          <w:rFonts w:ascii="Segoe UI" w:hAnsi="Segoe UI" w:cs="Segoe UI"/>
          <w:sz w:val="22"/>
          <w:szCs w:val="22"/>
        </w:rPr>
        <w:t>main</w:t>
      </w:r>
      <w:r w:rsidRPr="00F830DE">
        <w:rPr>
          <w:rFonts w:ascii="Segoe UI" w:hAnsi="Segoe UI" w:cs="Segoe UI"/>
          <w:sz w:val="22"/>
          <w:szCs w:val="22"/>
        </w:rPr>
        <w:t>.</w:t>
      </w:r>
    </w:p>
    <w:p w:rsidR="00F830DE" w:rsidRPr="00F830DE" w:rsidRDefault="00F830DE" w:rsidP="00F830DE">
      <w:pPr>
        <w:pStyle w:val="NormalWeb"/>
        <w:numPr>
          <w:ilvl w:val="0"/>
          <w:numId w:val="252"/>
        </w:numPr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>Manual UAT approval required for release branch merge.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78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20.16 Continuous Quality Improvement</w:t>
      </w:r>
    </w:p>
    <w:p w:rsidR="00F830DE" w:rsidRPr="00F830DE" w:rsidRDefault="00F830DE" w:rsidP="00F830DE">
      <w:pPr>
        <w:pStyle w:val="NormalWeb"/>
        <w:numPr>
          <w:ilvl w:val="0"/>
          <w:numId w:val="253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Retrospective Testing Reviews:</w:t>
      </w:r>
      <w:r w:rsidRPr="00F830DE">
        <w:rPr>
          <w:rFonts w:ascii="Segoe UI" w:hAnsi="Segoe UI" w:cs="Segoe UI"/>
          <w:sz w:val="22"/>
          <w:szCs w:val="22"/>
        </w:rPr>
        <w:t xml:space="preserve"> Conducted after each release to analyze defects and improve coverage.</w:t>
      </w:r>
    </w:p>
    <w:p w:rsidR="00F830DE" w:rsidRPr="00F830DE" w:rsidRDefault="00F830DE" w:rsidP="00F830DE">
      <w:pPr>
        <w:pStyle w:val="NormalWeb"/>
        <w:numPr>
          <w:ilvl w:val="0"/>
          <w:numId w:val="253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Test Case Repository:</w:t>
      </w:r>
      <w:r w:rsidRPr="00F830DE">
        <w:rPr>
          <w:rFonts w:ascii="Segoe UI" w:hAnsi="Segoe UI" w:cs="Segoe UI"/>
          <w:sz w:val="22"/>
          <w:szCs w:val="22"/>
        </w:rPr>
        <w:t xml:space="preserve"> Centralized and version-controlled in </w:t>
      </w:r>
      <w:r w:rsidRPr="00F830DE">
        <w:rPr>
          <w:rStyle w:val="HTMLCode"/>
          <w:rFonts w:ascii="Segoe UI" w:hAnsi="Segoe UI" w:cs="Segoe UI"/>
          <w:sz w:val="22"/>
          <w:szCs w:val="22"/>
        </w:rPr>
        <w:t>/tests/docs/</w:t>
      </w:r>
      <w:r w:rsidRPr="00F830DE">
        <w:rPr>
          <w:rFonts w:ascii="Segoe UI" w:hAnsi="Segoe UI" w:cs="Segoe UI"/>
          <w:sz w:val="22"/>
          <w:szCs w:val="22"/>
        </w:rPr>
        <w:t>.</w:t>
      </w:r>
    </w:p>
    <w:p w:rsidR="00F830DE" w:rsidRPr="00F830DE" w:rsidRDefault="00F830DE" w:rsidP="00F830DE">
      <w:pPr>
        <w:pStyle w:val="NormalWeb"/>
        <w:numPr>
          <w:ilvl w:val="0"/>
          <w:numId w:val="253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Automation Backlog:</w:t>
      </w:r>
      <w:r w:rsidRPr="00F830DE">
        <w:rPr>
          <w:rFonts w:ascii="Segoe UI" w:hAnsi="Segoe UI" w:cs="Segoe UI"/>
          <w:sz w:val="22"/>
          <w:szCs w:val="22"/>
        </w:rPr>
        <w:t xml:space="preserve"> QA team adds new automatable cases each sprint.</w:t>
      </w:r>
    </w:p>
    <w:p w:rsidR="00F830DE" w:rsidRPr="00F830DE" w:rsidRDefault="00F830DE" w:rsidP="00F830DE">
      <w:pPr>
        <w:pStyle w:val="NormalWeb"/>
        <w:numPr>
          <w:ilvl w:val="0"/>
          <w:numId w:val="253"/>
        </w:numPr>
        <w:rPr>
          <w:rFonts w:ascii="Segoe UI" w:hAnsi="Segoe UI" w:cs="Segoe UI"/>
          <w:sz w:val="22"/>
          <w:szCs w:val="22"/>
        </w:rPr>
      </w:pPr>
      <w:r w:rsidRPr="00F830DE">
        <w:rPr>
          <w:rStyle w:val="Strong"/>
          <w:rFonts w:ascii="Segoe UI" w:hAnsi="Segoe UI" w:cs="Segoe UI"/>
          <w:sz w:val="22"/>
          <w:szCs w:val="22"/>
        </w:rPr>
        <w:t>AI-Driven Testing (Planned):</w:t>
      </w:r>
      <w:r w:rsidRPr="00F830DE">
        <w:rPr>
          <w:rFonts w:ascii="Segoe UI" w:hAnsi="Segoe UI" w:cs="Segoe UI"/>
          <w:sz w:val="22"/>
          <w:szCs w:val="22"/>
        </w:rPr>
        <w:t xml:space="preserve"> Future integration for predictive defect detection and smart test selection.</w:t>
      </w:r>
    </w:p>
    <w:p w:rsidR="00F830DE" w:rsidRPr="00F830DE" w:rsidRDefault="00F830DE" w:rsidP="00F830DE">
      <w:pPr>
        <w:rPr>
          <w:rFonts w:ascii="Segoe UI" w:hAnsi="Segoe UI" w:cs="Segoe UI"/>
        </w:rPr>
      </w:pPr>
      <w:r w:rsidRPr="00F830DE">
        <w:rPr>
          <w:rFonts w:ascii="Segoe UI" w:hAnsi="Segoe UI" w:cs="Segoe UI"/>
        </w:rPr>
        <w:pict>
          <v:rect id="_x0000_i61279" style="width:0;height:1.5pt" o:hralign="center" o:hrstd="t" o:hr="t" fillcolor="#a0a0a0" stroked="f"/>
        </w:pict>
      </w:r>
    </w:p>
    <w:p w:rsidR="00F830DE" w:rsidRPr="00F830DE" w:rsidRDefault="00F830DE" w:rsidP="00F830DE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F830DE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20.17 Summary</w:t>
      </w:r>
    </w:p>
    <w:p w:rsidR="00F830DE" w:rsidRPr="00F830DE" w:rsidRDefault="00F830DE" w:rsidP="00F830DE">
      <w:pPr>
        <w:pStyle w:val="NormalWeb"/>
        <w:rPr>
          <w:rFonts w:ascii="Segoe UI" w:hAnsi="Segoe UI" w:cs="Segoe UI"/>
          <w:sz w:val="22"/>
          <w:szCs w:val="22"/>
        </w:rPr>
      </w:pPr>
      <w:r w:rsidRPr="00F830DE">
        <w:rPr>
          <w:rFonts w:ascii="Segoe UI" w:hAnsi="Segoe UI" w:cs="Segoe UI"/>
          <w:sz w:val="22"/>
          <w:szCs w:val="22"/>
        </w:rPr>
        <w:t xml:space="preserve">The </w:t>
      </w:r>
      <w:proofErr w:type="spellStart"/>
      <w:r w:rsidRPr="00F830DE">
        <w:rPr>
          <w:rFonts w:ascii="Segoe UI" w:hAnsi="Segoe UI" w:cs="Segoe UI"/>
          <w:sz w:val="22"/>
          <w:szCs w:val="22"/>
        </w:rPr>
        <w:t>MediMate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</w:t>
      </w:r>
      <w:r w:rsidRPr="00F830DE">
        <w:rPr>
          <w:rStyle w:val="Strong"/>
          <w:rFonts w:ascii="Segoe UI" w:hAnsi="Segoe UI" w:cs="Segoe UI"/>
          <w:sz w:val="22"/>
          <w:szCs w:val="22"/>
        </w:rPr>
        <w:t>Testing Strategy</w:t>
      </w:r>
      <w:r w:rsidRPr="00F830DE">
        <w:rPr>
          <w:rFonts w:ascii="Segoe UI" w:hAnsi="Segoe UI" w:cs="Segoe UI"/>
          <w:sz w:val="22"/>
          <w:szCs w:val="22"/>
        </w:rPr>
        <w:t xml:space="preserve"> ensures that every module, service, and user workflow is validated under rigorous automated and manual testing layers.</w:t>
      </w:r>
      <w:r w:rsidRPr="00F830DE">
        <w:rPr>
          <w:rFonts w:ascii="Segoe UI" w:hAnsi="Segoe UI" w:cs="Segoe UI"/>
          <w:sz w:val="22"/>
          <w:szCs w:val="22"/>
        </w:rPr>
        <w:br/>
        <w:t xml:space="preserve">By maintaining strict coverage thresholds, continuous integration with CI/CD, and multi-environment validation, </w:t>
      </w:r>
      <w:proofErr w:type="spellStart"/>
      <w:r w:rsidRPr="00F830DE">
        <w:rPr>
          <w:rFonts w:ascii="Segoe UI" w:hAnsi="Segoe UI" w:cs="Segoe UI"/>
          <w:sz w:val="22"/>
          <w:szCs w:val="22"/>
        </w:rPr>
        <w:t>MediMate</w:t>
      </w:r>
      <w:proofErr w:type="spellEnd"/>
      <w:r w:rsidRPr="00F830DE">
        <w:rPr>
          <w:rFonts w:ascii="Segoe UI" w:hAnsi="Segoe UI" w:cs="Segoe UI"/>
          <w:sz w:val="22"/>
          <w:szCs w:val="22"/>
        </w:rPr>
        <w:t xml:space="preserve"> achieves a robust, secure, and high-quality delivery pipeline that guarantees user trust and system reliability.</w:t>
      </w:r>
    </w:p>
    <w:p w:rsidR="00F830DE" w:rsidRDefault="00F830DE">
      <w:pPr>
        <w:rPr>
          <w:rFonts w:ascii="Segoe UI" w:eastAsia="Times New Roman" w:hAnsi="Segoe UI" w:cs="Segoe UI"/>
        </w:rPr>
      </w:pPr>
      <w:r>
        <w:rPr>
          <w:rFonts w:ascii="Segoe UI" w:hAnsi="Segoe UI" w:cs="Segoe UI"/>
        </w:rPr>
        <w:br w:type="page"/>
      </w:r>
    </w:p>
    <w:p w:rsidR="00442CEB" w:rsidRPr="00806A74" w:rsidRDefault="00442CEB" w:rsidP="00442CEB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4"/>
          <w:szCs w:val="24"/>
        </w:rPr>
        <w:lastRenderedPageBreak/>
        <w:t>Section 21.0 – Glossary</w:t>
      </w:r>
    </w:p>
    <w:p w:rsidR="00442CEB" w:rsidRPr="00806A74" w:rsidRDefault="00442CEB" w:rsidP="00442CEB">
      <w:pPr>
        <w:pStyle w:val="NormalWeb"/>
        <w:rPr>
          <w:rFonts w:ascii="Segoe UI" w:hAnsi="Segoe UI" w:cs="Segoe UI"/>
          <w:sz w:val="22"/>
          <w:szCs w:val="22"/>
        </w:rPr>
      </w:pPr>
      <w:r w:rsidRPr="00806A74">
        <w:rPr>
          <w:rStyle w:val="Strong"/>
          <w:rFonts w:ascii="Segoe UI" w:hAnsi="Segoe UI" w:cs="Segoe UI"/>
          <w:sz w:val="22"/>
          <w:szCs w:val="22"/>
        </w:rPr>
        <w:t>Purpose:</w:t>
      </w:r>
      <w:r w:rsidRPr="00806A74">
        <w:rPr>
          <w:rFonts w:ascii="Segoe UI" w:hAnsi="Segoe UI" w:cs="Segoe UI"/>
          <w:sz w:val="22"/>
          <w:szCs w:val="22"/>
        </w:rPr>
        <w:br/>
        <w:t xml:space="preserve">This section defines all technical terms, acronyms, and key concepts used across the </w:t>
      </w:r>
      <w:proofErr w:type="spellStart"/>
      <w:r w:rsidRPr="00806A74">
        <w:rPr>
          <w:rStyle w:val="Strong"/>
          <w:rFonts w:ascii="Segoe UI" w:hAnsi="Segoe UI" w:cs="Segoe UI"/>
          <w:sz w:val="22"/>
          <w:szCs w:val="22"/>
        </w:rPr>
        <w:t>MediMate</w:t>
      </w:r>
      <w:proofErr w:type="spellEnd"/>
      <w:r w:rsidRPr="00806A74">
        <w:rPr>
          <w:rStyle w:val="Strong"/>
          <w:rFonts w:ascii="Segoe UI" w:hAnsi="Segoe UI" w:cs="Segoe UI"/>
          <w:sz w:val="22"/>
          <w:szCs w:val="22"/>
        </w:rPr>
        <w:t xml:space="preserve"> Development Documentation</w:t>
      </w:r>
      <w:r w:rsidRPr="00806A74">
        <w:rPr>
          <w:rFonts w:ascii="Segoe UI" w:hAnsi="Segoe UI" w:cs="Segoe UI"/>
          <w:sz w:val="22"/>
          <w:szCs w:val="22"/>
        </w:rPr>
        <w:t>. It serves as a unified reference for developers, testers, designers, analysts, and product managers to ensure consistent understanding of project terminology.</w:t>
      </w:r>
    </w:p>
    <w:p w:rsidR="00442CEB" w:rsidRPr="00806A74" w:rsidRDefault="00442CEB" w:rsidP="00442CEB">
      <w:pPr>
        <w:pStyle w:val="NormalWeb"/>
        <w:rPr>
          <w:rFonts w:ascii="Segoe UI" w:hAnsi="Segoe UI" w:cs="Segoe UI"/>
          <w:sz w:val="22"/>
          <w:szCs w:val="22"/>
        </w:rPr>
      </w:pPr>
      <w:r w:rsidRPr="00806A74">
        <w:rPr>
          <w:rFonts w:ascii="Segoe UI" w:hAnsi="Segoe UI" w:cs="Segoe UI"/>
          <w:sz w:val="22"/>
          <w:szCs w:val="22"/>
        </w:rPr>
        <w:t xml:space="preserve">Each term includes a </w:t>
      </w:r>
      <w:r w:rsidRPr="00806A74">
        <w:rPr>
          <w:rStyle w:val="Strong"/>
          <w:rFonts w:ascii="Segoe UI" w:hAnsi="Segoe UI" w:cs="Segoe UI"/>
          <w:sz w:val="22"/>
          <w:szCs w:val="22"/>
        </w:rPr>
        <w:t>clear definition</w:t>
      </w:r>
      <w:r w:rsidRPr="00806A74">
        <w:rPr>
          <w:rFonts w:ascii="Segoe UI" w:hAnsi="Segoe UI" w:cs="Segoe UI"/>
          <w:sz w:val="22"/>
          <w:szCs w:val="22"/>
        </w:rPr>
        <w:t xml:space="preserve">, </w:t>
      </w:r>
      <w:r w:rsidRPr="00806A74">
        <w:rPr>
          <w:rStyle w:val="Strong"/>
          <w:rFonts w:ascii="Segoe UI" w:hAnsi="Segoe UI" w:cs="Segoe UI"/>
          <w:sz w:val="22"/>
          <w:szCs w:val="22"/>
        </w:rPr>
        <w:t>practical context</w:t>
      </w:r>
      <w:r w:rsidRPr="00806A74">
        <w:rPr>
          <w:rFonts w:ascii="Segoe UI" w:hAnsi="Segoe UI" w:cs="Segoe UI"/>
          <w:sz w:val="22"/>
          <w:szCs w:val="22"/>
        </w:rPr>
        <w:t xml:space="preserve">, and — where relevant — an example or usage within the </w:t>
      </w:r>
      <w:proofErr w:type="spellStart"/>
      <w:r w:rsidRPr="00806A74">
        <w:rPr>
          <w:rFonts w:ascii="Segoe UI" w:hAnsi="Segoe UI" w:cs="Segoe UI"/>
          <w:sz w:val="22"/>
          <w:szCs w:val="22"/>
        </w:rPr>
        <w:t>MediMate</w:t>
      </w:r>
      <w:proofErr w:type="spellEnd"/>
      <w:r w:rsidRPr="00806A74">
        <w:rPr>
          <w:rFonts w:ascii="Segoe UI" w:hAnsi="Segoe UI" w:cs="Segoe UI"/>
          <w:sz w:val="22"/>
          <w:szCs w:val="22"/>
        </w:rPr>
        <w:t xml:space="preserve"> ecosystem.</w:t>
      </w:r>
    </w:p>
    <w:p w:rsidR="00442CEB" w:rsidRPr="00806A74" w:rsidRDefault="00442CEB" w:rsidP="00442CEB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349" style="width:0;height:1.5pt" o:hralign="center" o:hrstd="t" o:hr="t" fillcolor="#a0a0a0" stroked="f"/>
        </w:pict>
      </w:r>
    </w:p>
    <w:p w:rsidR="00442CEB" w:rsidRPr="00806A74" w:rsidRDefault="00442CEB" w:rsidP="00442CEB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21.1 General Software and Development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3167"/>
        <w:gridCol w:w="3894"/>
      </w:tblGrid>
      <w:tr w:rsidR="00806A74" w:rsidRPr="00806A74" w:rsidTr="0044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Term / Acronym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Definition / Description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 xml:space="preserve">Example / Context in 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Application (App)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software program designed for end users, either web-based or mobile.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 xml:space="preserve"> Mobile App (React Native) and </w:t>
            </w:r>
            <w:proofErr w:type="spellStart"/>
            <w:r w:rsidRPr="00806A74">
              <w:rPr>
                <w:rFonts w:ascii="Segoe UI" w:hAnsi="Segoe UI" w:cs="Segoe UI"/>
              </w:rPr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 xml:space="preserve"> Web Portal (React.js).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The structural design of software components, their relationships, and interactions.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 xml:space="preserve"> follows a </w:t>
            </w:r>
            <w:proofErr w:type="spellStart"/>
            <w:r w:rsidRPr="00806A74">
              <w:rPr>
                <w:rFonts w:ascii="Segoe UI" w:hAnsi="Segoe UI" w:cs="Segoe UI"/>
              </w:rPr>
              <w:t>microservices</w:t>
            </w:r>
            <w:proofErr w:type="spellEnd"/>
            <w:r w:rsidRPr="00806A74">
              <w:rPr>
                <w:rFonts w:ascii="Segoe UI" w:hAnsi="Segoe UI" w:cs="Segoe UI"/>
              </w:rPr>
              <w:t xml:space="preserve"> + modular architecture (Section 5.0).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API (Application Programming Interface)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defined communication method allowing systems to exchange data.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The backend exposes REST APIs for user, medication, and AI endpoints.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The server-side logic, APIs, and database layer.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Node.js Express APIs handle all backend operations.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The user interface and client-side logic visible to users.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The React Native UI for the mobile application.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Bug / Defect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An error causing incorrect system behavior.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“Medication reminder not triggering offline.”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compiled or packaged version of code ready for deployment.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medimate-v1.5.0.apk</w:t>
            </w:r>
            <w:r w:rsidRPr="00806A74">
              <w:rPr>
                <w:rFonts w:ascii="Segoe UI" w:hAnsi="Segoe UI" w:cs="Segoe UI"/>
              </w:rPr>
              <w:t xml:space="preserve"> generated after CI/CD pipeline build.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Temporary storage that speeds up data retrieval.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Cached reminders are stored locally when offline.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Commit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A recorded change in a </w:t>
            </w:r>
            <w:proofErr w:type="spellStart"/>
            <w:r w:rsidRPr="00806A74">
              <w:rPr>
                <w:rFonts w:ascii="Segoe UI" w:hAnsi="Segoe UI" w:cs="Segoe UI"/>
              </w:rPr>
              <w:t>Git</w:t>
            </w:r>
            <w:proofErr w:type="spellEnd"/>
            <w:r w:rsidRPr="00806A74">
              <w:rPr>
                <w:rFonts w:ascii="Segoe UI" w:hAnsi="Segoe UI" w:cs="Segoe UI"/>
              </w:rPr>
              <w:t xml:space="preserve"> repository.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feat(</w:t>
            </w:r>
            <w:proofErr w:type="spellStart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ui</w:t>
            </w:r>
            <w:proofErr w:type="spellEnd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): add offline mode toggle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Packaging software and dependencies into isolated environments.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MediMate’s</w:t>
            </w:r>
            <w:proofErr w:type="spellEnd"/>
            <w:r w:rsidRPr="00806A74">
              <w:rPr>
                <w:rFonts w:ascii="Segoe UI" w:hAnsi="Segoe UI" w:cs="Segoe UI"/>
              </w:rPr>
              <w:t xml:space="preserve"> API and AI services run inside Docker containers.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External library or module required by a project.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React Native, </w:t>
            </w:r>
            <w:proofErr w:type="spellStart"/>
            <w:r w:rsidRPr="00806A74">
              <w:rPr>
                <w:rFonts w:ascii="Segoe UI" w:hAnsi="Segoe UI" w:cs="Segoe UI"/>
              </w:rPr>
              <w:t>Axios</w:t>
            </w:r>
            <w:proofErr w:type="spellEnd"/>
            <w:r w:rsidRPr="00806A74">
              <w:rPr>
                <w:rFonts w:ascii="Segoe UI" w:hAnsi="Segoe UI" w:cs="Segoe UI"/>
              </w:rPr>
              <w:t>, Firebase SDK.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Moving software from development to a live or staging environment.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GitHub Actions auto-deploy to GCP.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Dev Environment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Local or remote environment used for active development.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Local Docker containers or Firebase emulator.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Feature Branch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A temporary </w:t>
            </w:r>
            <w:proofErr w:type="spellStart"/>
            <w:r w:rsidRPr="00806A74">
              <w:rPr>
                <w:rFonts w:ascii="Segoe UI" w:hAnsi="Segoe UI" w:cs="Segoe UI"/>
              </w:rPr>
              <w:t>Git</w:t>
            </w:r>
            <w:proofErr w:type="spellEnd"/>
            <w:r w:rsidRPr="00806A74">
              <w:rPr>
                <w:rFonts w:ascii="Segoe UI" w:hAnsi="Segoe UI" w:cs="Segoe UI"/>
              </w:rPr>
              <w:t xml:space="preserve"> branch for developing specific features.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feature/mood-</w:t>
            </w:r>
            <w:proofErr w:type="spellStart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checkin</w:t>
            </w:r>
            <w:proofErr w:type="spellEnd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-analytics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reusable software foundation for building applications.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React Native (Frontend), Node.js (Backend), </w:t>
            </w:r>
            <w:proofErr w:type="spellStart"/>
            <w:r w:rsidRPr="00806A74">
              <w:rPr>
                <w:rFonts w:ascii="Segoe UI" w:hAnsi="Segoe UI" w:cs="Segoe UI"/>
              </w:rPr>
              <w:t>FastAPI</w:t>
            </w:r>
            <w:proofErr w:type="spellEnd"/>
            <w:r w:rsidRPr="00806A74">
              <w:rPr>
                <w:rFonts w:ascii="Segoe UI" w:hAnsi="Segoe UI" w:cs="Segoe UI"/>
              </w:rPr>
              <w:t xml:space="preserve"> (AI services).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Hotfix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An urgent fix deployed directly to production.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Fixing a medication reminder crash without waiting for the next release.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Connecting separate systems to work as one.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Mobile app ↔ API ↔ Firebase integration.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reusable set of functions or components.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Moment.js</w:t>
            </w:r>
            <w:r w:rsidRPr="00806A74">
              <w:rPr>
                <w:rFonts w:ascii="Segoe UI" w:hAnsi="Segoe UI" w:cs="Segoe UI"/>
              </w:rPr>
              <w:t xml:space="preserve"> for time formatting, </w:t>
            </w: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Mongoose</w:t>
            </w:r>
            <w:r w:rsidRPr="00806A74">
              <w:rPr>
                <w:rFonts w:ascii="Segoe UI" w:hAnsi="Segoe UI" w:cs="Segoe UI"/>
              </w:rPr>
              <w:t xml:space="preserve"> for MongoDB models.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Logic that processes requests/responses between client and server.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Authentication middleware verifying JWT tokens.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self-contained functional unit in the codebase.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NotificationModule</w:t>
            </w:r>
            <w:proofErr w:type="spellEnd"/>
            <w:r w:rsidRPr="00806A74">
              <w:rPr>
                <w:rFonts w:ascii="Segoe UI" w:hAnsi="Segoe UI" w:cs="Segoe UI"/>
              </w:rPr>
              <w:t xml:space="preserve">, </w:t>
            </w:r>
            <w:proofErr w:type="spellStart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UserProfileModule</w:t>
            </w:r>
            <w:proofErr w:type="spellEnd"/>
            <w:r w:rsidRPr="00806A74">
              <w:rPr>
                <w:rFonts w:ascii="Segoe UI" w:hAnsi="Segoe UI" w:cs="Segoe UI"/>
              </w:rPr>
              <w:t xml:space="preserve">, </w:t>
            </w:r>
            <w:proofErr w:type="spellStart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DrugInteractionService</w:t>
            </w:r>
            <w:proofErr w:type="spellEnd"/>
            <w:r w:rsidRPr="00806A74">
              <w:rPr>
                <w:rFonts w:ascii="Segoe UI" w:hAnsi="Segoe UI" w:cs="Segoe UI"/>
              </w:rPr>
              <w:t>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Style w:val="Strong"/>
                <w:rFonts w:ascii="Segoe UI" w:hAnsi="Segoe UI" w:cs="Segoe UI"/>
              </w:rPr>
              <w:t>Monorepo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single repository containing multiple related projects.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 xml:space="preserve"> stores API, mobile, and AI services in one GitHub </w:t>
            </w:r>
            <w:proofErr w:type="spellStart"/>
            <w:r w:rsidRPr="00806A74">
              <w:rPr>
                <w:rFonts w:ascii="Segoe UI" w:hAnsi="Segoe UI" w:cs="Segoe UI"/>
              </w:rPr>
              <w:t>monorepo</w:t>
            </w:r>
            <w:proofErr w:type="spellEnd"/>
            <w:r w:rsidRPr="00806A74">
              <w:rPr>
                <w:rFonts w:ascii="Segoe UI" w:hAnsi="Segoe UI" w:cs="Segoe UI"/>
              </w:rPr>
              <w:t>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Pull Request (PR)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Proposal to merge code changes into a branch after review.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Developer submits PR to merge feature branch into </w:t>
            </w: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develop</w:t>
            </w:r>
            <w:r w:rsidRPr="00806A74">
              <w:rPr>
                <w:rFonts w:ascii="Segoe UI" w:hAnsi="Segoe UI" w:cs="Segoe UI"/>
              </w:rPr>
              <w:t>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Repository (Repo)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A storage location for code, managed by </w:t>
            </w:r>
            <w:proofErr w:type="spellStart"/>
            <w:r w:rsidRPr="00806A74">
              <w:rPr>
                <w:rFonts w:ascii="Segoe UI" w:hAnsi="Segoe UI" w:cs="Segoe UI"/>
              </w:rPr>
              <w:t>Git</w:t>
            </w:r>
            <w:proofErr w:type="spellEnd"/>
            <w:r w:rsidRPr="00806A74">
              <w:rPr>
                <w:rFonts w:ascii="Segoe UI" w:hAnsi="Segoe UI" w:cs="Segoe U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https://github.com/medimate-org/medimate-api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Reverting to a stable version after a failed deployment.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Restoring build v1.3.0 after CI/CD pipeline failure.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The system’s ability to handle increased workload or users efficiently.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Auto-scaling of AI services using Kubernetes.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System tracking changes to code over time.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Managed via </w:t>
            </w:r>
            <w:proofErr w:type="spellStart"/>
            <w:r w:rsidRPr="00806A74">
              <w:rPr>
                <w:rFonts w:ascii="Segoe UI" w:hAnsi="Segoe UI" w:cs="Segoe UI"/>
              </w:rPr>
              <w:t>Git</w:t>
            </w:r>
            <w:proofErr w:type="spellEnd"/>
            <w:r w:rsidRPr="00806A74">
              <w:rPr>
                <w:rFonts w:ascii="Segoe UI" w:hAnsi="Segoe UI" w:cs="Segoe UI"/>
              </w:rPr>
              <w:t xml:space="preserve"> and GitHub.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Workflow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defined process or sequence of development steps.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The </w:t>
            </w:r>
            <w:proofErr w:type="spellStart"/>
            <w:r w:rsidRPr="00806A74">
              <w:rPr>
                <w:rFonts w:ascii="Segoe UI" w:hAnsi="Segoe UI" w:cs="Segoe UI"/>
              </w:rPr>
              <w:t>Git</w:t>
            </w:r>
            <w:proofErr w:type="spellEnd"/>
            <w:r w:rsidRPr="00806A74">
              <w:rPr>
                <w:rFonts w:ascii="Segoe UI" w:hAnsi="Segoe UI" w:cs="Segoe UI"/>
              </w:rPr>
              <w:t xml:space="preserve"> branching and review process outlined in Section 18.0.</w:t>
            </w:r>
          </w:p>
        </w:tc>
      </w:tr>
    </w:tbl>
    <w:p w:rsidR="00442CEB" w:rsidRPr="00806A74" w:rsidRDefault="00442CEB" w:rsidP="00442CEB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350" style="width:0;height:1.5pt" o:hralign="center" o:hrstd="t" o:hr="t" fillcolor="#a0a0a0" stroked="f"/>
        </w:pict>
      </w:r>
    </w:p>
    <w:p w:rsidR="00442CEB" w:rsidRPr="00806A74" w:rsidRDefault="00442CEB" w:rsidP="00442CEB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21.2 Testing and Quality Assurance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3696"/>
        <w:gridCol w:w="3639"/>
      </w:tblGrid>
      <w:tr w:rsidR="00806A74" w:rsidRPr="00806A74" w:rsidTr="0044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Term / Acronym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Definition / Description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 xml:space="preserve">Example / Context in 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Automated Testing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Tests executed automatically by scripts or CI tools.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Jest, Cypress, and </w:t>
            </w:r>
            <w:proofErr w:type="spellStart"/>
            <w:r w:rsidRPr="00806A74">
              <w:rPr>
                <w:rFonts w:ascii="Segoe UI" w:hAnsi="Segoe UI" w:cs="Segoe UI"/>
              </w:rPr>
              <w:t>Pytest</w:t>
            </w:r>
            <w:proofErr w:type="spellEnd"/>
            <w:r w:rsidRPr="00806A74">
              <w:rPr>
                <w:rFonts w:ascii="Segoe UI" w:hAnsi="Segoe UI" w:cs="Segoe UI"/>
              </w:rPr>
              <w:t xml:space="preserve"> integrated in CI/CD pipeline.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Manual Testing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Human-led testing process to validate system behavior.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QA manually tests mood-</w:t>
            </w:r>
            <w:proofErr w:type="spellStart"/>
            <w:r w:rsidRPr="00806A74">
              <w:rPr>
                <w:rFonts w:ascii="Segoe UI" w:hAnsi="Segoe UI" w:cs="Segoe UI"/>
              </w:rPr>
              <w:t>checkin</w:t>
            </w:r>
            <w:proofErr w:type="spellEnd"/>
            <w:r w:rsidRPr="00806A74">
              <w:rPr>
                <w:rFonts w:ascii="Segoe UI" w:hAnsi="Segoe UI" w:cs="Segoe UI"/>
              </w:rPr>
              <w:t xml:space="preserve"> flows on mobile devices.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Unit Test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Tests a single function or component in isolation.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Testing </w:t>
            </w:r>
            <w:proofErr w:type="spellStart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calculateDosage</w:t>
            </w:r>
            <w:proofErr w:type="spellEnd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()</w:t>
            </w:r>
            <w:r w:rsidRPr="00806A74">
              <w:rPr>
                <w:rFonts w:ascii="Segoe UI" w:hAnsi="Segoe UI" w:cs="Segoe UI"/>
              </w:rPr>
              <w:t xml:space="preserve"> function in API.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Verifies interaction between multiple modules or APIs.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Testing </w:t>
            </w:r>
            <w:proofErr w:type="spellStart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AIService</w:t>
            </w:r>
            <w:proofErr w:type="spellEnd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 xml:space="preserve"> ↔ API ↔ Database</w:t>
            </w:r>
            <w:r w:rsidRPr="00806A74">
              <w:rPr>
                <w:rFonts w:ascii="Segoe UI" w:hAnsi="Segoe UI" w:cs="Segoe UI"/>
              </w:rPr>
              <w:t>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System Test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Validates end-to-end system behavior.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Running </w:t>
            </w:r>
            <w:proofErr w:type="spellStart"/>
            <w:r w:rsidRPr="00806A74">
              <w:rPr>
                <w:rFonts w:ascii="Segoe UI" w:hAnsi="Segoe UI" w:cs="Segoe UI"/>
              </w:rPr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 xml:space="preserve"> app end-to-end via Cypress.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Regression Test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Ensures new updates don’t break existing functionality.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Run automatically on each </w:t>
            </w: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develop</w:t>
            </w:r>
            <w:r w:rsidRPr="00806A74">
              <w:rPr>
                <w:rFonts w:ascii="Segoe UI" w:hAnsi="Segoe UI" w:cs="Segoe UI"/>
              </w:rPr>
              <w:t xml:space="preserve"> merge.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Smoke Test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quick validation ensuring core functionalities work.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Verifying login, API status, and reminders post-deployment.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UAT (User Acceptance Testing)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User-focused test to confirm system meets requirements.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Product team verifies that reminder feature works as expected.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documented scenario with input, expected output, and result.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Test case: “User adds new medication; system saves and displays it.”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Test Coverage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Measure of how much of the codebase is tested.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Target: ≥ 85% coverage for backend code.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Controlled or mock data used for testing features.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Fake users generated using Faker.js.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Mock Server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Simulated backend used for frontend development/testing.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Mock API returning fake medication data.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Bug Report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Documentation of an issue with steps to reproduce.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Logged in GitHub Issues.</w:t>
            </w:r>
          </w:p>
        </w:tc>
      </w:tr>
    </w:tbl>
    <w:p w:rsidR="00442CEB" w:rsidRPr="00806A74" w:rsidRDefault="00442CEB" w:rsidP="00442CEB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351" style="width:0;height:1.5pt" o:hralign="center" o:hrstd="t" o:hr="t" fillcolor="#a0a0a0" stroked="f"/>
        </w:pict>
      </w:r>
    </w:p>
    <w:p w:rsidR="00442CEB" w:rsidRPr="00806A74" w:rsidRDefault="00442CEB" w:rsidP="00442CEB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21.3 AI, Analytics, and Data Science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861"/>
        <w:gridCol w:w="3138"/>
      </w:tblGrid>
      <w:tr w:rsidR="00806A74" w:rsidRPr="00806A74" w:rsidTr="0044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Term / Acronym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Definition / Description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 xml:space="preserve">Example / Context in 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AI (Artificial Intelligence)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Machines performing tasks requiring human intelligence.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Predicting drug interactions or mood patterns.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ML (Machine Learning)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Algorithms that learn from data to make predictions.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Predicting likelihood of side effects.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structured collection of data used for model training or analysis.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Medication adherence dataset from anonymized logs.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Training Data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Data used to teach an AI model.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Mood logs from consenting users.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Testing Data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Separate dataset used to validate model performance.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Used in accuracy and bias validation.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Model Inference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Generating predictions from a trained model.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AI service predicting potential drug interaction risk.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Selecting and transforming input variables for models.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Age, dosage, and time used to predict adherence rate.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Bias (AI)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Systematic deviation in model predictions due to unbalanced training data.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Gender-based disparity in mood prediction accuracy.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Model Drift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Degradation of model accuracy over time as data patterns evolve.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AI retraining triggered monthly if accuracy &lt; 90%.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Neural Network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machine learning model inspired by the human brain’s structure.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Used for advanced drug interaction prediction.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NLP (Natural Language Processing)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AI’s ability to process and understand text.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Analyzing symptom descriptions entered by users.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Predictive Analytics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Data-driven prediction of future outcomes.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Forecasting missed medication likelihood.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Data Pipeline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Automated data flow for processing and analysis.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ETL pipeline syncing data between Firebase and AI service.</w:t>
            </w:r>
          </w:p>
        </w:tc>
      </w:tr>
    </w:tbl>
    <w:p w:rsidR="00442CEB" w:rsidRPr="00806A74" w:rsidRDefault="00442CEB" w:rsidP="00442CEB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352" style="width:0;height:1.5pt" o:hralign="center" o:hrstd="t" o:hr="t" fillcolor="#a0a0a0" stroked="f"/>
        </w:pict>
      </w:r>
    </w:p>
    <w:p w:rsidR="00442CEB" w:rsidRPr="00806A74" w:rsidRDefault="00442CEB" w:rsidP="00442CEB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21.4 Security and Compliance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3661"/>
        <w:gridCol w:w="3202"/>
      </w:tblGrid>
      <w:tr w:rsidR="00806A74" w:rsidRPr="00806A74" w:rsidTr="0044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Term / Acronym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Definition / Description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 xml:space="preserve">Example / Context in 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Verifying a user’s identity before granting access.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Email/password or OAuth login.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Defining which actions a user can perform.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Only doctors can view analytics dashboard.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Encryption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Encoding data for secure storage or transmission.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AES-256 encryption used for sensitive medical data.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Decryption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Converting encrypted data back to readable form.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Occurs on secure endpoints during retrieval.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Irreversible transformation of sensitive data.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Passwords hashed using </w:t>
            </w:r>
            <w:proofErr w:type="spellStart"/>
            <w:r w:rsidRPr="00806A74">
              <w:rPr>
                <w:rFonts w:ascii="Segoe UI" w:hAnsi="Segoe UI" w:cs="Segoe UI"/>
              </w:rPr>
              <w:t>bcrypt</w:t>
            </w:r>
            <w:proofErr w:type="spellEnd"/>
            <w:r w:rsidRPr="00806A74">
              <w:rPr>
                <w:rFonts w:ascii="Segoe UI" w:hAnsi="Segoe UI" w:cs="Segoe UI"/>
              </w:rPr>
              <w:t>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JWT (JSON Web Token)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Token-based mechanism for secure session handling.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Used for mobile app authentication.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OAuth 2.0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Authorization protocol enabling secure API access.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 xml:space="preserve"> may integrate with third-party health APIs.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RBAC (Role-Based Access Control)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User permissions defined by roles.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Admin, Patient, Doctor roles in </w:t>
            </w:r>
            <w:proofErr w:type="spellStart"/>
            <w:r w:rsidRPr="00806A74">
              <w:rPr>
                <w:rFonts w:ascii="Segoe UI" w:hAnsi="Segoe UI" w:cs="Segoe UI"/>
              </w:rPr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>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TLS (Transport Layer Security)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Encryption protocol for securing HTTPS communication.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Protects all </w:t>
            </w:r>
            <w:proofErr w:type="spellStart"/>
            <w:r w:rsidRPr="00806A74">
              <w:rPr>
                <w:rFonts w:ascii="Segoe UI" w:hAnsi="Segoe UI" w:cs="Segoe UI"/>
              </w:rPr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 xml:space="preserve"> API requests.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GDPR / HIPAA Compliance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Legal standards for protecting medical data.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 xml:space="preserve"> anonymizes and encrypts all health data.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Access Token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Temporary credential authorizing access to protected resources.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Expires after 1 hour for security.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Refresh Token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Token used to obtain new access tokens.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Automatically renewed without re-login.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Vulnerability Scan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Automated process for detecting security flaws.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Run using OWASP ZAP and npm audit.</w:t>
            </w:r>
          </w:p>
        </w:tc>
      </w:tr>
    </w:tbl>
    <w:p w:rsidR="00442CEB" w:rsidRPr="00806A74" w:rsidRDefault="00442CEB" w:rsidP="00442CEB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353" style="width:0;height:1.5pt" o:hralign="center" o:hrstd="t" o:hr="t" fillcolor="#a0a0a0" stroked="f"/>
        </w:pict>
      </w:r>
    </w:p>
    <w:p w:rsidR="00442CEB" w:rsidRPr="00806A74" w:rsidRDefault="00442CEB" w:rsidP="00442CEB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21.5 DevOps, Infrastructure, and Cloud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3120"/>
        <w:gridCol w:w="3115"/>
      </w:tblGrid>
      <w:tr w:rsidR="00806A74" w:rsidRPr="00806A74" w:rsidTr="0044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Term / Acronym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Definition / Description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 xml:space="preserve">Example / Context in 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CI/CD (Continuous Integration / Continuous Deployment)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Automated process for building, testing, and deploying code.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Managed via GitHub Actions pipelines.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Platform for creating lightweight, portable containers.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medimate-</w:t>
            </w:r>
            <w:proofErr w:type="spellStart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api</w:t>
            </w:r>
            <w:proofErr w:type="spellEnd"/>
            <w:r w:rsidRPr="00806A74">
              <w:rPr>
                <w:rFonts w:ascii="Segoe UI" w:hAnsi="Segoe UI" w:cs="Segoe UI"/>
              </w:rPr>
              <w:t xml:space="preserve"> runs inside Docker containers.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Kubernetes (K8s)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Orchestrates container deployment, scaling, and management.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 xml:space="preserve"> AI services auto-scale using Kubernetes.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Snapshot of an application and its dependencies.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medimate-api:v1.2.0</w:t>
            </w:r>
            <w:r w:rsidRPr="00806A74">
              <w:rPr>
                <w:rFonts w:ascii="Segoe UI" w:hAnsi="Segoe UI" w:cs="Segoe UI"/>
              </w:rPr>
              <w:t xml:space="preserve"> Docker image.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Running instance of a Docker image.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Isolated instance of </w:t>
            </w:r>
            <w:proofErr w:type="spellStart"/>
            <w:r w:rsidRPr="00806A74">
              <w:rPr>
                <w:rFonts w:ascii="Segoe UI" w:hAnsi="Segoe UI" w:cs="Segoe UI"/>
              </w:rPr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 xml:space="preserve"> AI </w:t>
            </w:r>
            <w:proofErr w:type="spellStart"/>
            <w:r w:rsidRPr="00806A74">
              <w:rPr>
                <w:rFonts w:ascii="Segoe UI" w:hAnsi="Segoe UI" w:cs="Segoe UI"/>
              </w:rPr>
              <w:t>microservice</w:t>
            </w:r>
            <w:proofErr w:type="spellEnd"/>
            <w:r w:rsidRPr="00806A74">
              <w:rPr>
                <w:rFonts w:ascii="Segoe UI" w:hAnsi="Segoe UI" w:cs="Segoe UI"/>
              </w:rPr>
              <w:t>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Smallest deployable unit in Kubernetes, containing containers.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AI predictor pod deployed on GCP cluster.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Distributes traffic evenly among multiple servers.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Ensures stable backend response under heavy load.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Auto Scaling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Adjusting resources dynamically based on usage.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AI pods scale up during high traffic periods.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Continuous tracking of metrics, logs, and health checks.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Grafana</w:t>
            </w:r>
            <w:proofErr w:type="spellEnd"/>
            <w:r w:rsidRPr="00806A74">
              <w:rPr>
                <w:rFonts w:ascii="Segoe UI" w:hAnsi="Segoe UI" w:cs="Segoe UI"/>
              </w:rPr>
              <w:t xml:space="preserve"> dashboards display system uptime and response times.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Build output stored for deployment.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Test coverage reports or compiled builds.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Infrastructure as Code (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IaC</w:t>
            </w:r>
            <w:proofErr w:type="spellEnd"/>
            <w:r w:rsidRPr="00806A74">
              <w:rPr>
                <w:rStyle w:val="Strong"/>
                <w:rFonts w:ascii="Segoe UI" w:hAnsi="Segoe UI" w:cs="Segoe U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Managing infrastructure using code templates.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GCP deployment managed through YAML and Terraform scripts.</w:t>
            </w:r>
          </w:p>
        </w:tc>
      </w:tr>
    </w:tbl>
    <w:p w:rsidR="00442CEB" w:rsidRPr="00806A74" w:rsidRDefault="00442CEB" w:rsidP="00442CEB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354" style="width:0;height:1.5pt" o:hralign="center" o:hrstd="t" o:hr="t" fillcolor="#a0a0a0" stroked="f"/>
        </w:pict>
      </w:r>
    </w:p>
    <w:p w:rsidR="00442CEB" w:rsidRPr="00806A74" w:rsidRDefault="00442CEB" w:rsidP="00442CEB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lastRenderedPageBreak/>
        <w:t>21.6 UI/UX and User Interaction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3768"/>
        <w:gridCol w:w="3540"/>
      </w:tblGrid>
      <w:tr w:rsidR="00806A74" w:rsidRPr="00806A74" w:rsidTr="0044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Term / Acronym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Definition / Description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 xml:space="preserve">Example / Context in 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UI (User Interface)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The visible, interactive layer of an app.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MediMate’s</w:t>
            </w:r>
            <w:proofErr w:type="spellEnd"/>
            <w:r w:rsidRPr="00806A74">
              <w:rPr>
                <w:rFonts w:ascii="Segoe UI" w:hAnsi="Segoe UI" w:cs="Segoe UI"/>
              </w:rPr>
              <w:t xml:space="preserve"> dashboard and mood-tracking pages.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UX (User Experience)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The user’s overall experience and satisfaction using the app.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Simplicity of mood check-in process improves UX.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Wireframe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Low-fidelity sketch showing layout structure.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Early design of reminder setup screen.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Interactive model simulating app flow before coding.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Created using </w:t>
            </w:r>
            <w:proofErr w:type="spellStart"/>
            <w:r w:rsidRPr="00806A74">
              <w:rPr>
                <w:rFonts w:ascii="Segoe UI" w:hAnsi="Segoe UI" w:cs="Segoe UI"/>
              </w:rPr>
              <w:t>Figma</w:t>
            </w:r>
            <w:proofErr w:type="spellEnd"/>
            <w:r w:rsidRPr="00806A74">
              <w:rPr>
                <w:rFonts w:ascii="Segoe UI" w:hAnsi="Segoe UI" w:cs="Segoe UI"/>
              </w:rPr>
              <w:t xml:space="preserve"> for design validation.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UI adapts to different screen sizes and devices.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Web and mobile UI scale automatically.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Dark Mode / Light Mode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UI color schemes optimized for comfort and accessibility.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User can toggle between dark and light themes.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Accessibility (A11y)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Ensuring usability for users with disabilities.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Screen reader support for visually impaired users.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Onboarding Flow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Initial setup screens guiding new users.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Steps to configure medication reminders after signup.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Gesture Control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Mobile UI interactions like swipes, taps, or long-presses.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Swipe left to delete medication.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Modal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Pop-up dialog window requiring user action.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Confirmation modal for deleting a medication.</w:t>
            </w:r>
          </w:p>
        </w:tc>
      </w:tr>
    </w:tbl>
    <w:p w:rsidR="00442CEB" w:rsidRPr="00806A74" w:rsidRDefault="00442CEB" w:rsidP="00442CEB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355" style="width:0;height:1.5pt" o:hralign="center" o:hrstd="t" o:hr="t" fillcolor="#a0a0a0" stroked="f"/>
        </w:pict>
      </w:r>
    </w:p>
    <w:p w:rsidR="00442CEB" w:rsidRPr="00806A74" w:rsidRDefault="00442CEB" w:rsidP="00442CEB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21.7 Project and Management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3915"/>
        <w:gridCol w:w="3966"/>
      </w:tblGrid>
      <w:tr w:rsidR="00806A74" w:rsidRPr="00806A74" w:rsidTr="0044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Term / Acronym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Definition / Description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 xml:space="preserve">Example / Context in 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time-boxed development cycle (1–2 weeks).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New features or bug fixes scheduled per sprint.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large body of work that can be broken into smaller tasks.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“AI Prediction Module” is an epic with multiple sub-features.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 specific actionable item within a sprint.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“Create drug interaction controller.”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Major project checkpoint or deliverable.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“v1.0 release” or “AI phase beta testing.”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Kanban Board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Workflow visualization tool used to manage tasks.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Used in GitHub Projects for tracking development.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Backlog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List of pending or planned tasks/features.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“Export reports to PDF” feature awaiting prioritization.</w:t>
            </w:r>
          </w:p>
        </w:tc>
      </w:tr>
    </w:tbl>
    <w:p w:rsidR="00442CEB" w:rsidRPr="00806A74" w:rsidRDefault="00442CEB" w:rsidP="00442CEB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356" style="width:0;height:1.5pt" o:hralign="center" o:hrstd="t" o:hr="t" fillcolor="#a0a0a0" stroked="f"/>
        </w:pict>
      </w:r>
    </w:p>
    <w:p w:rsidR="00442CEB" w:rsidRPr="00806A74" w:rsidRDefault="00442CEB" w:rsidP="00442CEB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21.8 Common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4891"/>
      </w:tblGrid>
      <w:tr w:rsidR="00806A74" w:rsidRPr="00806A74" w:rsidTr="0044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Abbreviation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Meaning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Artificial Intelligence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Application Programming Interface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Continuous Integration / Continuous Deployment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Create, Read, Update, Delete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Database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JavaScript Object Notation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JSON Web Token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Machine Learning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Natural Language Processing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Quality Assurance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SDK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Software Development Kit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User Interface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UX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User Experience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lastRenderedPageBreak/>
              <w:t>UAT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User Acceptance Testing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Integrated Development Environment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Key Performance Indicator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Database Management System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Object Relational Mapper</w:t>
            </w:r>
          </w:p>
        </w:tc>
      </w:tr>
      <w:tr w:rsidR="00806A74" w:rsidRPr="00806A74" w:rsidTr="0044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:rsidR="00442CEB" w:rsidRPr="00806A74" w:rsidRDefault="00442CEB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Command Line Interface</w:t>
            </w:r>
          </w:p>
        </w:tc>
      </w:tr>
    </w:tbl>
    <w:p w:rsidR="00442CEB" w:rsidRPr="00806A74" w:rsidRDefault="00442CEB" w:rsidP="00442CEB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357" style="width:0;height:1.5pt" o:hralign="center" o:hrstd="t" o:hr="t" fillcolor="#a0a0a0" stroked="f"/>
        </w:pict>
      </w:r>
    </w:p>
    <w:p w:rsidR="00442CEB" w:rsidRPr="00806A74" w:rsidRDefault="00442CEB" w:rsidP="00442CEB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21.9 Summary</w:t>
      </w:r>
    </w:p>
    <w:p w:rsidR="00442CEB" w:rsidRPr="00806A74" w:rsidRDefault="00442CEB" w:rsidP="00442CEB">
      <w:pPr>
        <w:pStyle w:val="NormalWeb"/>
        <w:rPr>
          <w:rFonts w:ascii="Segoe UI" w:hAnsi="Segoe UI" w:cs="Segoe UI"/>
          <w:sz w:val="22"/>
          <w:szCs w:val="22"/>
        </w:rPr>
      </w:pPr>
      <w:r w:rsidRPr="00806A74">
        <w:rPr>
          <w:rFonts w:ascii="Segoe UI" w:hAnsi="Segoe UI" w:cs="Segoe UI"/>
          <w:sz w:val="22"/>
          <w:szCs w:val="22"/>
        </w:rPr>
        <w:t xml:space="preserve">The </w:t>
      </w:r>
      <w:proofErr w:type="spellStart"/>
      <w:r w:rsidRPr="00806A74">
        <w:rPr>
          <w:rStyle w:val="Strong"/>
          <w:rFonts w:ascii="Segoe UI" w:hAnsi="Segoe UI" w:cs="Segoe UI"/>
          <w:sz w:val="22"/>
          <w:szCs w:val="22"/>
        </w:rPr>
        <w:t>MediMate</w:t>
      </w:r>
      <w:proofErr w:type="spellEnd"/>
      <w:r w:rsidRPr="00806A74">
        <w:rPr>
          <w:rStyle w:val="Strong"/>
          <w:rFonts w:ascii="Segoe UI" w:hAnsi="Segoe UI" w:cs="Segoe UI"/>
          <w:sz w:val="22"/>
          <w:szCs w:val="22"/>
        </w:rPr>
        <w:t xml:space="preserve"> Glossary</w:t>
      </w:r>
      <w:r w:rsidRPr="00806A74">
        <w:rPr>
          <w:rFonts w:ascii="Segoe UI" w:hAnsi="Segoe UI" w:cs="Segoe UI"/>
          <w:sz w:val="22"/>
          <w:szCs w:val="22"/>
        </w:rPr>
        <w:t xml:space="preserve"> provides unified terminology that underpins communication between developers, designers, analysts, and AI engineers.</w:t>
      </w:r>
      <w:r w:rsidRPr="00806A74">
        <w:rPr>
          <w:rFonts w:ascii="Segoe UI" w:hAnsi="Segoe UI" w:cs="Segoe UI"/>
          <w:sz w:val="22"/>
          <w:szCs w:val="22"/>
        </w:rPr>
        <w:br/>
        <w:t xml:space="preserve">By maintaining a shared vocabulary — from infrastructure and testing to AI and UX — the team minimizes ambiguity, accelerates onboarding, and promotes consistent documentation across the entire </w:t>
      </w:r>
      <w:proofErr w:type="spellStart"/>
      <w:r w:rsidRPr="00806A74">
        <w:rPr>
          <w:rFonts w:ascii="Segoe UI" w:hAnsi="Segoe UI" w:cs="Segoe UI"/>
          <w:sz w:val="22"/>
          <w:szCs w:val="22"/>
        </w:rPr>
        <w:t>MediMate</w:t>
      </w:r>
      <w:proofErr w:type="spellEnd"/>
      <w:r w:rsidRPr="00806A74">
        <w:rPr>
          <w:rFonts w:ascii="Segoe UI" w:hAnsi="Segoe UI" w:cs="Segoe UI"/>
          <w:sz w:val="22"/>
          <w:szCs w:val="22"/>
        </w:rPr>
        <w:t xml:space="preserve"> ecosystem.</w:t>
      </w:r>
    </w:p>
    <w:p w:rsidR="00806A74" w:rsidRDefault="00806A74">
      <w:pPr>
        <w:rPr>
          <w:rFonts w:ascii="Segoe UI" w:eastAsia="Times New Roman" w:hAnsi="Segoe UI" w:cs="Segoe UI"/>
        </w:rPr>
      </w:pPr>
      <w:r>
        <w:rPr>
          <w:rFonts w:ascii="Segoe UI" w:hAnsi="Segoe UI" w:cs="Segoe UI"/>
        </w:rPr>
        <w:br w:type="page"/>
      </w:r>
    </w:p>
    <w:p w:rsidR="00806A74" w:rsidRPr="00806A74" w:rsidRDefault="00806A74" w:rsidP="00806A74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4"/>
          <w:szCs w:val="24"/>
        </w:rPr>
        <w:lastRenderedPageBreak/>
        <w:t>Section 22.0 – References and Resources</w:t>
      </w:r>
    </w:p>
    <w:p w:rsidR="00806A74" w:rsidRPr="00806A74" w:rsidRDefault="00806A74" w:rsidP="00806A74">
      <w:pPr>
        <w:pStyle w:val="NormalWeb"/>
        <w:rPr>
          <w:rFonts w:ascii="Segoe UI" w:hAnsi="Segoe UI" w:cs="Segoe UI"/>
          <w:sz w:val="22"/>
          <w:szCs w:val="22"/>
        </w:rPr>
      </w:pPr>
      <w:bookmarkStart w:id="5941" w:name="_GoBack"/>
      <w:r w:rsidRPr="00806A74">
        <w:rPr>
          <w:rStyle w:val="Strong"/>
          <w:rFonts w:ascii="Segoe UI" w:hAnsi="Segoe UI" w:cs="Segoe UI"/>
          <w:sz w:val="22"/>
          <w:szCs w:val="22"/>
        </w:rPr>
        <w:t>Purpose:</w:t>
      </w:r>
      <w:r w:rsidRPr="00806A74">
        <w:rPr>
          <w:rFonts w:ascii="Segoe UI" w:hAnsi="Segoe UI" w:cs="Segoe UI"/>
          <w:sz w:val="22"/>
          <w:szCs w:val="22"/>
        </w:rPr>
        <w:br/>
        <w:t xml:space="preserve">This section compiles all external references, documentation sources, libraries, frameworks, and integration resources that support the design, development, testing, and deployment of the </w:t>
      </w:r>
      <w:proofErr w:type="spellStart"/>
      <w:r w:rsidRPr="00806A74">
        <w:rPr>
          <w:rFonts w:ascii="Segoe UI" w:hAnsi="Segoe UI" w:cs="Segoe UI"/>
          <w:sz w:val="22"/>
          <w:szCs w:val="22"/>
        </w:rPr>
        <w:t>MediMate</w:t>
      </w:r>
      <w:proofErr w:type="spellEnd"/>
      <w:r w:rsidRPr="00806A74">
        <w:rPr>
          <w:rFonts w:ascii="Segoe UI" w:hAnsi="Segoe UI" w:cs="Segoe UI"/>
          <w:sz w:val="22"/>
          <w:szCs w:val="22"/>
        </w:rPr>
        <w:t xml:space="preserve"> system.</w:t>
      </w:r>
    </w:p>
    <w:p w:rsidR="00806A74" w:rsidRPr="00806A74" w:rsidRDefault="00806A74" w:rsidP="00806A74">
      <w:pPr>
        <w:pStyle w:val="NormalWeb"/>
        <w:rPr>
          <w:rFonts w:ascii="Segoe UI" w:hAnsi="Segoe UI" w:cs="Segoe UI"/>
          <w:sz w:val="22"/>
          <w:szCs w:val="22"/>
        </w:rPr>
      </w:pPr>
      <w:r w:rsidRPr="00806A74">
        <w:rPr>
          <w:rFonts w:ascii="Segoe UI" w:hAnsi="Segoe UI" w:cs="Segoe UI"/>
          <w:sz w:val="22"/>
          <w:szCs w:val="22"/>
        </w:rPr>
        <w:t>It serves as a quick-access index for developers, designers, and AI engineers — ensuring all project dependencies and related documentation are discoverable, standardized, and easy to maintain.</w:t>
      </w:r>
    </w:p>
    <w:p w:rsidR="00806A74" w:rsidRPr="00806A74" w:rsidRDefault="00806A74" w:rsidP="00806A74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403" style="width:0;height:1.5pt" o:hralign="center" o:hrstd="t" o:hr="t" fillcolor="#a0a0a0" stroked="f"/>
        </w:pict>
      </w:r>
    </w:p>
    <w:p w:rsidR="00806A74" w:rsidRPr="00806A74" w:rsidRDefault="00806A74" w:rsidP="00806A7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22.1 Primary Development 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459"/>
        <w:gridCol w:w="3807"/>
        <w:gridCol w:w="2199"/>
      </w:tblGrid>
      <w:tr w:rsidR="00806A74" w:rsidRPr="00806A74" w:rsidTr="00806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Technology / Platform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Reference / Documentation Link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 xml:space="preserve">Usage in 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Frontend Framework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React Native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https://reactnative.dev/docs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Building cross-platform mobile UI (Android + iOS).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https://react.dev/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Web dashboard and responsive interfaces.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Node.js / Express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https://expressjs.com/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RESTful APIs, authentication, and business logic.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hyperlink r:id="rId17" w:tgtFrame="_new" w:history="1">
              <w:r w:rsidRPr="00806A74">
                <w:rPr>
                  <w:rStyle w:val="Hyperlink"/>
                  <w:rFonts w:ascii="Segoe UI" w:hAnsi="Segoe UI" w:cs="Segoe UI"/>
                  <w:color w:val="auto"/>
                </w:rPr>
                <w:t>https://www.mongodb.com/docs/</w:t>
              </w:r>
            </w:hyperlink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Primary data storage for users, medications, and logs.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Cloud Platform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Firebase (Google Cloud)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https://firebase.google.com/docs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Authentication, Cloud </w:t>
            </w:r>
            <w:proofErr w:type="spellStart"/>
            <w:r w:rsidRPr="00806A74">
              <w:rPr>
                <w:rFonts w:ascii="Segoe UI" w:hAnsi="Segoe UI" w:cs="Segoe UI"/>
              </w:rPr>
              <w:t>Firestore</w:t>
            </w:r>
            <w:proofErr w:type="spellEnd"/>
            <w:r w:rsidRPr="00806A74">
              <w:rPr>
                <w:rFonts w:ascii="Segoe UI" w:hAnsi="Segoe UI" w:cs="Segoe UI"/>
              </w:rPr>
              <w:t>, push notifications.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AI/ML Framework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Python / </w:t>
            </w:r>
            <w:proofErr w:type="spellStart"/>
            <w:r w:rsidRPr="00806A74">
              <w:rPr>
                <w:rFonts w:ascii="Segoe UI" w:hAnsi="Segoe UI" w:cs="Segoe UI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https://fastapi.tiangolo.com/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AI </w:t>
            </w:r>
            <w:proofErr w:type="spellStart"/>
            <w:r w:rsidRPr="00806A74">
              <w:rPr>
                <w:rFonts w:ascii="Segoe UI" w:hAnsi="Segoe UI" w:cs="Segoe UI"/>
              </w:rPr>
              <w:t>microservices</w:t>
            </w:r>
            <w:proofErr w:type="spellEnd"/>
            <w:r w:rsidRPr="00806A74">
              <w:rPr>
                <w:rFonts w:ascii="Segoe UI" w:hAnsi="Segoe UI" w:cs="Segoe UI"/>
              </w:rPr>
              <w:t xml:space="preserve"> and predictive analytics.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Model Training / ML Library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TensorFlow</w:t>
            </w:r>
            <w:proofErr w:type="spellEnd"/>
            <w:r w:rsidRPr="00806A74">
              <w:rPr>
                <w:rFonts w:ascii="Segoe UI" w:hAnsi="Segoe UI" w:cs="Segoe UI"/>
              </w:rPr>
              <w:t xml:space="preserve"> / </w:t>
            </w:r>
            <w:proofErr w:type="spellStart"/>
            <w:r w:rsidRPr="00806A74">
              <w:rPr>
                <w:rFonts w:ascii="Segoe UI" w:hAnsi="Segoe UI" w:cs="Segoe UI"/>
              </w:rPr>
              <w:t>Scikit</w:t>
            </w:r>
            <w:proofErr w:type="spellEnd"/>
            <w:r w:rsidRPr="00806A74">
              <w:rPr>
                <w:rFonts w:ascii="Segoe UI" w:hAnsi="Segoe UI" w:cs="Segoe UI"/>
              </w:rPr>
              <w:t xml:space="preserve">-learn / </w:t>
            </w:r>
            <w:proofErr w:type="spellStart"/>
            <w:r w:rsidRPr="00806A74">
              <w:rPr>
                <w:rFonts w:ascii="Segoe UI" w:hAnsi="Segoe UI" w:cs="Segoe UI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https://www.tensorflow.org/ / https://scikit-learn.org/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Used for training and serving predictive models (e.g., mood </w:t>
            </w:r>
            <w:r w:rsidRPr="00806A74">
              <w:rPr>
                <w:rFonts w:ascii="Segoe UI" w:hAnsi="Segoe UI" w:cs="Segoe UI"/>
              </w:rPr>
              <w:lastRenderedPageBreak/>
              <w:t>analysis, side effect detection).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Containerization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https://docs.docker.com/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Packaging backend, AI, and services for consistent deployment.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Kubernetes (K8s)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https://kubernetes.io/docs/home/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Managing container clusters for scalability and resilience.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Git</w:t>
            </w:r>
            <w:proofErr w:type="spellEnd"/>
            <w:r w:rsidRPr="00806A74">
              <w:rPr>
                <w:rFonts w:ascii="Segoe UI" w:hAnsi="Segoe UI" w:cs="Segoe UI"/>
              </w:rPr>
              <w:t xml:space="preserve"> / GitHub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https://docs.github.com/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Source control, collaboration, and CI/CD integration.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Scripting Language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JavaScript / Python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https://developer.mozilla.org/en-US/docs/Web/JavaScript / https://docs.python.org/3/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Core scripting languages used across the system.</w:t>
            </w:r>
          </w:p>
        </w:tc>
      </w:tr>
    </w:tbl>
    <w:p w:rsidR="00806A74" w:rsidRPr="00806A74" w:rsidRDefault="00806A74" w:rsidP="00806A74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404" style="width:0;height:1.5pt" o:hralign="center" o:hrstd="t" o:hr="t" fillcolor="#a0a0a0" stroked="f"/>
        </w:pict>
      </w:r>
    </w:p>
    <w:p w:rsidR="00806A74" w:rsidRPr="00806A74" w:rsidRDefault="00806A74" w:rsidP="00806A7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22.2 Testing and Quality Assurance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482"/>
        <w:gridCol w:w="4143"/>
        <w:gridCol w:w="2055"/>
      </w:tblGrid>
      <w:tr w:rsidR="00806A74" w:rsidRPr="00806A74" w:rsidTr="00806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Tool / Framework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Reference Link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Purpose / Use Case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Unit Testing (Frontend)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Jest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https://jestjs.io/docs/getting-started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Testing UI components and logic.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Integration / E2E Testing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Cypress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https://www.cypress.io/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Automated end-to-end testing for frontend.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Mobile Testing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Detox / </w:t>
            </w:r>
            <w:proofErr w:type="spellStart"/>
            <w:r w:rsidRPr="00806A74">
              <w:rPr>
                <w:rFonts w:ascii="Segoe UI" w:hAnsi="Segoe UI" w:cs="Segoe UI"/>
              </w:rPr>
              <w:t>Appium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https://wix.github.io/Detox/ / https://appium.io/docs/en/2.0/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Testing React Native apps across Android/iOS.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Backend Testing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Mocha + Chai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https://mochajs.org/ / https://www.chaijs.com/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API logic and response validation.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Python Testing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Pytest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https://docs.pytest.org/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Unit and integration testing of AI modules.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Postman / Newman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https://learning.postman.com/docs/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Automated API tests and collections.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Locust / K6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https://locust.io/ / https://k6.io/docs/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Load, stress, and performance evaluation.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OWASP ZAP / Bandit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https://www.zaproxy.org/docs/ / https://bandit.readthedocs.io/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Vulnerability scanning and code auditing.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Coverage Reports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Istanbul / Coverage.py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https://istanbul.js.org/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Generating code coverage metrics.</w:t>
            </w:r>
          </w:p>
        </w:tc>
      </w:tr>
    </w:tbl>
    <w:p w:rsidR="00806A74" w:rsidRPr="00806A74" w:rsidRDefault="00806A74" w:rsidP="00806A74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405" style="width:0;height:1.5pt" o:hralign="center" o:hrstd="t" o:hr="t" fillcolor="#a0a0a0" stroked="f"/>
        </w:pict>
      </w:r>
    </w:p>
    <w:p w:rsidR="00806A74" w:rsidRPr="00806A74" w:rsidRDefault="00806A74" w:rsidP="00806A7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22.3 DevOps and Deployment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692"/>
        <w:gridCol w:w="4125"/>
        <w:gridCol w:w="1959"/>
      </w:tblGrid>
      <w:tr w:rsidR="00806A74" w:rsidRPr="00806A74" w:rsidTr="00806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Tool / Platform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Documentation / Reference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 xml:space="preserve">Usage in 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CI/CD Automation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https://docs.github.com/actions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Automating build, test, and deployment pipelines.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Cloud Provider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Google Cloud Platform (GCP)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https://cloud.google.com/docs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Hosting API, AI </w:t>
            </w:r>
            <w:proofErr w:type="spellStart"/>
            <w:r w:rsidRPr="00806A74">
              <w:rPr>
                <w:rFonts w:ascii="Segoe UI" w:hAnsi="Segoe UI" w:cs="Segoe UI"/>
              </w:rPr>
              <w:t>microservices</w:t>
            </w:r>
            <w:proofErr w:type="spellEnd"/>
            <w:r w:rsidRPr="00806A74">
              <w:rPr>
                <w:rFonts w:ascii="Segoe UI" w:hAnsi="Segoe UI" w:cs="Segoe UI"/>
              </w:rPr>
              <w:t>, and storage.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Monitoring / Logging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Grafana</w:t>
            </w:r>
            <w:proofErr w:type="spellEnd"/>
            <w:r w:rsidRPr="00806A74">
              <w:rPr>
                <w:rFonts w:ascii="Segoe UI" w:hAnsi="Segoe UI" w:cs="Segoe UI"/>
              </w:rPr>
              <w:t xml:space="preserve"> / Prometheus / Firebase </w:t>
            </w:r>
            <w:proofErr w:type="spellStart"/>
            <w:r w:rsidRPr="00806A74">
              <w:rPr>
                <w:rFonts w:ascii="Segoe UI" w:hAnsi="Segoe UI" w:cs="Segoe UI"/>
              </w:rPr>
              <w:t>Crashlytics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https://grafana.com/docs/ / https://prometheus.io/docs/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Monitoring performance and logs.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Secrets Management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Google Secret Manager / </w:t>
            </w:r>
            <w:proofErr w:type="spellStart"/>
            <w:r w:rsidRPr="00806A74">
              <w:rPr>
                <w:rFonts w:ascii="Segoe UI" w:hAnsi="Segoe UI" w:cs="Segoe UI"/>
              </w:rPr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https://cloud.google.com/secret-manager/docs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Securing environment variables and API keys.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Container Registry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Docker Hub / GCP Artifact Registry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https://hub.docker.com/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Hosting Docker images for deployments.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Backup and Recovery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GCP Storage / Firebase Backup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https://cloud.google.com/storage/docs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Database and log backups for disaster recovery.</w:t>
            </w:r>
          </w:p>
        </w:tc>
      </w:tr>
    </w:tbl>
    <w:p w:rsidR="00806A74" w:rsidRPr="00806A74" w:rsidRDefault="00806A74" w:rsidP="00806A74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406" style="width:0;height:1.5pt" o:hralign="center" o:hrstd="t" o:hr="t" fillcolor="#a0a0a0" stroked="f"/>
        </w:pict>
      </w:r>
    </w:p>
    <w:p w:rsidR="00806A74" w:rsidRPr="00806A74" w:rsidRDefault="00806A74" w:rsidP="00806A7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22.4 AI and Analytics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288"/>
        <w:gridCol w:w="4505"/>
        <w:gridCol w:w="1948"/>
      </w:tblGrid>
      <w:tr w:rsidR="00806A74" w:rsidRPr="00806A74" w:rsidTr="00806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Framework / Tool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Reference / Documentation Link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 xml:space="preserve">Use in 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ML Framework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https://www.tensorflow.org/guide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AI model training (e.g., drug-interaction prediction).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Statistical Modeling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Scikit</w:t>
            </w:r>
            <w:proofErr w:type="spellEnd"/>
            <w:r w:rsidRPr="00806A74">
              <w:rPr>
                <w:rFonts w:ascii="Segoe UI" w:hAnsi="Segoe UI" w:cs="Segoe UI"/>
              </w:rPr>
              <w:t>-learn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https://scikit-learn.org/stable/documentation.html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Classification and clustering tasks for predictive analysis.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Deep Learning Framework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https://pytorch.org/docs/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Advanced mood and side-effect modeling.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API Hosting (AI)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FastAPI</w:t>
            </w:r>
            <w:proofErr w:type="spellEnd"/>
            <w:r w:rsidRPr="00806A74">
              <w:rPr>
                <w:rFonts w:ascii="Segoe UI" w:hAnsi="Segoe UI" w:cs="Segoe UI"/>
              </w:rPr>
              <w:t xml:space="preserve"> / Flask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https://fastapi.tiangolo.com/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Serving trained models via REST API.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Data Manipulation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Pandas / </w:t>
            </w:r>
            <w:proofErr w:type="spellStart"/>
            <w:r w:rsidRPr="00806A74">
              <w:rPr>
                <w:rFonts w:ascii="Segoe UI" w:hAnsi="Segoe UI" w:cs="Segoe UI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https://pandas.pydata.org/docs/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Data cleaning, transformation, and preparation.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Matplotlib</w:t>
            </w:r>
            <w:proofErr w:type="spellEnd"/>
            <w:r w:rsidRPr="00806A74">
              <w:rPr>
                <w:rFonts w:ascii="Segoe UI" w:hAnsi="Segoe UI" w:cs="Segoe UI"/>
              </w:rPr>
              <w:t xml:space="preserve"> / </w:t>
            </w:r>
            <w:proofErr w:type="spellStart"/>
            <w:r w:rsidRPr="00806A74">
              <w:rPr>
                <w:rFonts w:ascii="Segoe UI" w:hAnsi="Segoe UI" w:cs="Segoe UI"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https://matplotlib.org/stable/contents.html / https://plotly.com/python/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Model insight visualization in analytics dashboards.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Model Storage &amp; Versioning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MLflow</w:t>
            </w:r>
            <w:proofErr w:type="spellEnd"/>
            <w:r w:rsidRPr="00806A74">
              <w:rPr>
                <w:rFonts w:ascii="Segoe UI" w:hAnsi="Segoe UI" w:cs="Segoe UI"/>
              </w:rPr>
              <w:t xml:space="preserve"> / DVC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https://mlflow.org/docs/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Managing and tracking AI model versions.</w:t>
            </w:r>
          </w:p>
        </w:tc>
      </w:tr>
    </w:tbl>
    <w:p w:rsidR="00806A74" w:rsidRPr="00806A74" w:rsidRDefault="00806A74" w:rsidP="00806A74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407" style="width:0;height:1.5pt" o:hralign="center" o:hrstd="t" o:hr="t" fillcolor="#a0a0a0" stroked="f"/>
        </w:pict>
      </w:r>
    </w:p>
    <w:p w:rsidR="00806A74" w:rsidRPr="00806A74" w:rsidRDefault="00806A74" w:rsidP="00806A7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22.5 Security, Privacy, and Compliance 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375"/>
        <w:gridCol w:w="5258"/>
        <w:gridCol w:w="1178"/>
      </w:tblGrid>
      <w:tr w:rsidR="00806A74" w:rsidRPr="00806A74" w:rsidTr="00806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Standard / Tool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Reference Link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Purpose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AES / RSA Standards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https://nvlpubs.nist.gov/nistpubs/FIPS/NIST.FIPS.197.pdf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Encryption standard for sensitive data protection.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Authentication Protocols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OAuth 2.0 / JWT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https://oauth.net/2/ / https://jwt.io/introduction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Secure access control for API endpoints.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GDPR Compliance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General Data Protection Regulation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https://gdpr-info.eu/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Data privacy and user consent compliance.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HIPAA Compliance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Health Insurance Portability and </w:t>
            </w:r>
            <w:r w:rsidRPr="00806A74">
              <w:rPr>
                <w:rFonts w:ascii="Segoe UI" w:hAnsi="Segoe UI" w:cs="Segoe UI"/>
              </w:rPr>
              <w:lastRenderedPageBreak/>
              <w:t>Accountability Act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lastRenderedPageBreak/>
              <w:t>https://www.hhs.gov/hipaa/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Health data protection compliance for </w:t>
            </w:r>
            <w:proofErr w:type="spellStart"/>
            <w:r w:rsidRPr="00806A74">
              <w:rPr>
                <w:rFonts w:ascii="Segoe UI" w:hAnsi="Segoe UI" w:cs="Segoe UI"/>
              </w:rPr>
              <w:lastRenderedPageBreak/>
              <w:t>MediMate</w:t>
            </w:r>
            <w:proofErr w:type="spellEnd"/>
            <w:r w:rsidRPr="00806A74">
              <w:rPr>
                <w:rFonts w:ascii="Segoe UI" w:hAnsi="Segoe UI" w:cs="Segoe UI"/>
              </w:rPr>
              <w:t xml:space="preserve"> medical features.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OWASP Security Guide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OWASP Foundation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https://owasp.org/Top10/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Framework for identifying and mitigating security risks.</w:t>
            </w:r>
          </w:p>
        </w:tc>
      </w:tr>
    </w:tbl>
    <w:p w:rsidR="00806A74" w:rsidRPr="00806A74" w:rsidRDefault="00806A74" w:rsidP="00806A74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408" style="width:0;height:1.5pt" o:hralign="center" o:hrstd="t" o:hr="t" fillcolor="#a0a0a0" stroked="f"/>
        </w:pict>
      </w:r>
    </w:p>
    <w:p w:rsidR="00806A74" w:rsidRPr="00806A74" w:rsidRDefault="00806A74" w:rsidP="00806A7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22.6 Design and UX/UI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311"/>
        <w:gridCol w:w="4543"/>
        <w:gridCol w:w="1862"/>
      </w:tblGrid>
      <w:tr w:rsidR="00806A74" w:rsidRPr="00806A74" w:rsidTr="00806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Tool / Resource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Documentation / Reference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 xml:space="preserve">Usage in </w:t>
            </w:r>
            <w:proofErr w:type="spellStart"/>
            <w:r w:rsidRPr="00806A74">
              <w:rPr>
                <w:rStyle w:val="Strong"/>
                <w:rFonts w:ascii="Segoe UI" w:hAnsi="Segoe UI" w:cs="Segoe UI"/>
              </w:rPr>
              <w:t>MediMate</w:t>
            </w:r>
            <w:proofErr w:type="spellEnd"/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Design Tool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Figma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https://help.figma.com/hc/en-us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Prototyping, </w:t>
            </w:r>
            <w:proofErr w:type="spellStart"/>
            <w:r w:rsidRPr="00806A74">
              <w:rPr>
                <w:rFonts w:ascii="Segoe UI" w:hAnsi="Segoe UI" w:cs="Segoe UI"/>
              </w:rPr>
              <w:t>wireframing</w:t>
            </w:r>
            <w:proofErr w:type="spellEnd"/>
            <w:r w:rsidRPr="00806A74">
              <w:rPr>
                <w:rFonts w:ascii="Segoe UI" w:hAnsi="Segoe UI" w:cs="Segoe UI"/>
              </w:rPr>
              <w:t>, and interface design.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UI Library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Shadcn</w:t>
            </w:r>
            <w:proofErr w:type="spellEnd"/>
            <w:r w:rsidRPr="00806A74">
              <w:rPr>
                <w:rFonts w:ascii="Segoe UI" w:hAnsi="Segoe UI" w:cs="Segoe UI"/>
              </w:rPr>
              <w:t xml:space="preserve"> / Tailwind CSS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https://ui.shadcn.com/docs / </w:t>
            </w:r>
            <w:hyperlink r:id="rId18" w:tgtFrame="_new" w:history="1">
              <w:r w:rsidRPr="00806A74">
                <w:rPr>
                  <w:rStyle w:val="Hyperlink"/>
                  <w:rFonts w:ascii="Segoe UI" w:hAnsi="Segoe UI" w:cs="Segoe UI"/>
                  <w:color w:val="auto"/>
                </w:rPr>
                <w:t>https://tailwindcss.com/docs</w:t>
              </w:r>
            </w:hyperlink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Building responsive, accessible, and consistent UI.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Icon Set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proofErr w:type="spellStart"/>
            <w:r w:rsidRPr="00806A74">
              <w:rPr>
                <w:rFonts w:ascii="Segoe UI" w:hAnsi="Segoe UI" w:cs="Segoe UI"/>
              </w:rPr>
              <w:t>Lucide</w:t>
            </w:r>
            <w:proofErr w:type="spellEnd"/>
            <w:r w:rsidRPr="00806A74">
              <w:rPr>
                <w:rFonts w:ascii="Segoe UI" w:hAnsi="Segoe UI" w:cs="Segoe UI"/>
              </w:rPr>
              <w:t xml:space="preserve"> Icons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https://lucide.dev/docs/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Unified iconography across web and mobile platforms.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Accessibility Guidelines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WCAG 2.1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hyperlink r:id="rId19" w:tgtFrame="_new" w:history="1">
              <w:r w:rsidRPr="00806A74">
                <w:rPr>
                  <w:rStyle w:val="Hyperlink"/>
                  <w:rFonts w:ascii="Segoe UI" w:hAnsi="Segoe UI" w:cs="Segoe UI"/>
                  <w:color w:val="auto"/>
                </w:rPr>
                <w:t>https://www.w3.org/WAI/WCAG21/quickref/</w:t>
              </w:r>
            </w:hyperlink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Ensuring app meets accessibility standards (A11y).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Color and Typography Resources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 xml:space="preserve">Google Fonts / </w:t>
            </w:r>
            <w:r w:rsidRPr="00806A74">
              <w:rPr>
                <w:rFonts w:ascii="Segoe UI" w:hAnsi="Segoe UI" w:cs="Segoe UI"/>
              </w:rPr>
              <w:lastRenderedPageBreak/>
              <w:t>Contrast Checker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lastRenderedPageBreak/>
              <w:t>https://fonts.google.com/ / https://contrast-ratio.com/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Maintaining visual consistency and readability.</w:t>
            </w:r>
          </w:p>
        </w:tc>
      </w:tr>
    </w:tbl>
    <w:p w:rsidR="00806A74" w:rsidRPr="00806A74" w:rsidRDefault="00806A74" w:rsidP="00806A74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lastRenderedPageBreak/>
        <w:pict>
          <v:rect id="_x0000_i61409" style="width:0;height:1.5pt" o:hralign="center" o:hrstd="t" o:hr="t" fillcolor="#a0a0a0" stroked="f"/>
        </w:pict>
      </w:r>
    </w:p>
    <w:p w:rsidR="00806A74" w:rsidRPr="00806A74" w:rsidRDefault="00806A74" w:rsidP="00806A7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22.7 Collaboration and Documentation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359"/>
        <w:gridCol w:w="4228"/>
        <w:gridCol w:w="1963"/>
      </w:tblGrid>
      <w:tr w:rsidR="00806A74" w:rsidRPr="00806A74" w:rsidTr="00806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Tool / Platform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Reference / Documentation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Purpose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Version Control Platform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https://docs.github.com/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Code hosting and issue tracking.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Documentation Platform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Markdown / Notion / Confluence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https://www.markdownguide.org/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Writing and maintaining project documentation.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Slack / Microsoft Teams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https://slack.com/help / https://learn.microsoft.com/en-us/microsoftteams/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Developer collaboration and team discussions.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Issue Tracking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GitHub Projects / Jira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https://www.atlassian.com/software/jira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Task management, sprint tracking, and bug reporting.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File Sharing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Google Drive / Notion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https://drive.google.com/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Centralized storage for design files and assets.</w:t>
            </w:r>
          </w:p>
        </w:tc>
      </w:tr>
    </w:tbl>
    <w:p w:rsidR="00806A74" w:rsidRPr="00806A74" w:rsidRDefault="00806A74" w:rsidP="00806A74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410" style="width:0;height:1.5pt" o:hralign="center" o:hrstd="t" o:hr="t" fillcolor="#a0a0a0" stroked="f"/>
        </w:pict>
      </w:r>
    </w:p>
    <w:p w:rsidR="00806A74" w:rsidRPr="00806A74" w:rsidRDefault="00806A74" w:rsidP="00806A7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22.8 Educational and Learning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595"/>
        <w:gridCol w:w="4709"/>
        <w:gridCol w:w="1617"/>
      </w:tblGrid>
      <w:tr w:rsidR="00806A74" w:rsidRPr="00806A74" w:rsidTr="00806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Learning Focus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React Native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React Native Crash Course (</w:t>
            </w:r>
            <w:proofErr w:type="spellStart"/>
            <w:r w:rsidRPr="00806A74">
              <w:rPr>
                <w:rFonts w:ascii="Segoe UI" w:hAnsi="Segoe UI" w:cs="Segoe UI"/>
              </w:rPr>
              <w:t>Traversy</w:t>
            </w:r>
            <w:proofErr w:type="spellEnd"/>
            <w:r w:rsidRPr="00806A74">
              <w:rPr>
                <w:rFonts w:ascii="Segoe UI" w:hAnsi="Segoe UI" w:cs="Segoe UI"/>
              </w:rPr>
              <w:t xml:space="preserve"> Media)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hyperlink r:id="rId20" w:tgtFrame="_new" w:history="1">
              <w:r w:rsidRPr="00806A74">
                <w:rPr>
                  <w:rStyle w:val="Hyperlink"/>
                  <w:rFonts w:ascii="Segoe UI" w:hAnsi="Segoe UI" w:cs="Segoe UI"/>
                  <w:color w:val="auto"/>
                </w:rPr>
                <w:t>https://www.youtube.com/watch?v=0-S5a0eXPoc</w:t>
              </w:r>
            </w:hyperlink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Building and debugging cross-platform apps.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Node.js / Express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Node.js Full Course (</w:t>
            </w:r>
            <w:proofErr w:type="spellStart"/>
            <w:r w:rsidRPr="00806A74">
              <w:rPr>
                <w:rFonts w:ascii="Segoe UI" w:hAnsi="Segoe UI" w:cs="Segoe UI"/>
              </w:rPr>
              <w:t>freeCodeCamp</w:t>
            </w:r>
            <w:proofErr w:type="spellEnd"/>
            <w:r w:rsidRPr="00806A74">
              <w:rPr>
                <w:rFonts w:ascii="Segoe UI" w:hAnsi="Segoe UI" w:cs="Segoe U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hyperlink r:id="rId21" w:tgtFrame="_new" w:history="1">
              <w:r w:rsidRPr="00806A74">
                <w:rPr>
                  <w:rStyle w:val="Hyperlink"/>
                  <w:rFonts w:ascii="Segoe UI" w:hAnsi="Segoe UI" w:cs="Segoe UI"/>
                  <w:color w:val="auto"/>
                </w:rPr>
                <w:t>https://www.youtube.com/watch?v=Oe421EPjeBE</w:t>
              </w:r>
            </w:hyperlink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API development and middleware usage.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Python for AI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Google Machine Learning Crash Course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https://developers.google.com/machine-learning/crash-course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Understanding ML fundamentals.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Docker / Kubernetes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Docker &amp; K8s Practical Guide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https://kubernetes.io/docs/tutorials/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Containerization and orchestration for deployments.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GitHub Actions Workflow Guide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https://docs.github.com/actions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Setting up pipelines for automated testing and deployment.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Cybersecurity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OWASP Foundations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https://owasp.org/Top10/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Secure development and threat modeling.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UI/UX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Google Material Design Guidelines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https://m3.material.io/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Designing intuitive and accessible interfaces.</w:t>
            </w:r>
          </w:p>
        </w:tc>
      </w:tr>
    </w:tbl>
    <w:p w:rsidR="00806A74" w:rsidRPr="00806A74" w:rsidRDefault="00806A74" w:rsidP="00806A74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411" style="width:0;height:1.5pt" o:hralign="center" o:hrstd="t" o:hr="t" fillcolor="#a0a0a0" stroked="f"/>
        </w:pict>
      </w:r>
    </w:p>
    <w:p w:rsidR="00806A74" w:rsidRPr="00806A74" w:rsidRDefault="00806A74" w:rsidP="00806A7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22.9 Internal Documentation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731"/>
        <w:gridCol w:w="2927"/>
      </w:tblGrid>
      <w:tr w:rsidR="00806A74" w:rsidRPr="00806A74" w:rsidTr="00806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Document Name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06A74">
              <w:rPr>
                <w:rStyle w:val="Strong"/>
                <w:rFonts w:ascii="Segoe UI" w:hAnsi="Segoe UI" w:cs="Segoe UI"/>
              </w:rPr>
              <w:t>File Path / Location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Project overview and quick setup guide.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/</w:t>
            </w:r>
            <w:r w:rsidRPr="00806A74">
              <w:rPr>
                <w:rFonts w:ascii="Segoe UI" w:hAnsi="Segoe UI" w:cs="Segoe UI"/>
              </w:rPr>
              <w:t xml:space="preserve"> root directory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lastRenderedPageBreak/>
              <w:t>Architecture Overview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System and module diagram with data flow.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/docs/architecture.md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Coding Standards &amp; Best Practices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Code style, naming conventions, and review policies.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/docs/coding_standards.md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API Reference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Full REST API documentation (Swagger/</w:t>
            </w:r>
            <w:proofErr w:type="spellStart"/>
            <w:r w:rsidRPr="00806A74">
              <w:rPr>
                <w:rFonts w:ascii="Segoe UI" w:hAnsi="Segoe UI" w:cs="Segoe UI"/>
              </w:rPr>
              <w:t>OpenAPI</w:t>
            </w:r>
            <w:proofErr w:type="spellEnd"/>
            <w:r w:rsidRPr="00806A74">
              <w:rPr>
                <w:rFonts w:ascii="Segoe UI" w:hAnsi="Segoe UI" w:cs="Segoe UI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/docs/</w:t>
            </w:r>
            <w:proofErr w:type="spellStart"/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api_reference.yaml</w:t>
            </w:r>
            <w:proofErr w:type="spellEnd"/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Environment Setup Guide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Installation and configuration instructions.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/docs/environment_setup.md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Testing Strategy Document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Testing frameworks, coverage targets, and QA flows.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/docs/testing_strategy.md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Troubleshooting &amp; Maintenance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Common errors, fixes, and maintenance schedules.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/docs/troubleshooting.md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AI Model Training Guide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AI architecture, model lifecycle, and retraining workflow.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/ai/docs/model_training.md</w:t>
            </w:r>
          </w:p>
        </w:tc>
      </w:tr>
      <w:tr w:rsidR="00806A74" w:rsidRPr="00806A74" w:rsidTr="00806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Strong"/>
                <w:rFonts w:ascii="Segoe UI" w:hAnsi="Segoe UI" w:cs="Segoe UI"/>
              </w:rPr>
              <w:t>Release Notes / Changelog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Fonts w:ascii="Segoe UI" w:hAnsi="Segoe UI" w:cs="Segoe UI"/>
              </w:rPr>
              <w:t>Version history and updates.</w:t>
            </w:r>
          </w:p>
        </w:tc>
        <w:tc>
          <w:tcPr>
            <w:tcW w:w="0" w:type="auto"/>
            <w:vAlign w:val="center"/>
            <w:hideMark/>
          </w:tcPr>
          <w:p w:rsidR="00806A74" w:rsidRPr="00806A74" w:rsidRDefault="00806A74">
            <w:pPr>
              <w:rPr>
                <w:rFonts w:ascii="Segoe UI" w:hAnsi="Segoe UI" w:cs="Segoe UI"/>
              </w:rPr>
            </w:pPr>
            <w:r w:rsidRPr="00806A74">
              <w:rPr>
                <w:rStyle w:val="HTMLCode"/>
                <w:rFonts w:ascii="Segoe UI" w:eastAsiaTheme="minorHAnsi" w:hAnsi="Segoe UI" w:cs="Segoe UI"/>
                <w:sz w:val="22"/>
                <w:szCs w:val="22"/>
              </w:rPr>
              <w:t>/docs/changelog.md</w:t>
            </w:r>
          </w:p>
        </w:tc>
      </w:tr>
    </w:tbl>
    <w:p w:rsidR="00806A74" w:rsidRPr="00806A74" w:rsidRDefault="00806A74" w:rsidP="00806A74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412" style="width:0;height:1.5pt" o:hralign="center" o:hrstd="t" o:hr="t" fillcolor="#a0a0a0" stroked="f"/>
        </w:pict>
      </w:r>
    </w:p>
    <w:p w:rsidR="00806A74" w:rsidRPr="00806A74" w:rsidRDefault="00806A74" w:rsidP="00806A74">
      <w:pPr>
        <w:pStyle w:val="Heading3"/>
        <w:rPr>
          <w:rFonts w:ascii="Segoe UI" w:hAnsi="Segoe UI" w:cs="Segoe UI"/>
          <w:color w:val="auto"/>
          <w:sz w:val="22"/>
          <w:szCs w:val="22"/>
        </w:rPr>
      </w:pPr>
      <w:r w:rsidRPr="00806A74">
        <w:rPr>
          <w:rStyle w:val="Strong"/>
          <w:rFonts w:ascii="Segoe UI" w:hAnsi="Segoe UI" w:cs="Segoe UI"/>
          <w:bCs w:val="0"/>
          <w:color w:val="auto"/>
          <w:sz w:val="22"/>
          <w:szCs w:val="22"/>
        </w:rPr>
        <w:t>22.10 Summary</w:t>
      </w:r>
    </w:p>
    <w:p w:rsidR="00806A74" w:rsidRPr="00806A74" w:rsidRDefault="00806A74" w:rsidP="00806A74">
      <w:pPr>
        <w:pStyle w:val="NormalWeb"/>
        <w:rPr>
          <w:rFonts w:ascii="Segoe UI" w:hAnsi="Segoe UI" w:cs="Segoe UI"/>
          <w:sz w:val="22"/>
          <w:szCs w:val="22"/>
        </w:rPr>
      </w:pPr>
      <w:r w:rsidRPr="00806A74">
        <w:rPr>
          <w:rFonts w:ascii="Segoe UI" w:hAnsi="Segoe UI" w:cs="Segoe UI"/>
          <w:sz w:val="22"/>
          <w:szCs w:val="22"/>
        </w:rPr>
        <w:t xml:space="preserve">The </w:t>
      </w:r>
      <w:r w:rsidRPr="00806A74">
        <w:rPr>
          <w:rStyle w:val="Strong"/>
          <w:rFonts w:ascii="Segoe UI" w:hAnsi="Segoe UI" w:cs="Segoe UI"/>
          <w:sz w:val="22"/>
          <w:szCs w:val="22"/>
        </w:rPr>
        <w:t>References and Resources</w:t>
      </w:r>
      <w:r w:rsidRPr="00806A74">
        <w:rPr>
          <w:rFonts w:ascii="Segoe UI" w:hAnsi="Segoe UI" w:cs="Segoe UI"/>
          <w:sz w:val="22"/>
          <w:szCs w:val="22"/>
        </w:rPr>
        <w:t xml:space="preserve"> section acts as the </w:t>
      </w:r>
      <w:proofErr w:type="spellStart"/>
      <w:r w:rsidRPr="00806A74">
        <w:rPr>
          <w:rFonts w:ascii="Segoe UI" w:hAnsi="Segoe UI" w:cs="Segoe UI"/>
          <w:sz w:val="22"/>
          <w:szCs w:val="22"/>
        </w:rPr>
        <w:t>MediMate</w:t>
      </w:r>
      <w:proofErr w:type="spellEnd"/>
      <w:r w:rsidRPr="00806A74">
        <w:rPr>
          <w:rFonts w:ascii="Segoe UI" w:hAnsi="Segoe UI" w:cs="Segoe UI"/>
          <w:sz w:val="22"/>
          <w:szCs w:val="22"/>
        </w:rPr>
        <w:t xml:space="preserve"> team’s definitive technical library.</w:t>
      </w:r>
      <w:r w:rsidRPr="00806A74">
        <w:rPr>
          <w:rFonts w:ascii="Segoe UI" w:hAnsi="Segoe UI" w:cs="Segoe UI"/>
          <w:sz w:val="22"/>
          <w:szCs w:val="22"/>
        </w:rPr>
        <w:br/>
        <w:t xml:space="preserve">It centralizes every critical link — from frameworks and APIs to compliance, testing, and design references — ensuring all contributors can quickly find validated, official sources when developing, deploying, or expanding the </w:t>
      </w:r>
      <w:proofErr w:type="spellStart"/>
      <w:r w:rsidRPr="00806A74">
        <w:rPr>
          <w:rFonts w:ascii="Segoe UI" w:hAnsi="Segoe UI" w:cs="Segoe UI"/>
          <w:sz w:val="22"/>
          <w:szCs w:val="22"/>
        </w:rPr>
        <w:t>MediMate</w:t>
      </w:r>
      <w:proofErr w:type="spellEnd"/>
      <w:r w:rsidRPr="00806A74">
        <w:rPr>
          <w:rFonts w:ascii="Segoe UI" w:hAnsi="Segoe UI" w:cs="Segoe UI"/>
          <w:sz w:val="22"/>
          <w:szCs w:val="22"/>
        </w:rPr>
        <w:t xml:space="preserve"> ecosystem.</w:t>
      </w:r>
    </w:p>
    <w:p w:rsidR="00806A74" w:rsidRPr="00806A74" w:rsidRDefault="00806A74" w:rsidP="00806A74">
      <w:pPr>
        <w:pStyle w:val="NormalWeb"/>
        <w:rPr>
          <w:rFonts w:ascii="Segoe UI" w:hAnsi="Segoe UI" w:cs="Segoe UI"/>
          <w:sz w:val="22"/>
          <w:szCs w:val="22"/>
        </w:rPr>
      </w:pPr>
      <w:r w:rsidRPr="00806A74">
        <w:rPr>
          <w:rFonts w:ascii="Segoe UI" w:hAnsi="Segoe UI" w:cs="Segoe UI"/>
          <w:sz w:val="22"/>
          <w:szCs w:val="22"/>
        </w:rPr>
        <w:t xml:space="preserve">Maintaining this section up-to-date is a </w:t>
      </w:r>
      <w:r w:rsidRPr="00806A74">
        <w:rPr>
          <w:rStyle w:val="Strong"/>
          <w:rFonts w:ascii="Segoe UI" w:hAnsi="Segoe UI" w:cs="Segoe UI"/>
          <w:sz w:val="22"/>
          <w:szCs w:val="22"/>
        </w:rPr>
        <w:t>key DevOps and documentation task</w:t>
      </w:r>
      <w:r w:rsidRPr="00806A74">
        <w:rPr>
          <w:rFonts w:ascii="Segoe UI" w:hAnsi="Segoe UI" w:cs="Segoe UI"/>
          <w:sz w:val="22"/>
          <w:szCs w:val="22"/>
        </w:rPr>
        <w:t xml:space="preserve"> — new integrations, third-party APIs, or SDKs should be appended here with every major version release.</w:t>
      </w:r>
    </w:p>
    <w:p w:rsidR="00806A74" w:rsidRPr="00806A74" w:rsidRDefault="00806A74" w:rsidP="00806A74">
      <w:pPr>
        <w:rPr>
          <w:rFonts w:ascii="Segoe UI" w:hAnsi="Segoe UI" w:cs="Segoe UI"/>
        </w:rPr>
      </w:pPr>
      <w:r w:rsidRPr="00806A74">
        <w:rPr>
          <w:rFonts w:ascii="Segoe UI" w:hAnsi="Segoe UI" w:cs="Segoe UI"/>
        </w:rPr>
        <w:pict>
          <v:rect id="_x0000_i61413" style="width:0;height:1.5pt" o:hralign="center" o:hrstd="t" o:hr="t" fillcolor="#a0a0a0" stroked="f"/>
        </w:pict>
      </w:r>
    </w:p>
    <w:p w:rsidR="00806A74" w:rsidRPr="00806A74" w:rsidRDefault="00806A74" w:rsidP="00806A74">
      <w:pPr>
        <w:pStyle w:val="NormalWeb"/>
        <w:rPr>
          <w:rFonts w:ascii="Segoe UI" w:hAnsi="Segoe UI" w:cs="Segoe UI"/>
          <w:sz w:val="22"/>
          <w:szCs w:val="22"/>
        </w:rPr>
      </w:pPr>
      <w:r w:rsidRPr="00806A74">
        <w:rPr>
          <w:rFonts w:ascii="Segoe UI Symbol" w:hAnsi="Segoe UI Symbol" w:cs="Segoe UI Symbol"/>
          <w:sz w:val="22"/>
          <w:szCs w:val="22"/>
        </w:rPr>
        <w:t>✅</w:t>
      </w:r>
      <w:r w:rsidRPr="00806A74">
        <w:rPr>
          <w:rFonts w:ascii="Segoe UI" w:hAnsi="Segoe UI" w:cs="Segoe UI"/>
          <w:sz w:val="22"/>
          <w:szCs w:val="22"/>
        </w:rPr>
        <w:t xml:space="preserve"> </w:t>
      </w:r>
      <w:r w:rsidRPr="00806A74">
        <w:rPr>
          <w:rStyle w:val="Strong"/>
          <w:rFonts w:ascii="Segoe UI" w:hAnsi="Segoe UI" w:cs="Segoe UI"/>
          <w:sz w:val="22"/>
          <w:szCs w:val="22"/>
        </w:rPr>
        <w:t>End of Developer Documentation</w:t>
      </w:r>
      <w:r w:rsidRPr="00806A74">
        <w:rPr>
          <w:rFonts w:ascii="Segoe UI" w:hAnsi="Segoe UI" w:cs="Segoe UI"/>
          <w:sz w:val="22"/>
          <w:szCs w:val="22"/>
        </w:rPr>
        <w:br/>
      </w:r>
      <w:r w:rsidRPr="00806A74">
        <w:rPr>
          <w:rStyle w:val="Emphasis"/>
          <w:rFonts w:ascii="Segoe UI" w:hAnsi="Segoe UI" w:cs="Segoe UI"/>
          <w:sz w:val="22"/>
          <w:szCs w:val="22"/>
        </w:rPr>
        <w:t xml:space="preserve">(Sections 1.0 – 22.0 complete: Comprehensive </w:t>
      </w:r>
      <w:proofErr w:type="spellStart"/>
      <w:r w:rsidRPr="00806A74">
        <w:rPr>
          <w:rStyle w:val="Emphasis"/>
          <w:rFonts w:ascii="Segoe UI" w:hAnsi="Segoe UI" w:cs="Segoe UI"/>
          <w:sz w:val="22"/>
          <w:szCs w:val="22"/>
        </w:rPr>
        <w:t>MediMate</w:t>
      </w:r>
      <w:proofErr w:type="spellEnd"/>
      <w:r w:rsidRPr="00806A74">
        <w:rPr>
          <w:rStyle w:val="Emphasis"/>
          <w:rFonts w:ascii="Segoe UI" w:hAnsi="Segoe UI" w:cs="Segoe UI"/>
          <w:sz w:val="22"/>
          <w:szCs w:val="22"/>
        </w:rPr>
        <w:t xml:space="preserve"> Developer Handbook)</w:t>
      </w:r>
    </w:p>
    <w:bookmarkEnd w:id="5941"/>
    <w:p w:rsidR="00F95DBE" w:rsidRPr="00806A74" w:rsidRDefault="00F95DBE">
      <w:pPr>
        <w:pStyle w:val="NormalWeb"/>
        <w:rPr>
          <w:rFonts w:ascii="Segoe UI" w:hAnsi="Segoe UI" w:cs="Segoe UI"/>
          <w:sz w:val="22"/>
          <w:szCs w:val="22"/>
          <w:rPrChange w:id="5942" w:author="Adela" w:date="2025-10-22T21:06:00Z">
            <w:rPr>
              <w:rFonts w:ascii="Segoe UI" w:hAnsi="Segoe UI" w:cs="Segoe UI"/>
            </w:rPr>
          </w:rPrChange>
        </w:rPr>
        <w:pPrChange w:id="5943" w:author="Adela" w:date="2025-10-22T21:06:00Z">
          <w:pPr/>
        </w:pPrChange>
      </w:pPr>
    </w:p>
    <w:sectPr w:rsidR="00F95DBE" w:rsidRPr="00806A74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0DE" w:rsidRDefault="00F830DE" w:rsidP="0090160C">
      <w:pPr>
        <w:spacing w:after="0" w:line="240" w:lineRule="auto"/>
      </w:pPr>
      <w:r>
        <w:separator/>
      </w:r>
    </w:p>
  </w:endnote>
  <w:endnote w:type="continuationSeparator" w:id="0">
    <w:p w:rsidR="00F830DE" w:rsidRDefault="00F830DE" w:rsidP="0090160C">
      <w:pPr>
        <w:spacing w:after="0" w:line="240" w:lineRule="auto"/>
      </w:pPr>
      <w:r>
        <w:continuationSeparator/>
      </w:r>
    </w:p>
  </w:endnote>
  <w:endnote w:type="continuationNotice" w:id="1">
    <w:p w:rsidR="00F830DE" w:rsidRDefault="00F830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0DE" w:rsidRDefault="00F83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0DE" w:rsidRDefault="00F830DE" w:rsidP="0090160C">
      <w:pPr>
        <w:spacing w:after="0" w:line="240" w:lineRule="auto"/>
      </w:pPr>
      <w:r>
        <w:separator/>
      </w:r>
    </w:p>
  </w:footnote>
  <w:footnote w:type="continuationSeparator" w:id="0">
    <w:p w:rsidR="00F830DE" w:rsidRDefault="00F830DE" w:rsidP="0090160C">
      <w:pPr>
        <w:spacing w:after="0" w:line="240" w:lineRule="auto"/>
      </w:pPr>
      <w:r>
        <w:continuationSeparator/>
      </w:r>
    </w:p>
  </w:footnote>
  <w:footnote w:type="continuationNotice" w:id="1">
    <w:p w:rsidR="00F830DE" w:rsidRDefault="00F830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0DE" w:rsidRDefault="00F830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0172" o:spid="_x0000_s205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file_000000003a00620a804e236b25a2ffc8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0DE" w:rsidRDefault="00F830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0173" o:spid="_x0000_s2054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file_000000003a00620a804e236b25a2ffc8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0DE" w:rsidRDefault="00F830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0171" o:spid="_x0000_s205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file_000000003a00620a804e236b25a2ffc8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D79"/>
    <w:multiLevelType w:val="multilevel"/>
    <w:tmpl w:val="FD1C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40269"/>
    <w:multiLevelType w:val="multilevel"/>
    <w:tmpl w:val="6D50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D1F15"/>
    <w:multiLevelType w:val="multilevel"/>
    <w:tmpl w:val="28F2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F1BE3"/>
    <w:multiLevelType w:val="multilevel"/>
    <w:tmpl w:val="2C7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8C05CD"/>
    <w:multiLevelType w:val="multilevel"/>
    <w:tmpl w:val="6B0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E27BE"/>
    <w:multiLevelType w:val="multilevel"/>
    <w:tmpl w:val="C47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C7304D"/>
    <w:multiLevelType w:val="multilevel"/>
    <w:tmpl w:val="7102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477609"/>
    <w:multiLevelType w:val="multilevel"/>
    <w:tmpl w:val="F1EE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C01575"/>
    <w:multiLevelType w:val="multilevel"/>
    <w:tmpl w:val="A8C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BB311C"/>
    <w:multiLevelType w:val="multilevel"/>
    <w:tmpl w:val="98BC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073F5"/>
    <w:multiLevelType w:val="multilevel"/>
    <w:tmpl w:val="8A1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E562BC"/>
    <w:multiLevelType w:val="multilevel"/>
    <w:tmpl w:val="47AC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F605F5"/>
    <w:multiLevelType w:val="multilevel"/>
    <w:tmpl w:val="76CE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5B24B2"/>
    <w:multiLevelType w:val="multilevel"/>
    <w:tmpl w:val="F4EE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CC1F20"/>
    <w:multiLevelType w:val="multilevel"/>
    <w:tmpl w:val="79A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EE1ECD"/>
    <w:multiLevelType w:val="multilevel"/>
    <w:tmpl w:val="B472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8F5253"/>
    <w:multiLevelType w:val="multilevel"/>
    <w:tmpl w:val="EE32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EB7EBD"/>
    <w:multiLevelType w:val="multilevel"/>
    <w:tmpl w:val="C7A0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F736C8"/>
    <w:multiLevelType w:val="multilevel"/>
    <w:tmpl w:val="91E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8E4D90"/>
    <w:multiLevelType w:val="multilevel"/>
    <w:tmpl w:val="B53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564213"/>
    <w:multiLevelType w:val="multilevel"/>
    <w:tmpl w:val="2A2A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C67CE6"/>
    <w:multiLevelType w:val="multilevel"/>
    <w:tmpl w:val="9C18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322D76"/>
    <w:multiLevelType w:val="multilevel"/>
    <w:tmpl w:val="A57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A73A77"/>
    <w:multiLevelType w:val="multilevel"/>
    <w:tmpl w:val="4EB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297F8B"/>
    <w:multiLevelType w:val="multilevel"/>
    <w:tmpl w:val="A28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201D25"/>
    <w:multiLevelType w:val="multilevel"/>
    <w:tmpl w:val="9AD6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2729C3"/>
    <w:multiLevelType w:val="multilevel"/>
    <w:tmpl w:val="A6C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481D16"/>
    <w:multiLevelType w:val="multilevel"/>
    <w:tmpl w:val="1EC0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C569F9"/>
    <w:multiLevelType w:val="multilevel"/>
    <w:tmpl w:val="862C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EF20BE"/>
    <w:multiLevelType w:val="multilevel"/>
    <w:tmpl w:val="9DD4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173CC1"/>
    <w:multiLevelType w:val="multilevel"/>
    <w:tmpl w:val="132A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323008"/>
    <w:multiLevelType w:val="multilevel"/>
    <w:tmpl w:val="A226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3B1EA0"/>
    <w:multiLevelType w:val="multilevel"/>
    <w:tmpl w:val="1D3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A912C3"/>
    <w:multiLevelType w:val="multilevel"/>
    <w:tmpl w:val="001E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CB2684"/>
    <w:multiLevelType w:val="multilevel"/>
    <w:tmpl w:val="847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530F95"/>
    <w:multiLevelType w:val="multilevel"/>
    <w:tmpl w:val="E66C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EA1CE5"/>
    <w:multiLevelType w:val="multilevel"/>
    <w:tmpl w:val="7008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07738F"/>
    <w:multiLevelType w:val="multilevel"/>
    <w:tmpl w:val="2B6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4B39F9"/>
    <w:multiLevelType w:val="multilevel"/>
    <w:tmpl w:val="8860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8F61EA"/>
    <w:multiLevelType w:val="multilevel"/>
    <w:tmpl w:val="47E2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B93066"/>
    <w:multiLevelType w:val="multilevel"/>
    <w:tmpl w:val="D3C2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0C1234"/>
    <w:multiLevelType w:val="multilevel"/>
    <w:tmpl w:val="040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410252"/>
    <w:multiLevelType w:val="multilevel"/>
    <w:tmpl w:val="678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8D01EA"/>
    <w:multiLevelType w:val="multilevel"/>
    <w:tmpl w:val="15C8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DA128E"/>
    <w:multiLevelType w:val="multilevel"/>
    <w:tmpl w:val="1504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F46FC2"/>
    <w:multiLevelType w:val="multilevel"/>
    <w:tmpl w:val="85AA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880711"/>
    <w:multiLevelType w:val="multilevel"/>
    <w:tmpl w:val="776A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915F5A"/>
    <w:multiLevelType w:val="multilevel"/>
    <w:tmpl w:val="7D3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827B31"/>
    <w:multiLevelType w:val="multilevel"/>
    <w:tmpl w:val="927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266B98"/>
    <w:multiLevelType w:val="multilevel"/>
    <w:tmpl w:val="D376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324DC0"/>
    <w:multiLevelType w:val="multilevel"/>
    <w:tmpl w:val="1DB0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450EE7"/>
    <w:multiLevelType w:val="multilevel"/>
    <w:tmpl w:val="C1B4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835C28"/>
    <w:multiLevelType w:val="multilevel"/>
    <w:tmpl w:val="7006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04139F"/>
    <w:multiLevelType w:val="multilevel"/>
    <w:tmpl w:val="CF68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29161A"/>
    <w:multiLevelType w:val="multilevel"/>
    <w:tmpl w:val="3770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DF2D7A"/>
    <w:multiLevelType w:val="multilevel"/>
    <w:tmpl w:val="D38E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624C7E"/>
    <w:multiLevelType w:val="multilevel"/>
    <w:tmpl w:val="9DC0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69559F"/>
    <w:multiLevelType w:val="multilevel"/>
    <w:tmpl w:val="0F6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BB17BA"/>
    <w:multiLevelType w:val="multilevel"/>
    <w:tmpl w:val="E76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36563B"/>
    <w:multiLevelType w:val="multilevel"/>
    <w:tmpl w:val="AD7E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6672DD"/>
    <w:multiLevelType w:val="multilevel"/>
    <w:tmpl w:val="A800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C07075"/>
    <w:multiLevelType w:val="multilevel"/>
    <w:tmpl w:val="13B2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3E5D84"/>
    <w:multiLevelType w:val="multilevel"/>
    <w:tmpl w:val="BD4E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2DC19EB"/>
    <w:multiLevelType w:val="multilevel"/>
    <w:tmpl w:val="18BA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3B931B5"/>
    <w:multiLevelType w:val="multilevel"/>
    <w:tmpl w:val="68E6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5E7205"/>
    <w:multiLevelType w:val="multilevel"/>
    <w:tmpl w:val="133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602807"/>
    <w:multiLevelType w:val="multilevel"/>
    <w:tmpl w:val="96F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9A7184"/>
    <w:multiLevelType w:val="multilevel"/>
    <w:tmpl w:val="4920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BC0587"/>
    <w:multiLevelType w:val="multilevel"/>
    <w:tmpl w:val="821A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DC529C"/>
    <w:multiLevelType w:val="multilevel"/>
    <w:tmpl w:val="C33E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892618"/>
    <w:multiLevelType w:val="multilevel"/>
    <w:tmpl w:val="3446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3A3F30"/>
    <w:multiLevelType w:val="multilevel"/>
    <w:tmpl w:val="C770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5F483F"/>
    <w:multiLevelType w:val="multilevel"/>
    <w:tmpl w:val="9BB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751F3B"/>
    <w:multiLevelType w:val="multilevel"/>
    <w:tmpl w:val="824A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901BC6"/>
    <w:multiLevelType w:val="multilevel"/>
    <w:tmpl w:val="4DC0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7686D59"/>
    <w:multiLevelType w:val="multilevel"/>
    <w:tmpl w:val="7BCE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130CF1"/>
    <w:multiLevelType w:val="multilevel"/>
    <w:tmpl w:val="769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CC4432"/>
    <w:multiLevelType w:val="multilevel"/>
    <w:tmpl w:val="0398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3919D2"/>
    <w:multiLevelType w:val="multilevel"/>
    <w:tmpl w:val="7B6C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A6059CA"/>
    <w:multiLevelType w:val="multilevel"/>
    <w:tmpl w:val="BAAA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680881"/>
    <w:multiLevelType w:val="multilevel"/>
    <w:tmpl w:val="C87A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1B7549"/>
    <w:multiLevelType w:val="multilevel"/>
    <w:tmpl w:val="8634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B482746"/>
    <w:multiLevelType w:val="multilevel"/>
    <w:tmpl w:val="E4EA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AC1CF7"/>
    <w:multiLevelType w:val="multilevel"/>
    <w:tmpl w:val="AA84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C656287"/>
    <w:multiLevelType w:val="multilevel"/>
    <w:tmpl w:val="52B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6F524D"/>
    <w:multiLevelType w:val="multilevel"/>
    <w:tmpl w:val="1274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E469E0"/>
    <w:multiLevelType w:val="multilevel"/>
    <w:tmpl w:val="EC90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DE56B61"/>
    <w:multiLevelType w:val="multilevel"/>
    <w:tmpl w:val="7BAC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1C2651"/>
    <w:multiLevelType w:val="multilevel"/>
    <w:tmpl w:val="5106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522DA2"/>
    <w:multiLevelType w:val="multilevel"/>
    <w:tmpl w:val="BA0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6C203B"/>
    <w:multiLevelType w:val="multilevel"/>
    <w:tmpl w:val="3FF0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EB1089A"/>
    <w:multiLevelType w:val="multilevel"/>
    <w:tmpl w:val="5728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BA49B8"/>
    <w:multiLevelType w:val="multilevel"/>
    <w:tmpl w:val="ADA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5A27D8"/>
    <w:multiLevelType w:val="multilevel"/>
    <w:tmpl w:val="AD0C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8E68BE"/>
    <w:multiLevelType w:val="multilevel"/>
    <w:tmpl w:val="236E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C64EC3"/>
    <w:multiLevelType w:val="multilevel"/>
    <w:tmpl w:val="C326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B82C85"/>
    <w:multiLevelType w:val="multilevel"/>
    <w:tmpl w:val="65E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C1712B"/>
    <w:multiLevelType w:val="multilevel"/>
    <w:tmpl w:val="81F2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CE5C94"/>
    <w:multiLevelType w:val="multilevel"/>
    <w:tmpl w:val="D8F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ED7D1B"/>
    <w:multiLevelType w:val="multilevel"/>
    <w:tmpl w:val="A506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E81A35"/>
    <w:multiLevelType w:val="multilevel"/>
    <w:tmpl w:val="29C0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A80342"/>
    <w:multiLevelType w:val="multilevel"/>
    <w:tmpl w:val="6720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D64ABB"/>
    <w:multiLevelType w:val="hybridMultilevel"/>
    <w:tmpl w:val="355C5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 w15:restartNumberingAfterBreak="0">
    <w:nsid w:val="33F15BA0"/>
    <w:multiLevelType w:val="multilevel"/>
    <w:tmpl w:val="AB8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B549F3"/>
    <w:multiLevelType w:val="multilevel"/>
    <w:tmpl w:val="4F88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58026E4"/>
    <w:multiLevelType w:val="multilevel"/>
    <w:tmpl w:val="47FC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AD7A6F"/>
    <w:multiLevelType w:val="multilevel"/>
    <w:tmpl w:val="9E6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70374A"/>
    <w:multiLevelType w:val="multilevel"/>
    <w:tmpl w:val="B51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336C99"/>
    <w:multiLevelType w:val="multilevel"/>
    <w:tmpl w:val="0E08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7573EEC"/>
    <w:multiLevelType w:val="multilevel"/>
    <w:tmpl w:val="441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5D2580"/>
    <w:multiLevelType w:val="multilevel"/>
    <w:tmpl w:val="CC58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EE68DF"/>
    <w:multiLevelType w:val="multilevel"/>
    <w:tmpl w:val="015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02523C"/>
    <w:multiLevelType w:val="multilevel"/>
    <w:tmpl w:val="4150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0F62F1"/>
    <w:multiLevelType w:val="multilevel"/>
    <w:tmpl w:val="E27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EC7E07"/>
    <w:multiLevelType w:val="multilevel"/>
    <w:tmpl w:val="3E96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96C11A3"/>
    <w:multiLevelType w:val="multilevel"/>
    <w:tmpl w:val="83E2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9C15A29"/>
    <w:multiLevelType w:val="multilevel"/>
    <w:tmpl w:val="4D50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A631E97"/>
    <w:multiLevelType w:val="multilevel"/>
    <w:tmpl w:val="5A02998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8" w15:restartNumberingAfterBreak="0">
    <w:nsid w:val="3B4C10A4"/>
    <w:multiLevelType w:val="multilevel"/>
    <w:tmpl w:val="28FE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B8A6F5F"/>
    <w:multiLevelType w:val="multilevel"/>
    <w:tmpl w:val="B64A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BA01695"/>
    <w:multiLevelType w:val="multilevel"/>
    <w:tmpl w:val="321C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D80965"/>
    <w:multiLevelType w:val="multilevel"/>
    <w:tmpl w:val="2AF0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C072067"/>
    <w:multiLevelType w:val="multilevel"/>
    <w:tmpl w:val="8BA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7463BB"/>
    <w:multiLevelType w:val="multilevel"/>
    <w:tmpl w:val="AB84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D67036"/>
    <w:multiLevelType w:val="multilevel"/>
    <w:tmpl w:val="491E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E7F4DEF"/>
    <w:multiLevelType w:val="multilevel"/>
    <w:tmpl w:val="40D0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E877975"/>
    <w:multiLevelType w:val="multilevel"/>
    <w:tmpl w:val="BFA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8A7276"/>
    <w:multiLevelType w:val="multilevel"/>
    <w:tmpl w:val="C220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BE3228"/>
    <w:multiLevelType w:val="multilevel"/>
    <w:tmpl w:val="B6A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F136C66"/>
    <w:multiLevelType w:val="multilevel"/>
    <w:tmpl w:val="A6F6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F1E2A10"/>
    <w:multiLevelType w:val="multilevel"/>
    <w:tmpl w:val="CFBE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F5969BB"/>
    <w:multiLevelType w:val="multilevel"/>
    <w:tmpl w:val="EDB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FCA738C"/>
    <w:multiLevelType w:val="multilevel"/>
    <w:tmpl w:val="336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05827C7"/>
    <w:multiLevelType w:val="multilevel"/>
    <w:tmpl w:val="6712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06055EC"/>
    <w:multiLevelType w:val="hybridMultilevel"/>
    <w:tmpl w:val="030AC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0E7128B"/>
    <w:multiLevelType w:val="multilevel"/>
    <w:tmpl w:val="083A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1D97627"/>
    <w:multiLevelType w:val="multilevel"/>
    <w:tmpl w:val="145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BE3D3C"/>
    <w:multiLevelType w:val="multilevel"/>
    <w:tmpl w:val="DEA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46101A4"/>
    <w:multiLevelType w:val="multilevel"/>
    <w:tmpl w:val="543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4BD5343"/>
    <w:multiLevelType w:val="multilevel"/>
    <w:tmpl w:val="08A4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5E10388"/>
    <w:multiLevelType w:val="multilevel"/>
    <w:tmpl w:val="730A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ED57AB"/>
    <w:multiLevelType w:val="multilevel"/>
    <w:tmpl w:val="1C9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60D1EC6"/>
    <w:multiLevelType w:val="multilevel"/>
    <w:tmpl w:val="9312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18478A"/>
    <w:multiLevelType w:val="multilevel"/>
    <w:tmpl w:val="8CD4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6212371"/>
    <w:multiLevelType w:val="multilevel"/>
    <w:tmpl w:val="D732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7205D78"/>
    <w:multiLevelType w:val="multilevel"/>
    <w:tmpl w:val="239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2770A7"/>
    <w:multiLevelType w:val="multilevel"/>
    <w:tmpl w:val="1A16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74577CD"/>
    <w:multiLevelType w:val="multilevel"/>
    <w:tmpl w:val="7A2A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02481F"/>
    <w:multiLevelType w:val="multilevel"/>
    <w:tmpl w:val="1B06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8B459EE"/>
    <w:multiLevelType w:val="multilevel"/>
    <w:tmpl w:val="B6C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8CE4FDA"/>
    <w:multiLevelType w:val="multilevel"/>
    <w:tmpl w:val="4244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9BC7A66"/>
    <w:multiLevelType w:val="multilevel"/>
    <w:tmpl w:val="C464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9E17866"/>
    <w:multiLevelType w:val="multilevel"/>
    <w:tmpl w:val="57CE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B1947EF"/>
    <w:multiLevelType w:val="multilevel"/>
    <w:tmpl w:val="C364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C2C6B3F"/>
    <w:multiLevelType w:val="multilevel"/>
    <w:tmpl w:val="552E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C407276"/>
    <w:multiLevelType w:val="multilevel"/>
    <w:tmpl w:val="F602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E3218B7"/>
    <w:multiLevelType w:val="multilevel"/>
    <w:tmpl w:val="B02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E7A71AC"/>
    <w:multiLevelType w:val="multilevel"/>
    <w:tmpl w:val="4A00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E8A4944"/>
    <w:multiLevelType w:val="multilevel"/>
    <w:tmpl w:val="E6FC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ECA6D2F"/>
    <w:multiLevelType w:val="multilevel"/>
    <w:tmpl w:val="EE98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EE20183"/>
    <w:multiLevelType w:val="multilevel"/>
    <w:tmpl w:val="6A0C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F2751C3"/>
    <w:multiLevelType w:val="multilevel"/>
    <w:tmpl w:val="DE72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F9A0F04"/>
    <w:multiLevelType w:val="multilevel"/>
    <w:tmpl w:val="8180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FC56D88"/>
    <w:multiLevelType w:val="multilevel"/>
    <w:tmpl w:val="8E8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C56F43"/>
    <w:multiLevelType w:val="multilevel"/>
    <w:tmpl w:val="3D8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11425D4"/>
    <w:multiLevelType w:val="multilevel"/>
    <w:tmpl w:val="C4AC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770397"/>
    <w:multiLevelType w:val="multilevel"/>
    <w:tmpl w:val="C29E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1B55C7A"/>
    <w:multiLevelType w:val="multilevel"/>
    <w:tmpl w:val="EB5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F36A42"/>
    <w:multiLevelType w:val="multilevel"/>
    <w:tmpl w:val="56C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348393F"/>
    <w:multiLevelType w:val="multilevel"/>
    <w:tmpl w:val="A5A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3965B05"/>
    <w:multiLevelType w:val="multilevel"/>
    <w:tmpl w:val="2E6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E71313"/>
    <w:multiLevelType w:val="multilevel"/>
    <w:tmpl w:val="E3C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524036C"/>
    <w:multiLevelType w:val="multilevel"/>
    <w:tmpl w:val="F95C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5402E42"/>
    <w:multiLevelType w:val="multilevel"/>
    <w:tmpl w:val="B9B8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69B39BF"/>
    <w:multiLevelType w:val="multilevel"/>
    <w:tmpl w:val="2A8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6FE299F"/>
    <w:multiLevelType w:val="multilevel"/>
    <w:tmpl w:val="FFB6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74A09EE"/>
    <w:multiLevelType w:val="multilevel"/>
    <w:tmpl w:val="4CE6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7A069CC"/>
    <w:multiLevelType w:val="multilevel"/>
    <w:tmpl w:val="200E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92A6DAB"/>
    <w:multiLevelType w:val="multilevel"/>
    <w:tmpl w:val="1B2A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864369"/>
    <w:multiLevelType w:val="multilevel"/>
    <w:tmpl w:val="CE18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DD3D0C"/>
    <w:multiLevelType w:val="multilevel"/>
    <w:tmpl w:val="5E4C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A52522B"/>
    <w:multiLevelType w:val="multilevel"/>
    <w:tmpl w:val="0934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B290016"/>
    <w:multiLevelType w:val="multilevel"/>
    <w:tmpl w:val="E576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BDB1EAC"/>
    <w:multiLevelType w:val="multilevel"/>
    <w:tmpl w:val="DA84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C707778"/>
    <w:multiLevelType w:val="multilevel"/>
    <w:tmpl w:val="EC0C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D571836"/>
    <w:multiLevelType w:val="multilevel"/>
    <w:tmpl w:val="EBC0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D5F538E"/>
    <w:multiLevelType w:val="hybridMultilevel"/>
    <w:tmpl w:val="674C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DA4326C"/>
    <w:multiLevelType w:val="multilevel"/>
    <w:tmpl w:val="418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DA67F01"/>
    <w:multiLevelType w:val="multilevel"/>
    <w:tmpl w:val="5408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EE41644"/>
    <w:multiLevelType w:val="multilevel"/>
    <w:tmpl w:val="AA52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6D1A77"/>
    <w:multiLevelType w:val="multilevel"/>
    <w:tmpl w:val="18C0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F7E35D5"/>
    <w:multiLevelType w:val="multilevel"/>
    <w:tmpl w:val="B1D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9226BD"/>
    <w:multiLevelType w:val="multilevel"/>
    <w:tmpl w:val="D29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DF4120"/>
    <w:multiLevelType w:val="multilevel"/>
    <w:tmpl w:val="34B8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0B5217"/>
    <w:multiLevelType w:val="multilevel"/>
    <w:tmpl w:val="228A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0712236"/>
    <w:multiLevelType w:val="multilevel"/>
    <w:tmpl w:val="78E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0A42BE3"/>
    <w:multiLevelType w:val="multilevel"/>
    <w:tmpl w:val="E31C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18B61AF"/>
    <w:multiLevelType w:val="multilevel"/>
    <w:tmpl w:val="62F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22D15D0"/>
    <w:multiLevelType w:val="multilevel"/>
    <w:tmpl w:val="02B6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2C72EC7"/>
    <w:multiLevelType w:val="multilevel"/>
    <w:tmpl w:val="808E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3E3522C"/>
    <w:multiLevelType w:val="multilevel"/>
    <w:tmpl w:val="5414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470719F"/>
    <w:multiLevelType w:val="multilevel"/>
    <w:tmpl w:val="3BCA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61336E8"/>
    <w:multiLevelType w:val="multilevel"/>
    <w:tmpl w:val="4334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69E06ED"/>
    <w:multiLevelType w:val="multilevel"/>
    <w:tmpl w:val="C90C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79B7A6F"/>
    <w:multiLevelType w:val="multilevel"/>
    <w:tmpl w:val="A7E4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81540DC"/>
    <w:multiLevelType w:val="multilevel"/>
    <w:tmpl w:val="169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1654B0"/>
    <w:multiLevelType w:val="multilevel"/>
    <w:tmpl w:val="594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8A0189D"/>
    <w:multiLevelType w:val="multilevel"/>
    <w:tmpl w:val="F1FA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A3429D1"/>
    <w:multiLevelType w:val="multilevel"/>
    <w:tmpl w:val="C65C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ABA3F05"/>
    <w:multiLevelType w:val="multilevel"/>
    <w:tmpl w:val="A550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C1C4579"/>
    <w:multiLevelType w:val="multilevel"/>
    <w:tmpl w:val="0726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CF544F4"/>
    <w:multiLevelType w:val="multilevel"/>
    <w:tmpl w:val="EFFA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D9A7ECB"/>
    <w:multiLevelType w:val="multilevel"/>
    <w:tmpl w:val="FA36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E323146"/>
    <w:multiLevelType w:val="multilevel"/>
    <w:tmpl w:val="100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EC71595"/>
    <w:multiLevelType w:val="multilevel"/>
    <w:tmpl w:val="72A6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EF74A8D"/>
    <w:multiLevelType w:val="multilevel"/>
    <w:tmpl w:val="B56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F851E67"/>
    <w:multiLevelType w:val="multilevel"/>
    <w:tmpl w:val="217E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0B05AAC"/>
    <w:multiLevelType w:val="multilevel"/>
    <w:tmpl w:val="8472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0F00512"/>
    <w:multiLevelType w:val="multilevel"/>
    <w:tmpl w:val="6E62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035362"/>
    <w:multiLevelType w:val="multilevel"/>
    <w:tmpl w:val="2FB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076CD1"/>
    <w:multiLevelType w:val="multilevel"/>
    <w:tmpl w:val="99E0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257283"/>
    <w:multiLevelType w:val="multilevel"/>
    <w:tmpl w:val="AA90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2197423"/>
    <w:multiLevelType w:val="multilevel"/>
    <w:tmpl w:val="47E6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30D067C"/>
    <w:multiLevelType w:val="multilevel"/>
    <w:tmpl w:val="D14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46C321B"/>
    <w:multiLevelType w:val="multilevel"/>
    <w:tmpl w:val="EEE2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4A824E5"/>
    <w:multiLevelType w:val="multilevel"/>
    <w:tmpl w:val="4F88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5353EF4"/>
    <w:multiLevelType w:val="multilevel"/>
    <w:tmpl w:val="CAAE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5725B34"/>
    <w:multiLevelType w:val="multilevel"/>
    <w:tmpl w:val="596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825184"/>
    <w:multiLevelType w:val="multilevel"/>
    <w:tmpl w:val="E6A0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BF60A1"/>
    <w:multiLevelType w:val="multilevel"/>
    <w:tmpl w:val="8930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6403D18"/>
    <w:multiLevelType w:val="multilevel"/>
    <w:tmpl w:val="028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6C95789"/>
    <w:multiLevelType w:val="multilevel"/>
    <w:tmpl w:val="E6E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74A3228"/>
    <w:multiLevelType w:val="multilevel"/>
    <w:tmpl w:val="B7BE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7A36769"/>
    <w:multiLevelType w:val="multilevel"/>
    <w:tmpl w:val="F49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8731B92"/>
    <w:multiLevelType w:val="multilevel"/>
    <w:tmpl w:val="DB9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8AF3186"/>
    <w:multiLevelType w:val="multilevel"/>
    <w:tmpl w:val="1774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8B1632A"/>
    <w:multiLevelType w:val="multilevel"/>
    <w:tmpl w:val="3F86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9174839"/>
    <w:multiLevelType w:val="multilevel"/>
    <w:tmpl w:val="ECBA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99C1A2E"/>
    <w:multiLevelType w:val="multilevel"/>
    <w:tmpl w:val="1E28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9D41702"/>
    <w:multiLevelType w:val="multilevel"/>
    <w:tmpl w:val="AAEC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A142976"/>
    <w:multiLevelType w:val="multilevel"/>
    <w:tmpl w:val="C118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A2E11F8"/>
    <w:multiLevelType w:val="multilevel"/>
    <w:tmpl w:val="FFB2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A2E7FCB"/>
    <w:multiLevelType w:val="multilevel"/>
    <w:tmpl w:val="A6CA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B833171"/>
    <w:multiLevelType w:val="multilevel"/>
    <w:tmpl w:val="E878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C4D57B9"/>
    <w:multiLevelType w:val="multilevel"/>
    <w:tmpl w:val="5CF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C7450E6"/>
    <w:multiLevelType w:val="multilevel"/>
    <w:tmpl w:val="97FC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7C6BDA"/>
    <w:multiLevelType w:val="multilevel"/>
    <w:tmpl w:val="D324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DB54EAE"/>
    <w:multiLevelType w:val="multilevel"/>
    <w:tmpl w:val="6C80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E246D8E"/>
    <w:multiLevelType w:val="multilevel"/>
    <w:tmpl w:val="7B6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E6A0E78"/>
    <w:multiLevelType w:val="multilevel"/>
    <w:tmpl w:val="720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EEC75ED"/>
    <w:multiLevelType w:val="multilevel"/>
    <w:tmpl w:val="A612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F2B5BF9"/>
    <w:multiLevelType w:val="multilevel"/>
    <w:tmpl w:val="48C6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FD31BF0"/>
    <w:multiLevelType w:val="multilevel"/>
    <w:tmpl w:val="1120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7"/>
  </w:num>
  <w:num w:numId="2">
    <w:abstractNumId w:val="136"/>
  </w:num>
  <w:num w:numId="3">
    <w:abstractNumId w:val="186"/>
  </w:num>
  <w:num w:numId="4">
    <w:abstractNumId w:val="102"/>
  </w:num>
  <w:num w:numId="5">
    <w:abstractNumId w:val="134"/>
  </w:num>
  <w:num w:numId="6">
    <w:abstractNumId w:val="79"/>
  </w:num>
  <w:num w:numId="7">
    <w:abstractNumId w:val="215"/>
  </w:num>
  <w:num w:numId="8">
    <w:abstractNumId w:val="130"/>
  </w:num>
  <w:num w:numId="9">
    <w:abstractNumId w:val="247"/>
  </w:num>
  <w:num w:numId="10">
    <w:abstractNumId w:val="4"/>
  </w:num>
  <w:num w:numId="11">
    <w:abstractNumId w:val="59"/>
  </w:num>
  <w:num w:numId="12">
    <w:abstractNumId w:val="50"/>
  </w:num>
  <w:num w:numId="13">
    <w:abstractNumId w:val="149"/>
  </w:num>
  <w:num w:numId="14">
    <w:abstractNumId w:val="93"/>
  </w:num>
  <w:num w:numId="15">
    <w:abstractNumId w:val="105"/>
  </w:num>
  <w:num w:numId="16">
    <w:abstractNumId w:val="106"/>
  </w:num>
  <w:num w:numId="17">
    <w:abstractNumId w:val="24"/>
  </w:num>
  <w:num w:numId="18">
    <w:abstractNumId w:val="168"/>
  </w:num>
  <w:num w:numId="19">
    <w:abstractNumId w:val="42"/>
  </w:num>
  <w:num w:numId="20">
    <w:abstractNumId w:val="252"/>
  </w:num>
  <w:num w:numId="21">
    <w:abstractNumId w:val="202"/>
  </w:num>
  <w:num w:numId="22">
    <w:abstractNumId w:val="56"/>
  </w:num>
  <w:num w:numId="23">
    <w:abstractNumId w:val="75"/>
  </w:num>
  <w:num w:numId="24">
    <w:abstractNumId w:val="151"/>
  </w:num>
  <w:num w:numId="25">
    <w:abstractNumId w:val="194"/>
  </w:num>
  <w:num w:numId="26">
    <w:abstractNumId w:val="248"/>
  </w:num>
  <w:num w:numId="27">
    <w:abstractNumId w:val="128"/>
  </w:num>
  <w:num w:numId="28">
    <w:abstractNumId w:val="113"/>
  </w:num>
  <w:num w:numId="29">
    <w:abstractNumId w:val="61"/>
  </w:num>
  <w:num w:numId="30">
    <w:abstractNumId w:val="67"/>
  </w:num>
  <w:num w:numId="31">
    <w:abstractNumId w:val="111"/>
  </w:num>
  <w:num w:numId="32">
    <w:abstractNumId w:val="85"/>
  </w:num>
  <w:num w:numId="33">
    <w:abstractNumId w:val="122"/>
  </w:num>
  <w:num w:numId="34">
    <w:abstractNumId w:val="181"/>
  </w:num>
  <w:num w:numId="35">
    <w:abstractNumId w:val="140"/>
  </w:num>
  <w:num w:numId="36">
    <w:abstractNumId w:val="196"/>
  </w:num>
  <w:num w:numId="37">
    <w:abstractNumId w:val="216"/>
  </w:num>
  <w:num w:numId="38">
    <w:abstractNumId w:val="87"/>
  </w:num>
  <w:num w:numId="39">
    <w:abstractNumId w:val="164"/>
  </w:num>
  <w:num w:numId="40">
    <w:abstractNumId w:val="80"/>
  </w:num>
  <w:num w:numId="41">
    <w:abstractNumId w:val="0"/>
  </w:num>
  <w:num w:numId="42">
    <w:abstractNumId w:val="103"/>
  </w:num>
  <w:num w:numId="43">
    <w:abstractNumId w:val="228"/>
  </w:num>
  <w:num w:numId="44">
    <w:abstractNumId w:val="63"/>
  </w:num>
  <w:num w:numId="45">
    <w:abstractNumId w:val="26"/>
  </w:num>
  <w:num w:numId="46">
    <w:abstractNumId w:val="46"/>
  </w:num>
  <w:num w:numId="47">
    <w:abstractNumId w:val="10"/>
  </w:num>
  <w:num w:numId="48">
    <w:abstractNumId w:val="231"/>
  </w:num>
  <w:num w:numId="49">
    <w:abstractNumId w:val="160"/>
  </w:num>
  <w:num w:numId="50">
    <w:abstractNumId w:val="77"/>
  </w:num>
  <w:num w:numId="51">
    <w:abstractNumId w:val="124"/>
  </w:num>
  <w:num w:numId="52">
    <w:abstractNumId w:val="13"/>
  </w:num>
  <w:num w:numId="53">
    <w:abstractNumId w:val="192"/>
  </w:num>
  <w:num w:numId="54">
    <w:abstractNumId w:val="245"/>
  </w:num>
  <w:num w:numId="55">
    <w:abstractNumId w:val="47"/>
  </w:num>
  <w:num w:numId="56">
    <w:abstractNumId w:val="162"/>
  </w:num>
  <w:num w:numId="57">
    <w:abstractNumId w:val="220"/>
  </w:num>
  <w:num w:numId="58">
    <w:abstractNumId w:val="200"/>
  </w:num>
  <w:num w:numId="59">
    <w:abstractNumId w:val="138"/>
  </w:num>
  <w:num w:numId="60">
    <w:abstractNumId w:val="64"/>
  </w:num>
  <w:num w:numId="61">
    <w:abstractNumId w:val="33"/>
  </w:num>
  <w:num w:numId="62">
    <w:abstractNumId w:val="158"/>
  </w:num>
  <w:num w:numId="63">
    <w:abstractNumId w:val="217"/>
  </w:num>
  <w:num w:numId="64">
    <w:abstractNumId w:val="135"/>
  </w:num>
  <w:num w:numId="65">
    <w:abstractNumId w:val="126"/>
  </w:num>
  <w:num w:numId="66">
    <w:abstractNumId w:val="34"/>
  </w:num>
  <w:num w:numId="67">
    <w:abstractNumId w:val="227"/>
  </w:num>
  <w:num w:numId="68">
    <w:abstractNumId w:val="58"/>
  </w:num>
  <w:num w:numId="69">
    <w:abstractNumId w:val="110"/>
  </w:num>
  <w:num w:numId="70">
    <w:abstractNumId w:val="229"/>
  </w:num>
  <w:num w:numId="71">
    <w:abstractNumId w:val="249"/>
  </w:num>
  <w:num w:numId="72">
    <w:abstractNumId w:val="173"/>
  </w:num>
  <w:num w:numId="73">
    <w:abstractNumId w:val="83"/>
  </w:num>
  <w:num w:numId="74">
    <w:abstractNumId w:val="161"/>
  </w:num>
  <w:num w:numId="75">
    <w:abstractNumId w:val="36"/>
  </w:num>
  <w:num w:numId="76">
    <w:abstractNumId w:val="54"/>
  </w:num>
  <w:num w:numId="77">
    <w:abstractNumId w:val="38"/>
  </w:num>
  <w:num w:numId="78">
    <w:abstractNumId w:val="84"/>
  </w:num>
  <w:num w:numId="79">
    <w:abstractNumId w:val="224"/>
  </w:num>
  <w:num w:numId="80">
    <w:abstractNumId w:val="5"/>
  </w:num>
  <w:num w:numId="81">
    <w:abstractNumId w:val="214"/>
  </w:num>
  <w:num w:numId="82">
    <w:abstractNumId w:val="233"/>
  </w:num>
  <w:num w:numId="83">
    <w:abstractNumId w:val="55"/>
  </w:num>
  <w:num w:numId="84">
    <w:abstractNumId w:val="27"/>
  </w:num>
  <w:num w:numId="85">
    <w:abstractNumId w:val="127"/>
  </w:num>
  <w:num w:numId="86">
    <w:abstractNumId w:val="76"/>
  </w:num>
  <w:num w:numId="87">
    <w:abstractNumId w:val="71"/>
  </w:num>
  <w:num w:numId="88">
    <w:abstractNumId w:val="209"/>
  </w:num>
  <w:num w:numId="89">
    <w:abstractNumId w:val="230"/>
  </w:num>
  <w:num w:numId="90">
    <w:abstractNumId w:val="72"/>
  </w:num>
  <w:num w:numId="91">
    <w:abstractNumId w:val="20"/>
  </w:num>
  <w:num w:numId="92">
    <w:abstractNumId w:val="155"/>
  </w:num>
  <w:num w:numId="93">
    <w:abstractNumId w:val="1"/>
  </w:num>
  <w:num w:numId="94">
    <w:abstractNumId w:val="166"/>
  </w:num>
  <w:num w:numId="95">
    <w:abstractNumId w:val="89"/>
  </w:num>
  <w:num w:numId="96">
    <w:abstractNumId w:val="41"/>
  </w:num>
  <w:num w:numId="97">
    <w:abstractNumId w:val="159"/>
  </w:num>
  <w:num w:numId="98">
    <w:abstractNumId w:val="145"/>
  </w:num>
  <w:num w:numId="99">
    <w:abstractNumId w:val="131"/>
  </w:num>
  <w:num w:numId="100">
    <w:abstractNumId w:val="81"/>
  </w:num>
  <w:num w:numId="101">
    <w:abstractNumId w:val="104"/>
  </w:num>
  <w:num w:numId="102">
    <w:abstractNumId w:val="170"/>
  </w:num>
  <w:num w:numId="103">
    <w:abstractNumId w:val="154"/>
  </w:num>
  <w:num w:numId="104">
    <w:abstractNumId w:val="208"/>
  </w:num>
  <w:num w:numId="105">
    <w:abstractNumId w:val="139"/>
  </w:num>
  <w:num w:numId="106">
    <w:abstractNumId w:val="146"/>
  </w:num>
  <w:num w:numId="107">
    <w:abstractNumId w:val="35"/>
  </w:num>
  <w:num w:numId="108">
    <w:abstractNumId w:val="109"/>
  </w:num>
  <w:num w:numId="109">
    <w:abstractNumId w:val="115"/>
  </w:num>
  <w:num w:numId="110">
    <w:abstractNumId w:val="57"/>
  </w:num>
  <w:num w:numId="111">
    <w:abstractNumId w:val="226"/>
  </w:num>
  <w:num w:numId="112">
    <w:abstractNumId w:val="29"/>
  </w:num>
  <w:num w:numId="113">
    <w:abstractNumId w:val="206"/>
  </w:num>
  <w:num w:numId="114">
    <w:abstractNumId w:val="60"/>
  </w:num>
  <w:num w:numId="115">
    <w:abstractNumId w:val="53"/>
  </w:num>
  <w:num w:numId="116">
    <w:abstractNumId w:val="191"/>
  </w:num>
  <w:num w:numId="117">
    <w:abstractNumId w:val="120"/>
  </w:num>
  <w:num w:numId="118">
    <w:abstractNumId w:val="163"/>
  </w:num>
  <w:num w:numId="119">
    <w:abstractNumId w:val="92"/>
  </w:num>
  <w:num w:numId="120">
    <w:abstractNumId w:val="180"/>
  </w:num>
  <w:num w:numId="121">
    <w:abstractNumId w:val="169"/>
  </w:num>
  <w:num w:numId="122">
    <w:abstractNumId w:val="45"/>
  </w:num>
  <w:num w:numId="123">
    <w:abstractNumId w:val="22"/>
  </w:num>
  <w:num w:numId="124">
    <w:abstractNumId w:val="144"/>
  </w:num>
  <w:num w:numId="125">
    <w:abstractNumId w:val="14"/>
  </w:num>
  <w:num w:numId="126">
    <w:abstractNumId w:val="69"/>
  </w:num>
  <w:num w:numId="127">
    <w:abstractNumId w:val="114"/>
  </w:num>
  <w:num w:numId="128">
    <w:abstractNumId w:val="8"/>
  </w:num>
  <w:num w:numId="129">
    <w:abstractNumId w:val="197"/>
  </w:num>
  <w:num w:numId="130">
    <w:abstractNumId w:val="184"/>
  </w:num>
  <w:num w:numId="131">
    <w:abstractNumId w:val="240"/>
  </w:num>
  <w:num w:numId="132">
    <w:abstractNumId w:val="148"/>
  </w:num>
  <w:num w:numId="133">
    <w:abstractNumId w:val="175"/>
  </w:num>
  <w:num w:numId="134">
    <w:abstractNumId w:val="132"/>
  </w:num>
  <w:num w:numId="135">
    <w:abstractNumId w:val="171"/>
  </w:num>
  <w:num w:numId="136">
    <w:abstractNumId w:val="182"/>
  </w:num>
  <w:num w:numId="137">
    <w:abstractNumId w:val="12"/>
  </w:num>
  <w:num w:numId="138">
    <w:abstractNumId w:val="2"/>
  </w:num>
  <w:num w:numId="139">
    <w:abstractNumId w:val="205"/>
  </w:num>
  <w:num w:numId="140">
    <w:abstractNumId w:val="234"/>
  </w:num>
  <w:num w:numId="141">
    <w:abstractNumId w:val="101"/>
  </w:num>
  <w:num w:numId="142">
    <w:abstractNumId w:val="48"/>
  </w:num>
  <w:num w:numId="143">
    <w:abstractNumId w:val="250"/>
  </w:num>
  <w:num w:numId="144">
    <w:abstractNumId w:val="235"/>
  </w:num>
  <w:num w:numId="145">
    <w:abstractNumId w:val="150"/>
  </w:num>
  <w:num w:numId="146">
    <w:abstractNumId w:val="66"/>
  </w:num>
  <w:num w:numId="147">
    <w:abstractNumId w:val="88"/>
  </w:num>
  <w:num w:numId="148">
    <w:abstractNumId w:val="97"/>
  </w:num>
  <w:num w:numId="149">
    <w:abstractNumId w:val="15"/>
  </w:num>
  <w:num w:numId="150">
    <w:abstractNumId w:val="62"/>
  </w:num>
  <w:num w:numId="151">
    <w:abstractNumId w:val="68"/>
  </w:num>
  <w:num w:numId="152">
    <w:abstractNumId w:val="142"/>
  </w:num>
  <w:num w:numId="153">
    <w:abstractNumId w:val="91"/>
  </w:num>
  <w:num w:numId="154">
    <w:abstractNumId w:val="243"/>
  </w:num>
  <w:num w:numId="155">
    <w:abstractNumId w:val="51"/>
  </w:num>
  <w:num w:numId="156">
    <w:abstractNumId w:val="241"/>
  </w:num>
  <w:num w:numId="157">
    <w:abstractNumId w:val="119"/>
  </w:num>
  <w:num w:numId="158">
    <w:abstractNumId w:val="90"/>
  </w:num>
  <w:num w:numId="159">
    <w:abstractNumId w:val="167"/>
  </w:num>
  <w:num w:numId="160">
    <w:abstractNumId w:val="221"/>
  </w:num>
  <w:num w:numId="161">
    <w:abstractNumId w:val="218"/>
  </w:num>
  <w:num w:numId="162">
    <w:abstractNumId w:val="107"/>
  </w:num>
  <w:num w:numId="163">
    <w:abstractNumId w:val="238"/>
  </w:num>
  <w:num w:numId="164">
    <w:abstractNumId w:val="244"/>
  </w:num>
  <w:num w:numId="165">
    <w:abstractNumId w:val="193"/>
  </w:num>
  <w:num w:numId="166">
    <w:abstractNumId w:val="189"/>
  </w:num>
  <w:num w:numId="167">
    <w:abstractNumId w:val="19"/>
  </w:num>
  <w:num w:numId="168">
    <w:abstractNumId w:val="98"/>
  </w:num>
  <w:num w:numId="169">
    <w:abstractNumId w:val="225"/>
  </w:num>
  <w:num w:numId="170">
    <w:abstractNumId w:val="129"/>
  </w:num>
  <w:num w:numId="171">
    <w:abstractNumId w:val="44"/>
  </w:num>
  <w:num w:numId="172">
    <w:abstractNumId w:val="11"/>
  </w:num>
  <w:num w:numId="173">
    <w:abstractNumId w:val="99"/>
  </w:num>
  <w:num w:numId="174">
    <w:abstractNumId w:val="183"/>
  </w:num>
  <w:num w:numId="175">
    <w:abstractNumId w:val="125"/>
  </w:num>
  <w:num w:numId="176">
    <w:abstractNumId w:val="251"/>
  </w:num>
  <w:num w:numId="177">
    <w:abstractNumId w:val="198"/>
  </w:num>
  <w:num w:numId="178">
    <w:abstractNumId w:val="177"/>
  </w:num>
  <w:num w:numId="179">
    <w:abstractNumId w:val="211"/>
  </w:num>
  <w:num w:numId="180">
    <w:abstractNumId w:val="222"/>
  </w:num>
  <w:num w:numId="181">
    <w:abstractNumId w:val="157"/>
  </w:num>
  <w:num w:numId="182">
    <w:abstractNumId w:val="9"/>
  </w:num>
  <w:num w:numId="183">
    <w:abstractNumId w:val="137"/>
  </w:num>
  <w:num w:numId="184">
    <w:abstractNumId w:val="165"/>
  </w:num>
  <w:num w:numId="185">
    <w:abstractNumId w:val="207"/>
  </w:num>
  <w:num w:numId="186">
    <w:abstractNumId w:val="28"/>
  </w:num>
  <w:num w:numId="187">
    <w:abstractNumId w:val="176"/>
  </w:num>
  <w:num w:numId="188">
    <w:abstractNumId w:val="43"/>
  </w:num>
  <w:num w:numId="189">
    <w:abstractNumId w:val="23"/>
  </w:num>
  <w:num w:numId="190">
    <w:abstractNumId w:val="152"/>
  </w:num>
  <w:num w:numId="191">
    <w:abstractNumId w:val="16"/>
  </w:num>
  <w:num w:numId="192">
    <w:abstractNumId w:val="242"/>
  </w:num>
  <w:num w:numId="193">
    <w:abstractNumId w:val="179"/>
  </w:num>
  <w:num w:numId="194">
    <w:abstractNumId w:val="219"/>
  </w:num>
  <w:num w:numId="195">
    <w:abstractNumId w:val="95"/>
  </w:num>
  <w:num w:numId="196">
    <w:abstractNumId w:val="213"/>
  </w:num>
  <w:num w:numId="197">
    <w:abstractNumId w:val="96"/>
  </w:num>
  <w:num w:numId="198">
    <w:abstractNumId w:val="100"/>
  </w:num>
  <w:num w:numId="199">
    <w:abstractNumId w:val="73"/>
  </w:num>
  <w:num w:numId="200">
    <w:abstractNumId w:val="94"/>
  </w:num>
  <w:num w:numId="201">
    <w:abstractNumId w:val="156"/>
  </w:num>
  <w:num w:numId="202">
    <w:abstractNumId w:val="25"/>
  </w:num>
  <w:num w:numId="203">
    <w:abstractNumId w:val="188"/>
  </w:num>
  <w:num w:numId="204">
    <w:abstractNumId w:val="210"/>
  </w:num>
  <w:num w:numId="205">
    <w:abstractNumId w:val="108"/>
  </w:num>
  <w:num w:numId="206">
    <w:abstractNumId w:val="70"/>
  </w:num>
  <w:num w:numId="207">
    <w:abstractNumId w:val="204"/>
  </w:num>
  <w:num w:numId="208">
    <w:abstractNumId w:val="49"/>
  </w:num>
  <w:num w:numId="209">
    <w:abstractNumId w:val="116"/>
  </w:num>
  <w:num w:numId="210">
    <w:abstractNumId w:val="3"/>
  </w:num>
  <w:num w:numId="211">
    <w:abstractNumId w:val="82"/>
  </w:num>
  <w:num w:numId="212">
    <w:abstractNumId w:val="40"/>
  </w:num>
  <w:num w:numId="213">
    <w:abstractNumId w:val="199"/>
  </w:num>
  <w:num w:numId="214">
    <w:abstractNumId w:val="112"/>
  </w:num>
  <w:num w:numId="215">
    <w:abstractNumId w:val="65"/>
  </w:num>
  <w:num w:numId="216">
    <w:abstractNumId w:val="21"/>
  </w:num>
  <w:num w:numId="217">
    <w:abstractNumId w:val="178"/>
  </w:num>
  <w:num w:numId="218">
    <w:abstractNumId w:val="236"/>
  </w:num>
  <w:num w:numId="219">
    <w:abstractNumId w:val="190"/>
  </w:num>
  <w:num w:numId="220">
    <w:abstractNumId w:val="232"/>
  </w:num>
  <w:num w:numId="221">
    <w:abstractNumId w:val="86"/>
  </w:num>
  <w:num w:numId="222">
    <w:abstractNumId w:val="203"/>
  </w:num>
  <w:num w:numId="223">
    <w:abstractNumId w:val="141"/>
  </w:num>
  <w:num w:numId="224">
    <w:abstractNumId w:val="31"/>
  </w:num>
  <w:num w:numId="225">
    <w:abstractNumId w:val="212"/>
  </w:num>
  <w:num w:numId="226">
    <w:abstractNumId w:val="118"/>
  </w:num>
  <w:num w:numId="227">
    <w:abstractNumId w:val="133"/>
  </w:num>
  <w:num w:numId="228">
    <w:abstractNumId w:val="239"/>
  </w:num>
  <w:num w:numId="229">
    <w:abstractNumId w:val="201"/>
  </w:num>
  <w:num w:numId="230">
    <w:abstractNumId w:val="123"/>
  </w:num>
  <w:num w:numId="231">
    <w:abstractNumId w:val="121"/>
  </w:num>
  <w:num w:numId="232">
    <w:abstractNumId w:val="195"/>
  </w:num>
  <w:num w:numId="233">
    <w:abstractNumId w:val="30"/>
  </w:num>
  <w:num w:numId="234">
    <w:abstractNumId w:val="147"/>
  </w:num>
  <w:num w:numId="235">
    <w:abstractNumId w:val="223"/>
  </w:num>
  <w:num w:numId="236">
    <w:abstractNumId w:val="37"/>
  </w:num>
  <w:num w:numId="237">
    <w:abstractNumId w:val="187"/>
  </w:num>
  <w:num w:numId="238">
    <w:abstractNumId w:val="6"/>
  </w:num>
  <w:num w:numId="239">
    <w:abstractNumId w:val="174"/>
  </w:num>
  <w:num w:numId="240">
    <w:abstractNumId w:val="32"/>
  </w:num>
  <w:num w:numId="241">
    <w:abstractNumId w:val="172"/>
  </w:num>
  <w:num w:numId="242">
    <w:abstractNumId w:val="246"/>
  </w:num>
  <w:num w:numId="243">
    <w:abstractNumId w:val="153"/>
  </w:num>
  <w:num w:numId="244">
    <w:abstractNumId w:val="78"/>
  </w:num>
  <w:num w:numId="245">
    <w:abstractNumId w:val="7"/>
  </w:num>
  <w:num w:numId="246">
    <w:abstractNumId w:val="74"/>
  </w:num>
  <w:num w:numId="247">
    <w:abstractNumId w:val="17"/>
  </w:num>
  <w:num w:numId="248">
    <w:abstractNumId w:val="39"/>
  </w:num>
  <w:num w:numId="249">
    <w:abstractNumId w:val="52"/>
  </w:num>
  <w:num w:numId="250">
    <w:abstractNumId w:val="185"/>
  </w:num>
  <w:num w:numId="251">
    <w:abstractNumId w:val="18"/>
  </w:num>
  <w:num w:numId="252">
    <w:abstractNumId w:val="143"/>
  </w:num>
  <w:num w:numId="253">
    <w:abstractNumId w:val="237"/>
  </w:num>
  <w:numIdMacAtCleanup w:val="2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CC"/>
    <w:rsid w:val="0000055E"/>
    <w:rsid w:val="0000094E"/>
    <w:rsid w:val="00004FC1"/>
    <w:rsid w:val="00007A31"/>
    <w:rsid w:val="000F5518"/>
    <w:rsid w:val="00146403"/>
    <w:rsid w:val="00174B4C"/>
    <w:rsid w:val="00222DEF"/>
    <w:rsid w:val="002568CC"/>
    <w:rsid w:val="003045A4"/>
    <w:rsid w:val="003B3CF0"/>
    <w:rsid w:val="003D2C02"/>
    <w:rsid w:val="004271AC"/>
    <w:rsid w:val="00431765"/>
    <w:rsid w:val="00442CEB"/>
    <w:rsid w:val="0048645F"/>
    <w:rsid w:val="004A500D"/>
    <w:rsid w:val="004F7A37"/>
    <w:rsid w:val="00597109"/>
    <w:rsid w:val="00774FE0"/>
    <w:rsid w:val="007C647B"/>
    <w:rsid w:val="007D3B0D"/>
    <w:rsid w:val="00806A74"/>
    <w:rsid w:val="008954A2"/>
    <w:rsid w:val="008A79D2"/>
    <w:rsid w:val="0090160C"/>
    <w:rsid w:val="009C061C"/>
    <w:rsid w:val="00A27B55"/>
    <w:rsid w:val="00A60125"/>
    <w:rsid w:val="00A6119C"/>
    <w:rsid w:val="00AA1C3B"/>
    <w:rsid w:val="00AA2259"/>
    <w:rsid w:val="00AC5099"/>
    <w:rsid w:val="00AD1D44"/>
    <w:rsid w:val="00BB3E7D"/>
    <w:rsid w:val="00BD155F"/>
    <w:rsid w:val="00C136F6"/>
    <w:rsid w:val="00D30404"/>
    <w:rsid w:val="00D60B97"/>
    <w:rsid w:val="00D87DFC"/>
    <w:rsid w:val="00DA56F3"/>
    <w:rsid w:val="00DA5E7F"/>
    <w:rsid w:val="00DB6F99"/>
    <w:rsid w:val="00E01AD4"/>
    <w:rsid w:val="00ED4497"/>
    <w:rsid w:val="00EE19C2"/>
    <w:rsid w:val="00F830DE"/>
    <w:rsid w:val="00F9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D20A1F4"/>
  <w15:chartTrackingRefBased/>
  <w15:docId w15:val="{7A0884F6-8FDE-4833-B0DD-40BBF648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1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68CC"/>
    <w:rPr>
      <w:b/>
      <w:bCs/>
    </w:rPr>
  </w:style>
  <w:style w:type="character" w:styleId="Emphasis">
    <w:name w:val="Emphasis"/>
    <w:basedOn w:val="DefaultParagraphFont"/>
    <w:uiPriority w:val="20"/>
    <w:qFormat/>
    <w:rsid w:val="002568CC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8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60C"/>
  </w:style>
  <w:style w:type="paragraph" w:styleId="Footer">
    <w:name w:val="footer"/>
    <w:basedOn w:val="Normal"/>
    <w:link w:val="FooterChar"/>
    <w:uiPriority w:val="99"/>
    <w:unhideWhenUsed/>
    <w:rsid w:val="0090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60C"/>
  </w:style>
  <w:style w:type="table" w:styleId="TableGrid">
    <w:name w:val="Table Grid"/>
    <w:basedOn w:val="TableNormal"/>
    <w:uiPriority w:val="39"/>
    <w:rsid w:val="000F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55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A79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0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0404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4F7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F7A37"/>
    <w:pPr>
      <w:tabs>
        <w:tab w:val="right" w:leader="dot" w:pos="9350"/>
      </w:tabs>
      <w:spacing w:after="100"/>
    </w:pPr>
    <w:rPr>
      <w:rFonts w:ascii="Segoe UI" w:hAnsi="Segoe UI" w:cs="Segoe UI"/>
      <w:noProof/>
    </w:rPr>
  </w:style>
  <w:style w:type="character" w:customStyle="1" w:styleId="TitleChar">
    <w:name w:val="Title Char"/>
    <w:basedOn w:val="DefaultParagraphFont"/>
    <w:link w:val="Title"/>
    <w:uiPriority w:val="10"/>
    <w:rsid w:val="004F7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4B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74B4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74B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11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1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19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00094E"/>
    <w:pPr>
      <w:tabs>
        <w:tab w:val="right" w:leader="dot" w:pos="9350"/>
      </w:tabs>
      <w:spacing w:after="100"/>
      <w:ind w:left="440"/>
      <w:jc w:val="right"/>
      <w:pPrChange w:id="0" w:author="Adela" w:date="2025-10-22T21:06:00Z">
        <w:pPr>
          <w:spacing w:after="100" w:line="259" w:lineRule="auto"/>
          <w:ind w:left="440"/>
        </w:pPr>
      </w:pPrChange>
    </w:pPr>
    <w:rPr>
      <w:rPrChange w:id="0" w:author="Adela" w:date="2025-10-22T21:06:00Z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rPrChange>
    </w:rPr>
  </w:style>
  <w:style w:type="character" w:styleId="HTMLCode">
    <w:name w:val="HTML Code"/>
    <w:basedOn w:val="DefaultParagraphFont"/>
    <w:uiPriority w:val="99"/>
    <w:semiHidden/>
    <w:unhideWhenUsed/>
    <w:rsid w:val="005971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0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C5099"/>
  </w:style>
  <w:style w:type="character" w:styleId="FollowedHyperlink">
    <w:name w:val="FollowedHyperlink"/>
    <w:basedOn w:val="DefaultParagraphFont"/>
    <w:uiPriority w:val="99"/>
    <w:semiHidden/>
    <w:unhideWhenUsed/>
    <w:rsid w:val="00AA1C3B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774FE0"/>
  </w:style>
  <w:style w:type="character" w:customStyle="1" w:styleId="hljs-title">
    <w:name w:val="hljs-title"/>
    <w:basedOn w:val="DefaultParagraphFont"/>
    <w:rsid w:val="00774FE0"/>
  </w:style>
  <w:style w:type="character" w:customStyle="1" w:styleId="hljs-params">
    <w:name w:val="hljs-params"/>
    <w:basedOn w:val="DefaultParagraphFont"/>
    <w:rsid w:val="00774FE0"/>
  </w:style>
  <w:style w:type="character" w:customStyle="1" w:styleId="hljs-function">
    <w:name w:val="hljs-function"/>
    <w:basedOn w:val="DefaultParagraphFont"/>
    <w:rsid w:val="00774FE0"/>
  </w:style>
  <w:style w:type="character" w:customStyle="1" w:styleId="hljs-property">
    <w:name w:val="hljs-property"/>
    <w:basedOn w:val="DefaultParagraphFont"/>
    <w:rsid w:val="00774FE0"/>
  </w:style>
  <w:style w:type="character" w:customStyle="1" w:styleId="hljs-number">
    <w:name w:val="hljs-number"/>
    <w:basedOn w:val="DefaultParagraphFont"/>
    <w:rsid w:val="00774FE0"/>
  </w:style>
  <w:style w:type="character" w:customStyle="1" w:styleId="hljs-attr">
    <w:name w:val="hljs-attr"/>
    <w:basedOn w:val="DefaultParagraphFont"/>
    <w:rsid w:val="00774FE0"/>
  </w:style>
  <w:style w:type="character" w:customStyle="1" w:styleId="hljs-string">
    <w:name w:val="hljs-string"/>
    <w:basedOn w:val="DefaultParagraphFont"/>
    <w:rsid w:val="00774FE0"/>
  </w:style>
  <w:style w:type="character" w:customStyle="1" w:styleId="hljs-punctuation">
    <w:name w:val="hljs-punctuation"/>
    <w:basedOn w:val="DefaultParagraphFont"/>
    <w:rsid w:val="003B3CF0"/>
  </w:style>
  <w:style w:type="character" w:customStyle="1" w:styleId="hljs-variable">
    <w:name w:val="hljs-variable"/>
    <w:basedOn w:val="DefaultParagraphFont"/>
    <w:rsid w:val="00EE19C2"/>
  </w:style>
  <w:style w:type="character" w:customStyle="1" w:styleId="hljs-subst">
    <w:name w:val="hljs-subst"/>
    <w:basedOn w:val="DefaultParagraphFont"/>
    <w:rsid w:val="00EE19C2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EE19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E19C2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EE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19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19C2"/>
    <w:rPr>
      <w:rFonts w:ascii="Arial" w:eastAsia="Times New Roman" w:hAnsi="Arial" w:cs="Arial"/>
      <w:vanish/>
      <w:sz w:val="16"/>
      <w:szCs w:val="16"/>
    </w:rPr>
  </w:style>
  <w:style w:type="character" w:customStyle="1" w:styleId="hljs-selector-attr">
    <w:name w:val="hljs-selector-attr"/>
    <w:basedOn w:val="DefaultParagraphFont"/>
    <w:rsid w:val="00EE19C2"/>
  </w:style>
  <w:style w:type="character" w:customStyle="1" w:styleId="hljs-literal">
    <w:name w:val="hljs-literal"/>
    <w:basedOn w:val="DefaultParagraphFont"/>
    <w:rsid w:val="00EE19C2"/>
  </w:style>
  <w:style w:type="character" w:customStyle="1" w:styleId="hljs-builtin">
    <w:name w:val="hljs-built_in"/>
    <w:basedOn w:val="DefaultParagraphFont"/>
    <w:rsid w:val="00EE19C2"/>
  </w:style>
  <w:style w:type="paragraph" w:styleId="BalloonText">
    <w:name w:val="Balloon Text"/>
    <w:basedOn w:val="Normal"/>
    <w:link w:val="BalloonTextChar"/>
    <w:uiPriority w:val="99"/>
    <w:semiHidden/>
    <w:unhideWhenUsed/>
    <w:rsid w:val="00EE1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9C2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EE19C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E19C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E19C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E19C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E19C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E19C2"/>
    <w:pPr>
      <w:spacing w:after="100"/>
      <w:ind w:left="1760"/>
    </w:pPr>
    <w:rPr>
      <w:rFonts w:eastAsiaTheme="minorEastAsia"/>
    </w:rPr>
  </w:style>
  <w:style w:type="paragraph" w:styleId="Revision">
    <w:name w:val="Revision"/>
    <w:hidden/>
    <w:uiPriority w:val="99"/>
    <w:semiHidden/>
    <w:rsid w:val="00EE19C2"/>
    <w:pPr>
      <w:spacing w:after="0" w:line="240" w:lineRule="auto"/>
    </w:pPr>
  </w:style>
  <w:style w:type="character" w:customStyle="1" w:styleId="hljs-type">
    <w:name w:val="hljs-type"/>
    <w:basedOn w:val="DefaultParagraphFont"/>
    <w:rsid w:val="00BD155F"/>
  </w:style>
  <w:style w:type="character" w:customStyle="1" w:styleId="hljs-bullet">
    <w:name w:val="hljs-bullet"/>
    <w:basedOn w:val="DefaultParagraphFont"/>
    <w:rsid w:val="00A27B55"/>
  </w:style>
  <w:style w:type="character" w:customStyle="1" w:styleId="hljs-tag">
    <w:name w:val="hljs-tag"/>
    <w:basedOn w:val="DefaultParagraphFont"/>
    <w:rsid w:val="00E01AD4"/>
  </w:style>
  <w:style w:type="character" w:customStyle="1" w:styleId="hljs-name">
    <w:name w:val="hljs-name"/>
    <w:basedOn w:val="DefaultParagraphFont"/>
    <w:rsid w:val="00E01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9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4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12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3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8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5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21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79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50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55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85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921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6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45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1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9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87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28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44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95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64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98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1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13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49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403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7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36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241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2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4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51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0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65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38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1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003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2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2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5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34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2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6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8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4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6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2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40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4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5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2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46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5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96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hyperlink" Target="https://tailwindcss.com/doc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Oe421EPjeBE" TargetMode="Externa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hyperlink" Target="https://www.mongodb.com/docs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hyperlink" Target="https://www.youtube.com/watch?v=0-S5a0eXP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header" Target="header2.xml"/><Relationship Id="rId10" Type="http://schemas.openxmlformats.org/officeDocument/2006/relationships/control" Target="activeX/activeX2.xml"/><Relationship Id="rId19" Type="http://schemas.openxmlformats.org/officeDocument/2006/relationships/hyperlink" Target="https://www.w3.org/WAI/WCAG21/quickref/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138B391-36BC-4E96-8D82-74841BB1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153</Pages>
  <Words>29416</Words>
  <Characters>167674</Characters>
  <Application>Microsoft Office Word</Application>
  <DocSecurity>0</DocSecurity>
  <Lines>1397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</dc:creator>
  <cp:keywords/>
  <dc:description/>
  <cp:lastModifiedBy>Adela</cp:lastModifiedBy>
  <cp:revision>22</cp:revision>
  <dcterms:created xsi:type="dcterms:W3CDTF">2025-10-11T09:58:00Z</dcterms:created>
  <dcterms:modified xsi:type="dcterms:W3CDTF">2025-10-23T23:37:00Z</dcterms:modified>
</cp:coreProperties>
</file>